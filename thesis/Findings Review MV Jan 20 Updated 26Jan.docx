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59DBA" w14:textId="531A0DD0" w:rsidR="00AE1E0D" w:rsidRPr="00396E92" w:rsidRDefault="00AE1E0D" w:rsidP="00262FCB">
      <w:pPr>
        <w:pStyle w:val="Heading1"/>
        <w:spacing w:line="480" w:lineRule="auto"/>
        <w:rPr>
          <w:color w:val="000000"/>
          <w:sz w:val="52"/>
          <w:szCs w:val="52"/>
        </w:rPr>
      </w:pPr>
      <w:r w:rsidRPr="00396E92">
        <w:t>Findings</w:t>
      </w:r>
    </w:p>
    <w:p w14:paraId="3C2EB02D" w14:textId="7DA4B362" w:rsidR="004475F5" w:rsidRPr="00396E92" w:rsidRDefault="00AE1E0D" w:rsidP="00262FCB">
      <w:pPr>
        <w:spacing w:after="0" w:line="480" w:lineRule="auto"/>
        <w:rPr>
          <w:rFonts w:ascii="Times New Roman" w:eastAsia="Times New Roman" w:hAnsi="Times New Roman" w:cs="Times New Roman"/>
          <w:sz w:val="24"/>
          <w:szCs w:val="24"/>
          <w:lang w:eastAsia="en-NZ"/>
        </w:rPr>
      </w:pPr>
      <w:r w:rsidRPr="00396E92">
        <w:rPr>
          <w:rFonts w:ascii="Times New Roman" w:eastAsia="Times New Roman" w:hAnsi="Times New Roman" w:cs="Times New Roman"/>
          <w:color w:val="000000"/>
          <w:lang w:eastAsia="en-NZ"/>
        </w:rPr>
        <w:t>Findings of my research are the measurements recorded for each dependent variables of the experiment. I have used different metric to measure few dependent variables and for the variables not quantifiable, based on the level of support each language offer the output is measured.</w:t>
      </w:r>
      <w:r w:rsidR="00B33608" w:rsidRPr="00396E92">
        <w:rPr>
          <w:rFonts w:ascii="Times New Roman" w:eastAsia="Times New Roman" w:hAnsi="Times New Roman" w:cs="Times New Roman"/>
          <w:color w:val="000000"/>
          <w:lang w:eastAsia="en-NZ"/>
        </w:rPr>
        <w:t xml:space="preserve"> </w:t>
      </w:r>
      <w:r w:rsidR="00B33608" w:rsidRPr="00396E92">
        <w:rPr>
          <w:rFonts w:ascii="Times New Roman" w:eastAsia="Times New Roman" w:hAnsi="Times New Roman" w:cs="Times New Roman"/>
          <w:sz w:val="24"/>
          <w:szCs w:val="24"/>
          <w:lang w:eastAsia="en-NZ"/>
        </w:rPr>
        <w:t xml:space="preserve">Also, AMQP and </w:t>
      </w:r>
      <w:proofErr w:type="spellStart"/>
      <w:r w:rsidR="00B33608" w:rsidRPr="00396E92">
        <w:rPr>
          <w:rFonts w:ascii="Times New Roman" w:eastAsia="Times New Roman" w:hAnsi="Times New Roman" w:cs="Times New Roman"/>
          <w:sz w:val="24"/>
          <w:szCs w:val="24"/>
          <w:lang w:eastAsia="en-NZ"/>
        </w:rPr>
        <w:t>gRPC</w:t>
      </w:r>
      <w:proofErr w:type="spellEnd"/>
      <w:r w:rsidR="00B33608" w:rsidRPr="00396E92">
        <w:rPr>
          <w:rFonts w:ascii="Times New Roman" w:eastAsia="Times New Roman" w:hAnsi="Times New Roman" w:cs="Times New Roman"/>
          <w:sz w:val="24"/>
          <w:szCs w:val="24"/>
          <w:lang w:eastAsia="en-NZ"/>
        </w:rPr>
        <w:t xml:space="preserve"> experiment could only be carried out on Java and Ballerina and not on Jolie due to unavailability of the libraries. Jolie is out of scope for the for AMQP and </w:t>
      </w:r>
      <w:proofErr w:type="spellStart"/>
      <w:r w:rsidR="00B33608" w:rsidRPr="00396E92">
        <w:rPr>
          <w:rFonts w:ascii="Times New Roman" w:eastAsia="Times New Roman" w:hAnsi="Times New Roman" w:cs="Times New Roman"/>
          <w:sz w:val="24"/>
          <w:szCs w:val="24"/>
          <w:lang w:eastAsia="en-NZ"/>
        </w:rPr>
        <w:t>gRPC</w:t>
      </w:r>
      <w:proofErr w:type="spellEnd"/>
      <w:r w:rsidR="00B33608" w:rsidRPr="00396E92">
        <w:rPr>
          <w:rFonts w:ascii="Times New Roman" w:eastAsia="Times New Roman" w:hAnsi="Times New Roman" w:cs="Times New Roman"/>
          <w:sz w:val="24"/>
          <w:szCs w:val="24"/>
          <w:lang w:eastAsia="en-NZ"/>
        </w:rPr>
        <w:t xml:space="preserve">. </w:t>
      </w:r>
      <w:r w:rsidRPr="00396E92">
        <w:rPr>
          <w:rFonts w:ascii="Times New Roman" w:eastAsia="Times New Roman" w:hAnsi="Times New Roman" w:cs="Times New Roman"/>
          <w:color w:val="000000"/>
          <w:lang w:eastAsia="en-NZ"/>
        </w:rPr>
        <w:t xml:space="preserve">In addition to the findings with respect to the dependent variables, I am considering the challenges that I faced during each phase of the experiment namely environment setup, development, build, deployment, and execution. This finding is purely based on my experience and the background I have for each </w:t>
      </w:r>
      <w:r w:rsidR="004818CB" w:rsidRPr="00396E92">
        <w:rPr>
          <w:rFonts w:ascii="Times New Roman" w:eastAsia="Times New Roman" w:hAnsi="Times New Roman" w:cs="Times New Roman"/>
          <w:color w:val="000000"/>
          <w:lang w:eastAsia="en-NZ"/>
        </w:rPr>
        <w:t>language.</w:t>
      </w:r>
      <w:r w:rsidR="004818CB" w:rsidRPr="00396E92">
        <w:rPr>
          <w:rFonts w:ascii="Times New Roman" w:eastAsia="Times New Roman" w:hAnsi="Times New Roman" w:cs="Times New Roman"/>
          <w:sz w:val="24"/>
          <w:szCs w:val="24"/>
          <w:lang w:eastAsia="en-NZ"/>
        </w:rPr>
        <w:t xml:space="preserve"> </w:t>
      </w:r>
      <w:r w:rsidR="00B33608" w:rsidRPr="00396E92">
        <w:rPr>
          <w:rFonts w:ascii="Times New Roman" w:eastAsia="Times New Roman" w:hAnsi="Times New Roman" w:cs="Times New Roman"/>
          <w:sz w:val="24"/>
          <w:szCs w:val="24"/>
          <w:lang w:eastAsia="en-NZ"/>
        </w:rPr>
        <w:t xml:space="preserve">Finally, outcome is derived based on the </w:t>
      </w:r>
      <w:r w:rsidR="00F54079" w:rsidRPr="00396E92">
        <w:rPr>
          <w:rFonts w:ascii="Times New Roman" w:eastAsia="Times New Roman" w:hAnsi="Times New Roman" w:cs="Times New Roman"/>
          <w:sz w:val="24"/>
          <w:szCs w:val="24"/>
          <w:lang w:eastAsia="en-NZ"/>
        </w:rPr>
        <w:t>findings and the comparison is made of what language is better.</w:t>
      </w:r>
    </w:p>
    <w:p w14:paraId="3060A869" w14:textId="6629833D" w:rsidR="00AE1E0D" w:rsidRPr="00396E92" w:rsidRDefault="00AE1E0D" w:rsidP="00262FCB">
      <w:pPr>
        <w:spacing w:after="0" w:line="480" w:lineRule="auto"/>
        <w:rPr>
          <w:rFonts w:ascii="Times New Roman" w:eastAsia="Times New Roman" w:hAnsi="Times New Roman" w:cs="Times New Roman"/>
          <w:color w:val="000000"/>
          <w:lang w:eastAsia="en-NZ"/>
        </w:rPr>
      </w:pPr>
    </w:p>
    <w:p w14:paraId="072994B2" w14:textId="77777777" w:rsidR="00AE1E0D" w:rsidRPr="00D41FE1" w:rsidRDefault="00AE1E0D" w:rsidP="00262FCB">
      <w:pPr>
        <w:pStyle w:val="Heading2"/>
        <w:spacing w:line="480" w:lineRule="auto"/>
        <w:rPr>
          <w:rFonts w:ascii="Times New Roman" w:eastAsia="Times New Roman" w:hAnsi="Times New Roman" w:cs="Times New Roman"/>
          <w:b/>
          <w:bCs/>
          <w:color w:val="auto"/>
          <w:sz w:val="48"/>
          <w:szCs w:val="48"/>
          <w:lang w:eastAsia="en-NZ"/>
        </w:rPr>
      </w:pPr>
      <w:commentRangeStart w:id="0"/>
      <w:r w:rsidRPr="00D41FE1">
        <w:rPr>
          <w:rFonts w:ascii="Times New Roman" w:eastAsia="Times New Roman" w:hAnsi="Times New Roman" w:cs="Times New Roman"/>
          <w:color w:val="auto"/>
          <w:lang w:eastAsia="en-NZ"/>
        </w:rPr>
        <w:t>Verbosity</w:t>
      </w:r>
      <w:commentRangeEnd w:id="0"/>
      <w:r w:rsidRPr="00D41FE1">
        <w:rPr>
          <w:rStyle w:val="CommentReference"/>
          <w:rFonts w:ascii="Times New Roman" w:hAnsi="Times New Roman" w:cs="Times New Roman"/>
          <w:color w:val="auto"/>
        </w:rPr>
        <w:commentReference w:id="0"/>
      </w:r>
    </w:p>
    <w:p w14:paraId="357D61C0" w14:textId="77777777" w:rsidR="0015776A" w:rsidRPr="00AE5686" w:rsidRDefault="00AE1E0D"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When calculating verbosity, I have calculated the source line of code metric that includes different variables to be counted. These are </w:t>
      </w:r>
      <w:del w:id="1" w:author="Marta Vos" w:date="2021-01-21T16:20:00Z">
        <w:r w:rsidRPr="00AE5686" w:rsidDel="00685C74">
          <w:rPr>
            <w:rFonts w:ascii="Times New Roman" w:eastAsia="Times New Roman" w:hAnsi="Times New Roman" w:cs="Times New Roman"/>
            <w:color w:val="000000"/>
            <w:lang w:eastAsia="en-NZ"/>
          </w:rPr>
          <w:delText xml:space="preserve">namely </w:delText>
        </w:r>
      </w:del>
      <w:r w:rsidRPr="00AE5686">
        <w:rPr>
          <w:rFonts w:ascii="Times New Roman" w:eastAsia="Times New Roman" w:hAnsi="Times New Roman" w:cs="Times New Roman"/>
          <w:color w:val="000000"/>
          <w:lang w:eastAsia="en-NZ"/>
        </w:rPr>
        <w:t xml:space="preserve">- Physical lines that include the commented </w:t>
      </w:r>
      <w:commentRangeStart w:id="2"/>
      <w:r w:rsidRPr="00AE5686">
        <w:rPr>
          <w:rFonts w:ascii="Times New Roman" w:eastAsia="Times New Roman" w:hAnsi="Times New Roman" w:cs="Times New Roman"/>
          <w:color w:val="000000"/>
          <w:lang w:eastAsia="en-NZ"/>
        </w:rPr>
        <w:t>code</w:t>
      </w:r>
      <w:commentRangeEnd w:id="2"/>
      <w:r w:rsidRPr="00AE5686">
        <w:rPr>
          <w:rFonts w:ascii="Times New Roman" w:eastAsia="Times New Roman" w:hAnsi="Times New Roman" w:cs="Times New Roman"/>
          <w:color w:val="000000"/>
          <w:lang w:eastAsia="en-NZ"/>
        </w:rPr>
        <w:commentReference w:id="2"/>
      </w:r>
      <w:r w:rsidRPr="00AE5686">
        <w:rPr>
          <w:rFonts w:ascii="Times New Roman" w:eastAsia="Times New Roman" w:hAnsi="Times New Roman" w:cs="Times New Roman"/>
          <w:color w:val="000000"/>
          <w:lang w:eastAsia="en-NZ"/>
        </w:rPr>
        <w:t xml:space="preserve"> (SLOC), the logical lines that include the executable statements, blank lines, etc </w:t>
      </w:r>
      <w:hyperlink r:id="rId14" w:history="1">
        <w:r w:rsidRPr="00AE5686">
          <w:rPr>
            <w:rFonts w:ascii="Times New Roman" w:eastAsia="Times New Roman" w:hAnsi="Times New Roman" w:cs="Times New Roman"/>
            <w:color w:val="000000"/>
            <w:lang w:eastAsia="en-NZ"/>
          </w:rPr>
          <w:t>(Bhatt et al., 2012)</w:t>
        </w:r>
      </w:hyperlink>
      <w:r w:rsidRPr="00AE5686">
        <w:rPr>
          <w:rFonts w:ascii="Times New Roman" w:eastAsia="Times New Roman" w:hAnsi="Times New Roman" w:cs="Times New Roman"/>
          <w:color w:val="000000"/>
          <w:lang w:eastAsia="en-NZ"/>
        </w:rPr>
        <w:t xml:space="preserve">. To get the count of each variable there are different automated tools. However, there </w:t>
      </w:r>
      <w:del w:id="3" w:author="Marta Vos" w:date="2021-01-21T16:21:00Z">
        <w:r w:rsidRPr="00AE5686" w:rsidDel="00685C74">
          <w:rPr>
            <w:rFonts w:ascii="Times New Roman" w:eastAsia="Times New Roman" w:hAnsi="Times New Roman" w:cs="Times New Roman"/>
            <w:color w:val="000000"/>
            <w:lang w:eastAsia="en-NZ"/>
          </w:rPr>
          <w:delText xml:space="preserve">is </w:delText>
        </w:r>
      </w:del>
      <w:ins w:id="4" w:author="Marta Vos" w:date="2021-01-21T16:21:00Z">
        <w:r w:rsidRPr="00AE5686">
          <w:rPr>
            <w:rFonts w:ascii="Times New Roman" w:eastAsia="Times New Roman" w:hAnsi="Times New Roman" w:cs="Times New Roman"/>
            <w:color w:val="000000"/>
            <w:lang w:eastAsia="en-NZ"/>
          </w:rPr>
          <w:t xml:space="preserve">was </w:t>
        </w:r>
      </w:ins>
      <w:r w:rsidRPr="00AE5686">
        <w:rPr>
          <w:rFonts w:ascii="Times New Roman" w:eastAsia="Times New Roman" w:hAnsi="Times New Roman" w:cs="Times New Roman"/>
          <w:color w:val="000000"/>
          <w:lang w:eastAsia="en-NZ"/>
        </w:rPr>
        <w:t xml:space="preserve">no single tool that provides support for the languages used in the experiment. Thus, I am manually counting the line of code based on the above metric. </w:t>
      </w:r>
    </w:p>
    <w:p w14:paraId="13E215F0" w14:textId="77777777" w:rsidR="0015776A" w:rsidRPr="00AE5686" w:rsidRDefault="0015776A" w:rsidP="00262FCB">
      <w:pPr>
        <w:spacing w:after="0" w:line="480" w:lineRule="auto"/>
        <w:rPr>
          <w:rFonts w:ascii="Times New Roman" w:eastAsia="Times New Roman" w:hAnsi="Times New Roman" w:cs="Times New Roman"/>
          <w:color w:val="000000"/>
          <w:lang w:eastAsia="en-NZ"/>
        </w:rPr>
      </w:pPr>
    </w:p>
    <w:p w14:paraId="7B99A7B7" w14:textId="0CE04108" w:rsidR="00C600BA" w:rsidRPr="00AE5686" w:rsidRDefault="00AE1E0D"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Even though all the languages are structurally and syntactically different, while coding I have tried to be </w:t>
      </w:r>
      <w:commentRangeStart w:id="5"/>
      <w:r w:rsidRPr="00AE5686">
        <w:rPr>
          <w:rFonts w:ascii="Times New Roman" w:eastAsia="Times New Roman" w:hAnsi="Times New Roman" w:cs="Times New Roman"/>
          <w:color w:val="000000"/>
          <w:lang w:eastAsia="en-NZ"/>
        </w:rPr>
        <w:t xml:space="preserve">consistent in my style </w:t>
      </w:r>
      <w:commentRangeEnd w:id="5"/>
      <w:r w:rsidRPr="00AE5686">
        <w:rPr>
          <w:rFonts w:ascii="Times New Roman" w:eastAsia="Times New Roman" w:hAnsi="Times New Roman" w:cs="Times New Roman"/>
          <w:color w:val="000000"/>
          <w:lang w:eastAsia="en-NZ"/>
        </w:rPr>
        <w:commentReference w:id="5"/>
      </w:r>
      <w:r w:rsidRPr="00AE5686">
        <w:rPr>
          <w:rFonts w:ascii="Times New Roman" w:eastAsia="Times New Roman" w:hAnsi="Times New Roman" w:cs="Times New Roman"/>
          <w:color w:val="000000"/>
          <w:lang w:eastAsia="en-NZ"/>
        </w:rPr>
        <w:t>of coding to avoid as many differences as possible</w:t>
      </w:r>
      <w:r w:rsidR="007B307A" w:rsidRPr="00AE5686">
        <w:rPr>
          <w:rFonts w:ascii="Times New Roman" w:eastAsia="Times New Roman" w:hAnsi="Times New Roman" w:cs="Times New Roman"/>
          <w:color w:val="000000"/>
          <w:lang w:eastAsia="en-NZ"/>
        </w:rPr>
        <w:t>.</w:t>
      </w:r>
      <w:r w:rsidR="00A44C0D" w:rsidRPr="00AE5686">
        <w:rPr>
          <w:rFonts w:ascii="Times New Roman" w:eastAsia="Times New Roman" w:hAnsi="Times New Roman" w:cs="Times New Roman"/>
          <w:color w:val="000000"/>
          <w:lang w:eastAsia="en-NZ"/>
        </w:rPr>
        <w:t xml:space="preserve"> I have achieved this by following certain guideline, this includes </w:t>
      </w:r>
      <w:r w:rsidR="00C600BA" w:rsidRPr="00AE5686">
        <w:rPr>
          <w:rFonts w:ascii="Times New Roman" w:eastAsia="Times New Roman" w:hAnsi="Times New Roman" w:cs="Times New Roman"/>
          <w:color w:val="000000"/>
          <w:lang w:eastAsia="en-NZ"/>
        </w:rPr>
        <w:t>–</w:t>
      </w:r>
    </w:p>
    <w:p w14:paraId="69D0A603" w14:textId="77777777" w:rsidR="00C600BA" w:rsidRPr="00D60F66" w:rsidRDefault="00C600BA" w:rsidP="00D60F66">
      <w:pPr>
        <w:pStyle w:val="ListParagraph"/>
        <w:numPr>
          <w:ilvl w:val="0"/>
          <w:numId w:val="8"/>
        </w:numPr>
        <w:spacing w:after="0" w:line="480" w:lineRule="auto"/>
        <w:rPr>
          <w:rFonts w:ascii="Times New Roman" w:eastAsia="Times New Roman" w:hAnsi="Times New Roman" w:cs="Times New Roman"/>
          <w:color w:val="000000"/>
          <w:lang w:eastAsia="en-NZ"/>
        </w:rPr>
      </w:pPr>
      <w:r w:rsidRPr="00D60F66">
        <w:rPr>
          <w:rFonts w:ascii="Times New Roman" w:eastAsia="Times New Roman" w:hAnsi="Times New Roman" w:cs="Times New Roman"/>
          <w:color w:val="000000"/>
          <w:lang w:eastAsia="en-NZ"/>
        </w:rPr>
        <w:t xml:space="preserve">Common naming conventions </w:t>
      </w:r>
    </w:p>
    <w:p w14:paraId="2B18C369" w14:textId="360C25BE" w:rsidR="00C600BA" w:rsidRPr="00D60F66" w:rsidRDefault="00C600BA" w:rsidP="00D60F66">
      <w:pPr>
        <w:pStyle w:val="ListParagraph"/>
        <w:numPr>
          <w:ilvl w:val="0"/>
          <w:numId w:val="8"/>
        </w:numPr>
        <w:spacing w:after="0" w:line="480" w:lineRule="auto"/>
        <w:rPr>
          <w:rFonts w:ascii="Times New Roman" w:eastAsia="Times New Roman" w:hAnsi="Times New Roman" w:cs="Times New Roman"/>
          <w:color w:val="000000"/>
          <w:lang w:eastAsia="en-NZ"/>
        </w:rPr>
      </w:pPr>
      <w:r w:rsidRPr="00D60F66">
        <w:rPr>
          <w:rFonts w:ascii="Times New Roman" w:eastAsia="Times New Roman" w:hAnsi="Times New Roman" w:cs="Times New Roman"/>
          <w:color w:val="000000"/>
          <w:lang w:eastAsia="en-NZ"/>
        </w:rPr>
        <w:t xml:space="preserve">Common declaration style of </w:t>
      </w:r>
      <w:r w:rsidR="00FF05B5" w:rsidRPr="00D60F66">
        <w:rPr>
          <w:rFonts w:ascii="Times New Roman" w:eastAsia="Times New Roman" w:hAnsi="Times New Roman" w:cs="Times New Roman"/>
          <w:color w:val="000000"/>
          <w:lang w:eastAsia="en-NZ"/>
        </w:rPr>
        <w:t xml:space="preserve">class, </w:t>
      </w:r>
      <w:r w:rsidR="00162D45" w:rsidRPr="00D60F66">
        <w:rPr>
          <w:rFonts w:ascii="Times New Roman" w:eastAsia="Times New Roman" w:hAnsi="Times New Roman" w:cs="Times New Roman"/>
          <w:color w:val="000000"/>
          <w:lang w:eastAsia="en-NZ"/>
        </w:rPr>
        <w:t>functions,</w:t>
      </w:r>
      <w:r w:rsidR="00FF05B5" w:rsidRPr="00D60F66">
        <w:rPr>
          <w:rFonts w:ascii="Times New Roman" w:eastAsia="Times New Roman" w:hAnsi="Times New Roman" w:cs="Times New Roman"/>
          <w:color w:val="000000"/>
          <w:lang w:eastAsia="en-NZ"/>
        </w:rPr>
        <w:t xml:space="preserve"> and </w:t>
      </w:r>
      <w:r w:rsidRPr="00D60F66">
        <w:rPr>
          <w:rFonts w:ascii="Times New Roman" w:eastAsia="Times New Roman" w:hAnsi="Times New Roman" w:cs="Times New Roman"/>
          <w:color w:val="000000"/>
          <w:lang w:eastAsia="en-NZ"/>
        </w:rPr>
        <w:t>variable</w:t>
      </w:r>
      <w:r w:rsidR="00FF05B5" w:rsidRPr="00D60F66">
        <w:rPr>
          <w:rFonts w:ascii="Times New Roman" w:eastAsia="Times New Roman" w:hAnsi="Times New Roman" w:cs="Times New Roman"/>
          <w:color w:val="000000"/>
          <w:lang w:eastAsia="en-NZ"/>
        </w:rPr>
        <w:t>s.</w:t>
      </w:r>
    </w:p>
    <w:p w14:paraId="4D1D35E4" w14:textId="28D8A1A3" w:rsidR="006E2FEF" w:rsidRPr="00D60F66" w:rsidRDefault="006E2FEF" w:rsidP="00D60F66">
      <w:pPr>
        <w:pStyle w:val="ListParagraph"/>
        <w:numPr>
          <w:ilvl w:val="0"/>
          <w:numId w:val="8"/>
        </w:numPr>
        <w:spacing w:after="0" w:line="480" w:lineRule="auto"/>
        <w:rPr>
          <w:rFonts w:ascii="Times New Roman" w:eastAsia="Times New Roman" w:hAnsi="Times New Roman" w:cs="Times New Roman"/>
          <w:color w:val="000000"/>
          <w:lang w:eastAsia="en-NZ"/>
        </w:rPr>
      </w:pPr>
      <w:r w:rsidRPr="00D60F66">
        <w:rPr>
          <w:rFonts w:ascii="Times New Roman" w:eastAsia="Times New Roman" w:hAnsi="Times New Roman" w:cs="Times New Roman"/>
          <w:color w:val="000000"/>
          <w:lang w:eastAsia="en-NZ"/>
        </w:rPr>
        <w:t>No comments.</w:t>
      </w:r>
    </w:p>
    <w:p w14:paraId="19BDA15D" w14:textId="3FC1CEDC" w:rsidR="001B4451" w:rsidRPr="00D60F66" w:rsidRDefault="001B4451" w:rsidP="00D60F66">
      <w:pPr>
        <w:pStyle w:val="ListParagraph"/>
        <w:numPr>
          <w:ilvl w:val="0"/>
          <w:numId w:val="8"/>
        </w:numPr>
        <w:spacing w:after="0" w:line="480" w:lineRule="auto"/>
        <w:rPr>
          <w:rFonts w:ascii="Times New Roman" w:eastAsia="Times New Roman" w:hAnsi="Times New Roman" w:cs="Times New Roman"/>
          <w:color w:val="000000"/>
          <w:lang w:eastAsia="en-NZ"/>
        </w:rPr>
      </w:pPr>
      <w:r w:rsidRPr="00D60F66">
        <w:rPr>
          <w:rFonts w:ascii="Times New Roman" w:eastAsia="Times New Roman" w:hAnsi="Times New Roman" w:cs="Times New Roman"/>
          <w:color w:val="000000"/>
          <w:lang w:eastAsia="en-NZ"/>
        </w:rPr>
        <w:t xml:space="preserve">Use of blank lines in code is </w:t>
      </w:r>
      <w:r w:rsidR="00FF05B5" w:rsidRPr="00D60F66">
        <w:rPr>
          <w:rFonts w:ascii="Times New Roman" w:eastAsia="Times New Roman" w:hAnsi="Times New Roman" w:cs="Times New Roman"/>
          <w:color w:val="000000"/>
          <w:lang w:eastAsia="en-NZ"/>
        </w:rPr>
        <w:t xml:space="preserve">only when there is a </w:t>
      </w:r>
      <w:r w:rsidR="00162D45" w:rsidRPr="00D60F66">
        <w:rPr>
          <w:rFonts w:ascii="Times New Roman" w:eastAsia="Times New Roman" w:hAnsi="Times New Roman" w:cs="Times New Roman"/>
          <w:color w:val="000000"/>
          <w:lang w:eastAsia="en-NZ"/>
        </w:rPr>
        <w:t xml:space="preserve">declaration of class </w:t>
      </w:r>
      <w:r w:rsidR="002450BB">
        <w:rPr>
          <w:rFonts w:ascii="Times New Roman" w:eastAsia="Times New Roman" w:hAnsi="Times New Roman" w:cs="Times New Roman"/>
          <w:color w:val="000000"/>
          <w:lang w:eastAsia="en-NZ"/>
        </w:rPr>
        <w:t xml:space="preserve">in java, service in ballerina and interface in Jolie </w:t>
      </w:r>
      <w:r w:rsidR="00162D45" w:rsidRPr="00D60F66">
        <w:rPr>
          <w:rFonts w:ascii="Times New Roman" w:eastAsia="Times New Roman" w:hAnsi="Times New Roman" w:cs="Times New Roman"/>
          <w:color w:val="000000"/>
          <w:lang w:eastAsia="en-NZ"/>
        </w:rPr>
        <w:t>or functio</w:t>
      </w:r>
      <w:r w:rsidR="002450BB">
        <w:rPr>
          <w:rFonts w:ascii="Times New Roman" w:eastAsia="Times New Roman" w:hAnsi="Times New Roman" w:cs="Times New Roman"/>
          <w:color w:val="000000"/>
          <w:lang w:eastAsia="en-NZ"/>
        </w:rPr>
        <w:t>ns</w:t>
      </w:r>
      <w:r w:rsidR="00162D45" w:rsidRPr="00D60F66">
        <w:rPr>
          <w:rFonts w:ascii="Times New Roman" w:eastAsia="Times New Roman" w:hAnsi="Times New Roman" w:cs="Times New Roman"/>
          <w:color w:val="000000"/>
          <w:lang w:eastAsia="en-NZ"/>
        </w:rPr>
        <w:t>.</w:t>
      </w:r>
      <w:r w:rsidR="00B5691D">
        <w:rPr>
          <w:rFonts w:ascii="Times New Roman" w:eastAsia="Times New Roman" w:hAnsi="Times New Roman" w:cs="Times New Roman"/>
          <w:color w:val="000000"/>
          <w:lang w:eastAsia="en-NZ"/>
        </w:rPr>
        <w:t xml:space="preserve"> Functions is the common term used across all the </w:t>
      </w:r>
      <w:commentRangeStart w:id="6"/>
      <w:r w:rsidR="00B5691D">
        <w:rPr>
          <w:rFonts w:ascii="Times New Roman" w:eastAsia="Times New Roman" w:hAnsi="Times New Roman" w:cs="Times New Roman"/>
          <w:color w:val="000000"/>
          <w:lang w:eastAsia="en-NZ"/>
        </w:rPr>
        <w:t>language</w:t>
      </w:r>
      <w:commentRangeEnd w:id="6"/>
      <w:r w:rsidR="00A1654C">
        <w:rPr>
          <w:rStyle w:val="CommentReference"/>
        </w:rPr>
        <w:commentReference w:id="6"/>
      </w:r>
      <w:r w:rsidR="00B5691D">
        <w:rPr>
          <w:rFonts w:ascii="Times New Roman" w:eastAsia="Times New Roman" w:hAnsi="Times New Roman" w:cs="Times New Roman"/>
          <w:color w:val="000000"/>
          <w:lang w:eastAsia="en-NZ"/>
        </w:rPr>
        <w:t>.</w:t>
      </w:r>
    </w:p>
    <w:p w14:paraId="0F4DB7CC" w14:textId="1ADAAD03" w:rsidR="00686563" w:rsidRDefault="00A34A6B" w:rsidP="00D60F66">
      <w:pPr>
        <w:pStyle w:val="ListParagraph"/>
        <w:numPr>
          <w:ilvl w:val="0"/>
          <w:numId w:val="8"/>
        </w:numPr>
        <w:spacing w:after="0" w:line="480" w:lineRule="auto"/>
        <w:rPr>
          <w:rFonts w:ascii="Times New Roman" w:eastAsia="Times New Roman" w:hAnsi="Times New Roman" w:cs="Times New Roman"/>
          <w:color w:val="000000"/>
          <w:lang w:eastAsia="en-NZ"/>
        </w:rPr>
      </w:pPr>
      <w:r w:rsidRPr="00D60F66">
        <w:rPr>
          <w:rFonts w:ascii="Times New Roman" w:eastAsia="Times New Roman" w:hAnsi="Times New Roman" w:cs="Times New Roman"/>
          <w:color w:val="000000"/>
          <w:lang w:eastAsia="en-NZ"/>
        </w:rPr>
        <w:t>Every executable statement is</w:t>
      </w:r>
      <w:r w:rsidR="00686563" w:rsidRPr="00D60F66">
        <w:rPr>
          <w:rFonts w:ascii="Times New Roman" w:eastAsia="Times New Roman" w:hAnsi="Times New Roman" w:cs="Times New Roman"/>
          <w:color w:val="000000"/>
          <w:lang w:eastAsia="en-NZ"/>
        </w:rPr>
        <w:t xml:space="preserve"> in</w:t>
      </w:r>
      <w:r w:rsidRPr="00D60F66">
        <w:rPr>
          <w:rFonts w:ascii="Times New Roman" w:eastAsia="Times New Roman" w:hAnsi="Times New Roman" w:cs="Times New Roman"/>
          <w:color w:val="000000"/>
          <w:lang w:eastAsia="en-NZ"/>
        </w:rPr>
        <w:t xml:space="preserve"> a single line </w:t>
      </w:r>
      <w:r w:rsidR="00FE0376" w:rsidRPr="00D60F66">
        <w:rPr>
          <w:rFonts w:ascii="Times New Roman" w:eastAsia="Times New Roman" w:hAnsi="Times New Roman" w:cs="Times New Roman"/>
          <w:color w:val="000000"/>
          <w:lang w:eastAsia="en-NZ"/>
        </w:rPr>
        <w:t>in my program</w:t>
      </w:r>
      <w:r w:rsidR="00AE1E0D" w:rsidRPr="00D60F66">
        <w:rPr>
          <w:rFonts w:ascii="Times New Roman" w:eastAsia="Times New Roman" w:hAnsi="Times New Roman" w:cs="Times New Roman"/>
          <w:color w:val="000000"/>
          <w:lang w:eastAsia="en-NZ"/>
        </w:rPr>
        <w:t>.</w:t>
      </w:r>
      <w:r w:rsidR="00DF29C8" w:rsidRPr="00D60F66">
        <w:rPr>
          <w:rFonts w:ascii="Times New Roman" w:eastAsia="Times New Roman" w:hAnsi="Times New Roman" w:cs="Times New Roman"/>
          <w:color w:val="000000"/>
          <w:lang w:eastAsia="en-NZ"/>
        </w:rPr>
        <w:t xml:space="preserve"> </w:t>
      </w:r>
    </w:p>
    <w:p w14:paraId="522C0B07" w14:textId="4804FAFD" w:rsidR="00C07E51" w:rsidRPr="00D60F66" w:rsidRDefault="00C07E51" w:rsidP="00D60F66">
      <w:pPr>
        <w:pStyle w:val="ListParagraph"/>
        <w:numPr>
          <w:ilvl w:val="0"/>
          <w:numId w:val="8"/>
        </w:numPr>
        <w:spacing w:after="0" w:line="480" w:lineRule="auto"/>
        <w:rPr>
          <w:rFonts w:ascii="Times New Roman" w:eastAsia="Times New Roman" w:hAnsi="Times New Roman" w:cs="Times New Roman"/>
          <w:color w:val="000000"/>
          <w:lang w:eastAsia="en-NZ"/>
        </w:rPr>
      </w:pPr>
      <w:bookmarkStart w:id="7" w:name="_Hlk62993174"/>
      <w:r>
        <w:rPr>
          <w:rFonts w:ascii="Times New Roman" w:eastAsia="Times New Roman" w:hAnsi="Times New Roman" w:cs="Times New Roman"/>
          <w:color w:val="000000"/>
          <w:lang w:eastAsia="en-NZ"/>
        </w:rPr>
        <w:t>There is only one function created for hello and world service. Additional function</w:t>
      </w:r>
      <w:r w:rsidR="00860342">
        <w:rPr>
          <w:rFonts w:ascii="Times New Roman" w:eastAsia="Times New Roman" w:hAnsi="Times New Roman" w:cs="Times New Roman"/>
          <w:color w:val="000000"/>
          <w:lang w:eastAsia="en-NZ"/>
        </w:rPr>
        <w:t xml:space="preserve"> will be created only if it is unavoidable due to the way the language works. </w:t>
      </w:r>
      <w:r>
        <w:rPr>
          <w:rFonts w:ascii="Times New Roman" w:eastAsia="Times New Roman" w:hAnsi="Times New Roman" w:cs="Times New Roman"/>
          <w:color w:val="000000"/>
          <w:lang w:eastAsia="en-NZ"/>
        </w:rPr>
        <w:t xml:space="preserve">For example – The </w:t>
      </w:r>
      <w:proofErr w:type="spellStart"/>
      <w:r>
        <w:rPr>
          <w:rFonts w:ascii="Times New Roman" w:eastAsia="Times New Roman" w:hAnsi="Times New Roman" w:cs="Times New Roman"/>
          <w:color w:val="000000"/>
          <w:lang w:eastAsia="en-NZ"/>
        </w:rPr>
        <w:t>ReST</w:t>
      </w:r>
      <w:proofErr w:type="spellEnd"/>
      <w:r>
        <w:rPr>
          <w:rFonts w:ascii="Times New Roman" w:eastAsia="Times New Roman" w:hAnsi="Times New Roman" w:cs="Times New Roman"/>
          <w:color w:val="000000"/>
          <w:lang w:eastAsia="en-NZ"/>
        </w:rPr>
        <w:t xml:space="preserve"> service developed in Java requires a public constructor without that it fails to execute.</w:t>
      </w:r>
    </w:p>
    <w:bookmarkEnd w:id="7"/>
    <w:p w14:paraId="613A2E41" w14:textId="06D1B373" w:rsidR="00AE1E0D" w:rsidRPr="00AE5686" w:rsidRDefault="00547E22"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lastRenderedPageBreak/>
        <w:t>For import statements, Ballerina and Jolie has common style of import</w:t>
      </w:r>
      <w:r w:rsidR="005E5322" w:rsidRPr="00AE5686">
        <w:rPr>
          <w:rFonts w:ascii="Times New Roman" w:eastAsia="Times New Roman" w:hAnsi="Times New Roman" w:cs="Times New Roman"/>
          <w:color w:val="000000"/>
          <w:lang w:eastAsia="en-NZ"/>
        </w:rPr>
        <w:t>ing a class. The import statement is for the</w:t>
      </w:r>
      <w:r w:rsidR="00723A35" w:rsidRPr="00AE5686">
        <w:rPr>
          <w:rFonts w:ascii="Times New Roman" w:eastAsia="Times New Roman" w:hAnsi="Times New Roman" w:cs="Times New Roman"/>
          <w:color w:val="000000"/>
          <w:lang w:eastAsia="en-NZ"/>
        </w:rPr>
        <w:t xml:space="preserve"> entire module. </w:t>
      </w:r>
      <w:r w:rsidR="005E5322" w:rsidRPr="00AE5686">
        <w:rPr>
          <w:rFonts w:ascii="Times New Roman" w:eastAsia="Times New Roman" w:hAnsi="Times New Roman" w:cs="Times New Roman"/>
          <w:color w:val="000000"/>
          <w:lang w:eastAsia="en-NZ"/>
        </w:rPr>
        <w:t>However,</w:t>
      </w:r>
      <w:r w:rsidR="00723A35" w:rsidRPr="00AE5686">
        <w:rPr>
          <w:rFonts w:ascii="Times New Roman" w:eastAsia="Times New Roman" w:hAnsi="Times New Roman" w:cs="Times New Roman"/>
          <w:color w:val="000000"/>
          <w:lang w:eastAsia="en-NZ"/>
        </w:rPr>
        <w:t xml:space="preserve"> in J</w:t>
      </w:r>
      <w:r w:rsidR="00AE1E0D" w:rsidRPr="00AE5686">
        <w:rPr>
          <w:rFonts w:ascii="Times New Roman" w:eastAsia="Times New Roman" w:hAnsi="Times New Roman" w:cs="Times New Roman"/>
          <w:color w:val="000000"/>
          <w:lang w:eastAsia="en-NZ"/>
        </w:rPr>
        <w:t xml:space="preserve">ava </w:t>
      </w:r>
      <w:r w:rsidR="00723A35" w:rsidRPr="00AE5686">
        <w:rPr>
          <w:rFonts w:ascii="Times New Roman" w:eastAsia="Times New Roman" w:hAnsi="Times New Roman" w:cs="Times New Roman"/>
          <w:color w:val="000000"/>
          <w:lang w:eastAsia="en-NZ"/>
        </w:rPr>
        <w:t>t</w:t>
      </w:r>
      <w:r w:rsidR="00AE1E0D" w:rsidRPr="00AE5686">
        <w:rPr>
          <w:rFonts w:ascii="Times New Roman" w:eastAsia="Times New Roman" w:hAnsi="Times New Roman" w:cs="Times New Roman"/>
          <w:color w:val="000000"/>
          <w:lang w:eastAsia="en-NZ"/>
        </w:rPr>
        <w:t xml:space="preserve">here are two </w:t>
      </w:r>
      <w:r w:rsidR="00723A35" w:rsidRPr="00AE5686">
        <w:rPr>
          <w:rFonts w:ascii="Times New Roman" w:eastAsia="Times New Roman" w:hAnsi="Times New Roman" w:cs="Times New Roman"/>
          <w:color w:val="000000"/>
          <w:lang w:eastAsia="en-NZ"/>
        </w:rPr>
        <w:t xml:space="preserve">different </w:t>
      </w:r>
      <w:r w:rsidR="00AE1E0D" w:rsidRPr="00AE5686">
        <w:rPr>
          <w:rFonts w:ascii="Times New Roman" w:eastAsia="Times New Roman" w:hAnsi="Times New Roman" w:cs="Times New Roman"/>
          <w:color w:val="000000"/>
          <w:lang w:eastAsia="en-NZ"/>
        </w:rPr>
        <w:t xml:space="preserve">ways of importing the class, either import the entire package or </w:t>
      </w:r>
      <w:r w:rsidR="005E5322" w:rsidRPr="00AE5686">
        <w:rPr>
          <w:rFonts w:ascii="Times New Roman" w:eastAsia="Times New Roman" w:hAnsi="Times New Roman" w:cs="Times New Roman"/>
          <w:color w:val="000000"/>
          <w:lang w:eastAsia="en-NZ"/>
        </w:rPr>
        <w:t xml:space="preserve">give </w:t>
      </w:r>
      <w:r w:rsidR="00AE1E0D" w:rsidRPr="00AE5686">
        <w:rPr>
          <w:rFonts w:ascii="Times New Roman" w:eastAsia="Times New Roman" w:hAnsi="Times New Roman" w:cs="Times New Roman"/>
          <w:color w:val="000000"/>
          <w:lang w:eastAsia="en-NZ"/>
        </w:rPr>
        <w:t>the fully qualified name of the class (https://docs.oracle.com/javase/tutorial/java/package/usepkgs.html). Each method is appropriate for different solutions. Since I am trying to have consistency in style across all the language. I am opting to import entire package instead of single class.</w:t>
      </w:r>
    </w:p>
    <w:p w14:paraId="35DE08D6" w14:textId="77777777" w:rsidR="005D7BCC" w:rsidRPr="00AE5686" w:rsidRDefault="005D7BCC" w:rsidP="00262FCB">
      <w:pPr>
        <w:spacing w:after="0" w:line="480" w:lineRule="auto"/>
        <w:rPr>
          <w:rFonts w:ascii="Times New Roman" w:eastAsia="Times New Roman" w:hAnsi="Times New Roman" w:cs="Times New Roman"/>
          <w:color w:val="000000"/>
          <w:lang w:eastAsia="en-NZ"/>
        </w:rPr>
      </w:pPr>
    </w:p>
    <w:p w14:paraId="66B7DA8B" w14:textId="77777777" w:rsidR="007C312C" w:rsidRPr="00AE5686" w:rsidRDefault="005D7BCC"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By following the above standards, </w:t>
      </w:r>
      <w:r w:rsidR="00FE0376" w:rsidRPr="00AE5686">
        <w:rPr>
          <w:rFonts w:ascii="Times New Roman" w:eastAsia="Times New Roman" w:hAnsi="Times New Roman" w:cs="Times New Roman"/>
          <w:color w:val="000000"/>
          <w:lang w:eastAsia="en-NZ"/>
        </w:rPr>
        <w:t xml:space="preserve">I have </w:t>
      </w:r>
      <w:r w:rsidRPr="00AE5686">
        <w:rPr>
          <w:rFonts w:ascii="Times New Roman" w:eastAsia="Times New Roman" w:hAnsi="Times New Roman" w:cs="Times New Roman"/>
          <w:color w:val="000000"/>
          <w:lang w:eastAsia="en-NZ"/>
        </w:rPr>
        <w:t xml:space="preserve">ensured the consistency </w:t>
      </w:r>
      <w:r w:rsidR="000C3779" w:rsidRPr="00AE5686">
        <w:rPr>
          <w:rFonts w:ascii="Times New Roman" w:eastAsia="Times New Roman" w:hAnsi="Times New Roman" w:cs="Times New Roman"/>
          <w:color w:val="000000"/>
          <w:lang w:eastAsia="en-NZ"/>
        </w:rPr>
        <w:t>in coding.</w:t>
      </w:r>
    </w:p>
    <w:p w14:paraId="574ABE66" w14:textId="7EAD04D5" w:rsidR="000E7867" w:rsidRPr="00AE5686" w:rsidRDefault="000C3779"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The source line of code metric </w:t>
      </w:r>
      <w:r w:rsidR="007C312C" w:rsidRPr="00AE5686">
        <w:rPr>
          <w:rFonts w:ascii="Times New Roman" w:eastAsia="Times New Roman" w:hAnsi="Times New Roman" w:cs="Times New Roman"/>
          <w:color w:val="000000"/>
          <w:lang w:eastAsia="en-NZ"/>
        </w:rPr>
        <w:t xml:space="preserve">for every language looks as shown in the </w:t>
      </w:r>
      <w:commentRangeStart w:id="8"/>
      <w:r w:rsidR="004F6A9D" w:rsidRPr="00AE5686">
        <w:rPr>
          <w:rFonts w:ascii="Times New Roman" w:eastAsia="Times New Roman" w:hAnsi="Times New Roman" w:cs="Times New Roman"/>
          <w:color w:val="000000"/>
          <w:lang w:eastAsia="en-NZ"/>
        </w:rPr>
        <w:t>diagram</w:t>
      </w:r>
      <w:commentRangeEnd w:id="8"/>
      <w:r w:rsidR="00E57BC7">
        <w:rPr>
          <w:rStyle w:val="CommentReference"/>
        </w:rPr>
        <w:commentReference w:id="8"/>
      </w:r>
      <w:r w:rsidR="004F6A9D" w:rsidRPr="00AE5686">
        <w:rPr>
          <w:rFonts w:ascii="Times New Roman" w:eastAsia="Times New Roman" w:hAnsi="Times New Roman" w:cs="Times New Roman"/>
          <w:color w:val="000000"/>
          <w:lang w:eastAsia="en-NZ"/>
        </w:rPr>
        <w:t>.</w:t>
      </w:r>
    </w:p>
    <w:p w14:paraId="321F924E" w14:textId="044471AE" w:rsidR="0082384B" w:rsidRPr="00AE5686" w:rsidRDefault="00895EEF"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Outcome</w:t>
      </w:r>
    </w:p>
    <w:p w14:paraId="3B9FC043" w14:textId="18A26DDB" w:rsidR="00895EEF" w:rsidRPr="00AE5686" w:rsidRDefault="00895EEF"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Number of physical lines </w:t>
      </w:r>
      <w:r w:rsidR="00890F35" w:rsidRPr="00AE5686">
        <w:rPr>
          <w:rFonts w:ascii="Times New Roman" w:eastAsia="Times New Roman" w:hAnsi="Times New Roman" w:cs="Times New Roman"/>
          <w:color w:val="000000"/>
          <w:lang w:eastAsia="en-NZ"/>
        </w:rPr>
        <w:t xml:space="preserve">is </w:t>
      </w:r>
      <w:r w:rsidR="00EE5918" w:rsidRPr="00AE5686">
        <w:rPr>
          <w:rFonts w:ascii="Times New Roman" w:eastAsia="Times New Roman" w:hAnsi="Times New Roman" w:cs="Times New Roman"/>
          <w:color w:val="000000"/>
          <w:lang w:eastAsia="en-NZ"/>
        </w:rPr>
        <w:t>same</w:t>
      </w:r>
      <w:r w:rsidR="0008233E" w:rsidRPr="00AE5686">
        <w:rPr>
          <w:rFonts w:ascii="Times New Roman" w:eastAsia="Times New Roman" w:hAnsi="Times New Roman" w:cs="Times New Roman"/>
          <w:color w:val="000000"/>
          <w:lang w:eastAsia="en-NZ"/>
        </w:rPr>
        <w:t xml:space="preserve"> </w:t>
      </w:r>
      <w:r w:rsidR="00890F35" w:rsidRPr="00AE5686">
        <w:rPr>
          <w:rFonts w:ascii="Times New Roman" w:eastAsia="Times New Roman" w:hAnsi="Times New Roman" w:cs="Times New Roman"/>
          <w:color w:val="000000"/>
          <w:lang w:eastAsia="en-NZ"/>
        </w:rPr>
        <w:t xml:space="preserve">in Ballerina </w:t>
      </w:r>
      <w:r w:rsidR="00B81C08" w:rsidRPr="00AE5686">
        <w:rPr>
          <w:rFonts w:ascii="Times New Roman" w:eastAsia="Times New Roman" w:hAnsi="Times New Roman" w:cs="Times New Roman"/>
          <w:color w:val="000000"/>
          <w:lang w:eastAsia="en-NZ"/>
        </w:rPr>
        <w:t xml:space="preserve">and Jolie for the </w:t>
      </w:r>
      <w:proofErr w:type="spellStart"/>
      <w:r w:rsidR="00B81C08" w:rsidRPr="00AE5686">
        <w:rPr>
          <w:rFonts w:ascii="Times New Roman" w:eastAsia="Times New Roman" w:hAnsi="Times New Roman" w:cs="Times New Roman"/>
          <w:color w:val="000000"/>
          <w:lang w:eastAsia="en-NZ"/>
        </w:rPr>
        <w:t>ReST</w:t>
      </w:r>
      <w:proofErr w:type="spellEnd"/>
      <w:r w:rsidR="00B81C08" w:rsidRPr="00AE5686">
        <w:rPr>
          <w:rFonts w:ascii="Times New Roman" w:eastAsia="Times New Roman" w:hAnsi="Times New Roman" w:cs="Times New Roman"/>
          <w:color w:val="000000"/>
          <w:lang w:eastAsia="en-NZ"/>
        </w:rPr>
        <w:t xml:space="preserve"> service</w:t>
      </w:r>
      <w:r w:rsidR="007C66B6" w:rsidRPr="00AE5686">
        <w:rPr>
          <w:rFonts w:ascii="Times New Roman" w:eastAsia="Times New Roman" w:hAnsi="Times New Roman" w:cs="Times New Roman"/>
          <w:color w:val="000000"/>
          <w:lang w:eastAsia="en-NZ"/>
        </w:rPr>
        <w:t xml:space="preserve">. </w:t>
      </w:r>
      <w:r w:rsidR="009A6F05" w:rsidRPr="00AE5686">
        <w:rPr>
          <w:rFonts w:ascii="Times New Roman" w:eastAsia="Times New Roman" w:hAnsi="Times New Roman" w:cs="Times New Roman"/>
          <w:color w:val="000000"/>
          <w:lang w:eastAsia="en-NZ"/>
        </w:rPr>
        <w:t>Also,</w:t>
      </w:r>
      <w:r w:rsidR="006C6777" w:rsidRPr="00AE5686">
        <w:rPr>
          <w:rFonts w:ascii="Times New Roman" w:eastAsia="Times New Roman" w:hAnsi="Times New Roman" w:cs="Times New Roman"/>
          <w:color w:val="000000"/>
          <w:lang w:eastAsia="en-NZ"/>
        </w:rPr>
        <w:t xml:space="preserve"> Ballerina and Jolie both has </w:t>
      </w:r>
      <w:proofErr w:type="gramStart"/>
      <w:r w:rsidR="006C6777" w:rsidRPr="00AE5686">
        <w:rPr>
          <w:rFonts w:ascii="Times New Roman" w:eastAsia="Times New Roman" w:hAnsi="Times New Roman" w:cs="Times New Roman"/>
          <w:color w:val="000000"/>
          <w:lang w:eastAsia="en-NZ"/>
        </w:rPr>
        <w:t>less</w:t>
      </w:r>
      <w:proofErr w:type="gramEnd"/>
      <w:r w:rsidR="006C6777" w:rsidRPr="00AE5686">
        <w:rPr>
          <w:rFonts w:ascii="Times New Roman" w:eastAsia="Times New Roman" w:hAnsi="Times New Roman" w:cs="Times New Roman"/>
          <w:color w:val="000000"/>
          <w:lang w:eastAsia="en-NZ"/>
        </w:rPr>
        <w:t xml:space="preserve"> number of physical lines </w:t>
      </w:r>
      <w:r w:rsidR="00B81C08" w:rsidRPr="00AE5686">
        <w:rPr>
          <w:rFonts w:ascii="Times New Roman" w:eastAsia="Times New Roman" w:hAnsi="Times New Roman" w:cs="Times New Roman"/>
          <w:color w:val="000000"/>
          <w:lang w:eastAsia="en-NZ"/>
        </w:rPr>
        <w:t xml:space="preserve">than Java. For AMQP and </w:t>
      </w:r>
      <w:proofErr w:type="spellStart"/>
      <w:r w:rsidR="00B81C08" w:rsidRPr="00AE5686">
        <w:rPr>
          <w:rFonts w:ascii="Times New Roman" w:eastAsia="Times New Roman" w:hAnsi="Times New Roman" w:cs="Times New Roman"/>
          <w:color w:val="000000"/>
          <w:lang w:eastAsia="en-NZ"/>
        </w:rPr>
        <w:t>gRPC</w:t>
      </w:r>
      <w:proofErr w:type="spellEnd"/>
      <w:r w:rsidR="00B81C08" w:rsidRPr="00AE5686">
        <w:rPr>
          <w:rFonts w:ascii="Times New Roman" w:eastAsia="Times New Roman" w:hAnsi="Times New Roman" w:cs="Times New Roman"/>
          <w:color w:val="000000"/>
          <w:lang w:eastAsia="en-NZ"/>
        </w:rPr>
        <w:t xml:space="preserve">, Ballerina has </w:t>
      </w:r>
      <w:r w:rsidR="00301B46" w:rsidRPr="00AE5686">
        <w:rPr>
          <w:rFonts w:ascii="Times New Roman" w:eastAsia="Times New Roman" w:hAnsi="Times New Roman" w:cs="Times New Roman"/>
          <w:color w:val="000000"/>
          <w:lang w:eastAsia="en-NZ"/>
        </w:rPr>
        <w:t>fewer</w:t>
      </w:r>
      <w:r w:rsidR="00B81C08" w:rsidRPr="00AE5686">
        <w:rPr>
          <w:rFonts w:ascii="Times New Roman" w:eastAsia="Times New Roman" w:hAnsi="Times New Roman" w:cs="Times New Roman"/>
          <w:color w:val="000000"/>
          <w:lang w:eastAsia="en-NZ"/>
        </w:rPr>
        <w:t xml:space="preserve"> physical lines than Java. However, </w:t>
      </w:r>
      <w:r w:rsidR="00890F35" w:rsidRPr="00AE5686">
        <w:rPr>
          <w:rFonts w:ascii="Times New Roman" w:eastAsia="Times New Roman" w:hAnsi="Times New Roman" w:cs="Times New Roman"/>
          <w:color w:val="000000"/>
          <w:lang w:eastAsia="en-NZ"/>
        </w:rPr>
        <w:t xml:space="preserve">compared to Java and Jolie. </w:t>
      </w:r>
      <w:r w:rsidR="00B5696E" w:rsidRPr="00AE5686">
        <w:rPr>
          <w:rFonts w:ascii="Times New Roman" w:eastAsia="Times New Roman" w:hAnsi="Times New Roman" w:cs="Times New Roman"/>
          <w:color w:val="000000"/>
          <w:lang w:eastAsia="en-NZ"/>
        </w:rPr>
        <w:t xml:space="preserve">However, </w:t>
      </w:r>
      <w:r w:rsidR="00301B46" w:rsidRPr="00AE5686">
        <w:rPr>
          <w:rFonts w:ascii="Times New Roman" w:eastAsia="Times New Roman" w:hAnsi="Times New Roman" w:cs="Times New Roman"/>
          <w:color w:val="000000"/>
          <w:lang w:eastAsia="en-NZ"/>
        </w:rPr>
        <w:t xml:space="preserve">the executable lines </w:t>
      </w:r>
      <w:r w:rsidR="00C745CA" w:rsidRPr="00AE5686">
        <w:rPr>
          <w:rFonts w:ascii="Times New Roman" w:eastAsia="Times New Roman" w:hAnsi="Times New Roman" w:cs="Times New Roman"/>
          <w:color w:val="000000"/>
          <w:lang w:eastAsia="en-NZ"/>
        </w:rPr>
        <w:t>have</w:t>
      </w:r>
      <w:r w:rsidR="00301B46" w:rsidRPr="00AE5686">
        <w:rPr>
          <w:rFonts w:ascii="Times New Roman" w:eastAsia="Times New Roman" w:hAnsi="Times New Roman" w:cs="Times New Roman"/>
          <w:color w:val="000000"/>
          <w:lang w:eastAsia="en-NZ"/>
        </w:rPr>
        <w:t xml:space="preserve"> significant difference in each language. </w:t>
      </w:r>
      <w:r w:rsidR="006E4A30" w:rsidRPr="00AE5686">
        <w:rPr>
          <w:rFonts w:ascii="Times New Roman" w:eastAsia="Times New Roman" w:hAnsi="Times New Roman" w:cs="Times New Roman"/>
          <w:color w:val="000000"/>
          <w:lang w:eastAsia="en-NZ"/>
        </w:rPr>
        <w:t xml:space="preserve">Like Ballerina, </w:t>
      </w:r>
      <w:r w:rsidR="00C745CA" w:rsidRPr="00AE5686">
        <w:rPr>
          <w:rFonts w:ascii="Times New Roman" w:eastAsia="Times New Roman" w:hAnsi="Times New Roman" w:cs="Times New Roman"/>
          <w:color w:val="000000"/>
          <w:lang w:eastAsia="en-NZ"/>
        </w:rPr>
        <w:t xml:space="preserve">Jolie has </w:t>
      </w:r>
      <w:r w:rsidR="005777C8" w:rsidRPr="00AE5686">
        <w:rPr>
          <w:rFonts w:ascii="Times New Roman" w:eastAsia="Times New Roman" w:hAnsi="Times New Roman" w:cs="Times New Roman"/>
          <w:color w:val="000000"/>
          <w:lang w:eastAsia="en-NZ"/>
        </w:rPr>
        <w:t xml:space="preserve">only one executable line for </w:t>
      </w:r>
      <w:r w:rsidR="008C13DF" w:rsidRPr="00AE5686">
        <w:rPr>
          <w:rFonts w:ascii="Times New Roman" w:eastAsia="Times New Roman" w:hAnsi="Times New Roman" w:cs="Times New Roman"/>
          <w:color w:val="000000"/>
          <w:lang w:eastAsia="en-NZ"/>
        </w:rPr>
        <w:t>hello service</w:t>
      </w:r>
      <w:r w:rsidR="006E4A30" w:rsidRPr="00AE5686">
        <w:rPr>
          <w:rFonts w:ascii="Times New Roman" w:eastAsia="Times New Roman" w:hAnsi="Times New Roman" w:cs="Times New Roman"/>
          <w:color w:val="000000"/>
          <w:lang w:eastAsia="en-NZ"/>
        </w:rPr>
        <w:t xml:space="preserve"> and Java has two executable lines</w:t>
      </w:r>
      <w:r w:rsidR="00B56329" w:rsidRPr="00AE5686">
        <w:rPr>
          <w:rFonts w:ascii="Times New Roman" w:eastAsia="Times New Roman" w:hAnsi="Times New Roman" w:cs="Times New Roman"/>
          <w:color w:val="000000"/>
          <w:lang w:eastAsia="en-NZ"/>
        </w:rPr>
        <w:t>. Hello service does not have large difference. However, for the World Service, Jolie has</w:t>
      </w:r>
      <w:r w:rsidR="00EB634A" w:rsidRPr="00AE5686">
        <w:rPr>
          <w:rFonts w:ascii="Times New Roman" w:eastAsia="Times New Roman" w:hAnsi="Times New Roman" w:cs="Times New Roman"/>
          <w:color w:val="000000"/>
          <w:lang w:eastAsia="en-NZ"/>
        </w:rPr>
        <w:t xml:space="preserve"> only 2 executable lines which is</w:t>
      </w:r>
      <w:r w:rsidR="00B56329" w:rsidRPr="00AE5686">
        <w:rPr>
          <w:rFonts w:ascii="Times New Roman" w:eastAsia="Times New Roman" w:hAnsi="Times New Roman" w:cs="Times New Roman"/>
          <w:color w:val="000000"/>
          <w:lang w:eastAsia="en-NZ"/>
        </w:rPr>
        <w:t xml:space="preserve"> minimum </w:t>
      </w:r>
      <w:r w:rsidR="00EB634A" w:rsidRPr="00AE5686">
        <w:rPr>
          <w:rFonts w:ascii="Times New Roman" w:eastAsia="Times New Roman" w:hAnsi="Times New Roman" w:cs="Times New Roman"/>
          <w:color w:val="000000"/>
          <w:lang w:eastAsia="en-NZ"/>
        </w:rPr>
        <w:t xml:space="preserve">of all the </w:t>
      </w:r>
      <w:r w:rsidR="005C4A63" w:rsidRPr="00AE5686">
        <w:rPr>
          <w:rFonts w:ascii="Times New Roman" w:eastAsia="Times New Roman" w:hAnsi="Times New Roman" w:cs="Times New Roman"/>
          <w:color w:val="000000"/>
          <w:lang w:eastAsia="en-NZ"/>
        </w:rPr>
        <w:t xml:space="preserve">other </w:t>
      </w:r>
      <w:r w:rsidR="00EB634A" w:rsidRPr="00AE5686">
        <w:rPr>
          <w:rFonts w:ascii="Times New Roman" w:eastAsia="Times New Roman" w:hAnsi="Times New Roman" w:cs="Times New Roman"/>
          <w:color w:val="000000"/>
          <w:lang w:eastAsia="en-NZ"/>
        </w:rPr>
        <w:t>languages</w:t>
      </w:r>
      <w:r w:rsidR="005C4A63" w:rsidRPr="00AE5686">
        <w:rPr>
          <w:rFonts w:ascii="Times New Roman" w:eastAsia="Times New Roman" w:hAnsi="Times New Roman" w:cs="Times New Roman"/>
          <w:color w:val="000000"/>
          <w:lang w:eastAsia="en-NZ"/>
        </w:rPr>
        <w:t xml:space="preserve"> used for the experiment. </w:t>
      </w:r>
      <w:r w:rsidR="00B66F37" w:rsidRPr="00AE5686">
        <w:rPr>
          <w:rFonts w:ascii="Times New Roman" w:eastAsia="Times New Roman" w:hAnsi="Times New Roman" w:cs="Times New Roman"/>
          <w:color w:val="000000"/>
          <w:lang w:eastAsia="en-NZ"/>
        </w:rPr>
        <w:t xml:space="preserve">Ballerina on other hand has more </w:t>
      </w:r>
      <w:r w:rsidR="001D1361" w:rsidRPr="00AE5686">
        <w:rPr>
          <w:rFonts w:ascii="Times New Roman" w:eastAsia="Times New Roman" w:hAnsi="Times New Roman" w:cs="Times New Roman"/>
          <w:color w:val="000000"/>
          <w:lang w:eastAsia="en-NZ"/>
        </w:rPr>
        <w:t>logical lines than Jolie and Java.</w:t>
      </w:r>
    </w:p>
    <w:p w14:paraId="781FF7AB" w14:textId="597FA0A1" w:rsidR="001D1361" w:rsidRPr="00AE5686" w:rsidRDefault="001D1361"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For AMQP and </w:t>
      </w:r>
      <w:proofErr w:type="spellStart"/>
      <w:r w:rsidRPr="00AE5686">
        <w:rPr>
          <w:rFonts w:ascii="Times New Roman" w:eastAsia="Times New Roman" w:hAnsi="Times New Roman" w:cs="Times New Roman"/>
          <w:color w:val="000000"/>
          <w:lang w:eastAsia="en-NZ"/>
        </w:rPr>
        <w:t>gRPC</w:t>
      </w:r>
      <w:proofErr w:type="spellEnd"/>
      <w:r w:rsidRPr="00AE5686">
        <w:rPr>
          <w:rFonts w:ascii="Times New Roman" w:eastAsia="Times New Roman" w:hAnsi="Times New Roman" w:cs="Times New Roman"/>
          <w:color w:val="000000"/>
          <w:lang w:eastAsia="en-NZ"/>
        </w:rPr>
        <w:t xml:space="preserve"> services, the outcome is the same. </w:t>
      </w:r>
      <w:r w:rsidR="00360470" w:rsidRPr="00AE5686">
        <w:rPr>
          <w:rFonts w:ascii="Times New Roman" w:eastAsia="Times New Roman" w:hAnsi="Times New Roman" w:cs="Times New Roman"/>
          <w:color w:val="000000"/>
          <w:lang w:eastAsia="en-NZ"/>
        </w:rPr>
        <w:t xml:space="preserve">The number of physical lines </w:t>
      </w:r>
      <w:r w:rsidR="0056004E" w:rsidRPr="00AE5686">
        <w:rPr>
          <w:rFonts w:ascii="Times New Roman" w:eastAsia="Times New Roman" w:hAnsi="Times New Roman" w:cs="Times New Roman"/>
          <w:color w:val="000000"/>
          <w:lang w:eastAsia="en-NZ"/>
        </w:rPr>
        <w:t xml:space="preserve">and logical lines </w:t>
      </w:r>
      <w:r w:rsidR="00360470" w:rsidRPr="00AE5686">
        <w:rPr>
          <w:rFonts w:ascii="Times New Roman" w:eastAsia="Times New Roman" w:hAnsi="Times New Roman" w:cs="Times New Roman"/>
          <w:color w:val="000000"/>
          <w:lang w:eastAsia="en-NZ"/>
        </w:rPr>
        <w:t xml:space="preserve">is higher is Java </w:t>
      </w:r>
      <w:r w:rsidR="0056004E" w:rsidRPr="00AE5686">
        <w:rPr>
          <w:rFonts w:ascii="Times New Roman" w:eastAsia="Times New Roman" w:hAnsi="Times New Roman" w:cs="Times New Roman"/>
          <w:color w:val="000000"/>
          <w:lang w:eastAsia="en-NZ"/>
        </w:rPr>
        <w:t>than Ballerina.</w:t>
      </w:r>
    </w:p>
    <w:p w14:paraId="5F765BAD" w14:textId="14407DF3" w:rsidR="00AE1E0D" w:rsidRPr="00D41FE1" w:rsidRDefault="00AE1E0D" w:rsidP="00262FCB">
      <w:pPr>
        <w:pStyle w:val="Heading2"/>
        <w:spacing w:line="480" w:lineRule="auto"/>
        <w:rPr>
          <w:rFonts w:ascii="Times New Roman" w:eastAsia="Times New Roman" w:hAnsi="Times New Roman" w:cs="Times New Roman"/>
          <w:color w:val="auto"/>
          <w:lang w:eastAsia="en-NZ"/>
        </w:rPr>
      </w:pPr>
      <w:r w:rsidRPr="00D41FE1">
        <w:rPr>
          <w:rFonts w:ascii="Times New Roman" w:eastAsia="Times New Roman" w:hAnsi="Times New Roman" w:cs="Times New Roman"/>
          <w:color w:val="auto"/>
          <w:lang w:eastAsia="en-NZ"/>
        </w:rPr>
        <w:t>Ports</w:t>
      </w:r>
    </w:p>
    <w:p w14:paraId="7F1B78C8" w14:textId="350BBBA5" w:rsidR="00B4350F" w:rsidRPr="00AE5686" w:rsidRDefault="003F0107"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Unlike verbosity</w:t>
      </w:r>
      <w:r w:rsidR="008761EE" w:rsidRPr="00AE5686">
        <w:rPr>
          <w:rFonts w:ascii="Times New Roman" w:eastAsia="Times New Roman" w:hAnsi="Times New Roman" w:cs="Times New Roman"/>
          <w:color w:val="000000"/>
          <w:lang w:eastAsia="en-NZ"/>
        </w:rPr>
        <w:t>,</w:t>
      </w:r>
      <w:r w:rsidRPr="00AE5686">
        <w:rPr>
          <w:rFonts w:ascii="Times New Roman" w:eastAsia="Times New Roman" w:hAnsi="Times New Roman" w:cs="Times New Roman"/>
          <w:color w:val="000000"/>
          <w:lang w:eastAsia="en-NZ"/>
        </w:rPr>
        <w:t xml:space="preserve"> port is not a quantifiable variable.</w:t>
      </w:r>
      <w:r w:rsidR="00EF7C0C" w:rsidRPr="00AE5686">
        <w:rPr>
          <w:rFonts w:ascii="Times New Roman" w:eastAsia="Times New Roman" w:hAnsi="Times New Roman" w:cs="Times New Roman"/>
          <w:color w:val="000000"/>
          <w:lang w:eastAsia="en-NZ"/>
        </w:rPr>
        <w:t xml:space="preserve"> A communication port concretely describes how some of the functionalities of a microservice are made available to the network</w:t>
      </w:r>
      <w:r w:rsidR="00857987" w:rsidRPr="00AE5686">
        <w:rPr>
          <w:rFonts w:ascii="Times New Roman" w:eastAsia="Times New Roman" w:hAnsi="Times New Roman" w:cs="Times New Roman"/>
          <w:color w:val="000000"/>
          <w:lang w:eastAsia="en-NZ"/>
        </w:rPr>
        <w:t>.</w:t>
      </w:r>
      <w:r w:rsidR="00EF7C0C" w:rsidRPr="00AE5686">
        <w:rPr>
          <w:rFonts w:ascii="Times New Roman" w:eastAsia="Times New Roman" w:hAnsi="Times New Roman" w:cs="Times New Roman"/>
          <w:color w:val="000000"/>
          <w:lang w:eastAsia="en-NZ"/>
        </w:rPr>
        <w:t xml:space="preserve"> </w:t>
      </w:r>
      <w:r w:rsidR="00AE1E0D" w:rsidRPr="00AE5686">
        <w:rPr>
          <w:rFonts w:ascii="Times New Roman" w:eastAsia="Times New Roman" w:hAnsi="Times New Roman" w:cs="Times New Roman"/>
          <w:color w:val="000000"/>
          <w:lang w:eastAsia="en-NZ"/>
        </w:rPr>
        <w:t>Each service may be equipped with many ports</w:t>
      </w:r>
      <w:r w:rsidR="001F71A7" w:rsidRPr="00AE5686">
        <w:rPr>
          <w:rFonts w:ascii="Times New Roman" w:eastAsia="Times New Roman" w:hAnsi="Times New Roman" w:cs="Times New Roman"/>
          <w:color w:val="000000"/>
          <w:lang w:eastAsia="en-NZ"/>
        </w:rPr>
        <w:t xml:space="preserve"> or</w:t>
      </w:r>
      <w:r w:rsidR="00BC2437" w:rsidRPr="00AE5686">
        <w:rPr>
          <w:rFonts w:ascii="Times New Roman" w:eastAsia="Times New Roman" w:hAnsi="Times New Roman" w:cs="Times New Roman"/>
          <w:color w:val="000000"/>
          <w:lang w:eastAsia="en-NZ"/>
        </w:rPr>
        <w:t xml:space="preserve"> ports of</w:t>
      </w:r>
      <w:r w:rsidR="001F71A7" w:rsidRPr="00AE5686">
        <w:rPr>
          <w:rFonts w:ascii="Times New Roman" w:eastAsia="Times New Roman" w:hAnsi="Times New Roman" w:cs="Times New Roman"/>
          <w:color w:val="000000"/>
          <w:lang w:eastAsia="en-NZ"/>
        </w:rPr>
        <w:t xml:space="preserve"> different kind </w:t>
      </w:r>
      <w:r w:rsidR="00BC2437" w:rsidRPr="00AE5686">
        <w:rPr>
          <w:rFonts w:ascii="Times New Roman" w:eastAsia="Times New Roman" w:hAnsi="Times New Roman" w:cs="Times New Roman"/>
          <w:color w:val="000000"/>
          <w:lang w:eastAsia="en-NZ"/>
        </w:rPr>
        <w:t>such as</w:t>
      </w:r>
      <w:r w:rsidR="001F71A7" w:rsidRPr="00AE5686">
        <w:rPr>
          <w:rFonts w:ascii="Times New Roman" w:eastAsia="Times New Roman" w:hAnsi="Times New Roman" w:cs="Times New Roman"/>
          <w:color w:val="000000"/>
          <w:lang w:eastAsia="en-NZ"/>
        </w:rPr>
        <w:t xml:space="preserve"> input and output</w:t>
      </w:r>
      <w:r w:rsidR="00AE1E0D" w:rsidRPr="00AE5686">
        <w:rPr>
          <w:rFonts w:ascii="Times New Roman" w:eastAsia="Times New Roman" w:hAnsi="Times New Roman" w:cs="Times New Roman"/>
          <w:color w:val="000000"/>
          <w:lang w:eastAsia="en-NZ"/>
        </w:rPr>
        <w:t xml:space="preserve">. Input ports describe the functionalities that the service provides to the rest of the MSA. Conversely, output ports describe the functionalities that the service requires from the rest of the MSA. </w:t>
      </w:r>
      <w:r w:rsidR="002E1184" w:rsidRPr="00AE5686">
        <w:rPr>
          <w:rFonts w:ascii="Times New Roman" w:eastAsia="Times New Roman" w:hAnsi="Times New Roman" w:cs="Times New Roman"/>
          <w:color w:val="000000"/>
          <w:lang w:eastAsia="en-NZ"/>
        </w:rPr>
        <w:t xml:space="preserve">According to </w:t>
      </w:r>
      <w:r w:rsidR="002D6821" w:rsidRPr="00AE5686">
        <w:rPr>
          <w:rFonts w:ascii="Times New Roman" w:eastAsia="Times New Roman" w:hAnsi="Times New Roman" w:cs="Times New Roman"/>
          <w:color w:val="000000"/>
          <w:lang w:eastAsia="en-NZ"/>
        </w:rPr>
        <w:fldChar w:fldCharType="begin"/>
      </w:r>
      <w:r w:rsidR="002D6821" w:rsidRPr="00AE5686">
        <w:rPr>
          <w:rFonts w:ascii="Times New Roman" w:eastAsia="Times New Roman" w:hAnsi="Times New Roman" w:cs="Times New Roman"/>
          <w:color w:val="000000"/>
          <w:lang w:eastAsia="en-NZ"/>
        </w:rPr>
        <w:instrText xml:space="preserve"> ADDIN ZOTERO_ITEM CSL_CITATION {"citationID":"EP37Rndl","properties":{"formattedCitation":"(Guidi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sidR="002D6821" w:rsidRPr="00AE5686">
        <w:rPr>
          <w:rFonts w:ascii="Times New Roman" w:eastAsia="Times New Roman" w:hAnsi="Times New Roman" w:cs="Times New Roman"/>
          <w:color w:val="000000"/>
          <w:lang w:eastAsia="en-NZ"/>
        </w:rPr>
        <w:fldChar w:fldCharType="separate"/>
      </w:r>
      <w:r w:rsidR="002D6821" w:rsidRPr="00AE5686">
        <w:rPr>
          <w:rFonts w:ascii="Times New Roman" w:eastAsia="Times New Roman" w:hAnsi="Times New Roman" w:cs="Times New Roman"/>
          <w:color w:val="000000"/>
          <w:lang w:eastAsia="en-NZ"/>
        </w:rPr>
        <w:t xml:space="preserve">Guidi et al. </w:t>
      </w:r>
      <w:r w:rsidR="00A83F1C" w:rsidRPr="00AE5686">
        <w:rPr>
          <w:rFonts w:ascii="Times New Roman" w:eastAsia="Times New Roman" w:hAnsi="Times New Roman" w:cs="Times New Roman"/>
          <w:color w:val="000000"/>
          <w:lang w:eastAsia="en-NZ"/>
        </w:rPr>
        <w:t>(</w:t>
      </w:r>
      <w:r w:rsidR="002D6821" w:rsidRPr="00AE5686">
        <w:rPr>
          <w:rFonts w:ascii="Times New Roman" w:eastAsia="Times New Roman" w:hAnsi="Times New Roman" w:cs="Times New Roman"/>
          <w:color w:val="000000"/>
          <w:lang w:eastAsia="en-NZ"/>
        </w:rPr>
        <w:t>2017)</w:t>
      </w:r>
      <w:r w:rsidR="002D6821" w:rsidRPr="00AE5686">
        <w:rPr>
          <w:rFonts w:ascii="Times New Roman" w:eastAsia="Times New Roman" w:hAnsi="Times New Roman" w:cs="Times New Roman"/>
          <w:color w:val="000000"/>
          <w:lang w:eastAsia="en-NZ"/>
        </w:rPr>
        <w:fldChar w:fldCharType="end"/>
      </w:r>
      <w:r w:rsidR="00A83F1C" w:rsidRPr="00AE5686">
        <w:rPr>
          <w:rFonts w:ascii="Times New Roman" w:eastAsia="Times New Roman" w:hAnsi="Times New Roman" w:cs="Times New Roman"/>
          <w:color w:val="000000"/>
          <w:lang w:eastAsia="en-NZ"/>
        </w:rPr>
        <w:t>, ports</w:t>
      </w:r>
      <w:r w:rsidR="00AE1E0D" w:rsidRPr="00AE5686">
        <w:rPr>
          <w:rFonts w:ascii="Times New Roman" w:eastAsia="Times New Roman" w:hAnsi="Times New Roman" w:cs="Times New Roman"/>
          <w:color w:val="000000"/>
          <w:lang w:eastAsia="en-NZ"/>
        </w:rPr>
        <w:t xml:space="preserve"> should be specified separately from the implementation of a service, so that one can see what a service provides and what it needs without having to check its actual implementation.</w:t>
      </w:r>
      <w:r w:rsidR="00A83F1C" w:rsidRPr="00AE5686">
        <w:rPr>
          <w:rFonts w:ascii="Times New Roman" w:eastAsia="Times New Roman" w:hAnsi="Times New Roman" w:cs="Times New Roman"/>
          <w:color w:val="000000"/>
          <w:lang w:eastAsia="en-NZ"/>
        </w:rPr>
        <w:t xml:space="preserve"> Keeping this </w:t>
      </w:r>
      <w:r w:rsidR="00B4350F" w:rsidRPr="00AE5686">
        <w:rPr>
          <w:rFonts w:ascii="Times New Roman" w:eastAsia="Times New Roman" w:hAnsi="Times New Roman" w:cs="Times New Roman"/>
          <w:color w:val="000000"/>
          <w:lang w:eastAsia="en-NZ"/>
        </w:rPr>
        <w:t>mind, the ports variable is measured on how each language allow the usage of the port.</w:t>
      </w:r>
    </w:p>
    <w:p w14:paraId="308B392C" w14:textId="77777777" w:rsidR="000D611D" w:rsidRPr="00396E92" w:rsidRDefault="000D611D" w:rsidP="00262FCB">
      <w:pPr>
        <w:spacing w:after="0" w:line="480" w:lineRule="auto"/>
        <w:rPr>
          <w:rFonts w:ascii="Times New Roman" w:eastAsia="Times New Roman" w:hAnsi="Times New Roman" w:cs="Times New Roman"/>
          <w:color w:val="000000"/>
          <w:lang w:eastAsia="en-NZ"/>
        </w:rPr>
      </w:pPr>
    </w:p>
    <w:p w14:paraId="5AA7DEFA" w14:textId="3DF21E8A" w:rsidR="00AE1E0D" w:rsidRPr="00396E92" w:rsidRDefault="000D611D" w:rsidP="00262FCB">
      <w:pPr>
        <w:pStyle w:val="Heading3"/>
        <w:spacing w:line="480" w:lineRule="auto"/>
        <w:rPr>
          <w:rFonts w:ascii="Times New Roman" w:eastAsia="Times New Roman" w:hAnsi="Times New Roman" w:cs="Times New Roman"/>
          <w:b/>
          <w:bCs/>
          <w:color w:val="000000"/>
          <w:lang w:eastAsia="en-NZ"/>
        </w:rPr>
      </w:pPr>
      <w:r w:rsidRPr="000C2986">
        <w:rPr>
          <w:rFonts w:ascii="Times New Roman" w:eastAsia="Times New Roman" w:hAnsi="Times New Roman" w:cs="Times New Roman"/>
          <w:color w:val="auto"/>
          <w:lang w:eastAsia="en-NZ"/>
        </w:rPr>
        <w:t>Java</w:t>
      </w:r>
      <w:r w:rsidR="00AE1E0D" w:rsidRPr="00396E92">
        <w:rPr>
          <w:rFonts w:ascii="Times New Roman" w:eastAsia="Times New Roman" w:hAnsi="Times New Roman" w:cs="Times New Roman"/>
          <w:b/>
          <w:bCs/>
          <w:color w:val="000000"/>
          <w:lang w:eastAsia="en-NZ"/>
        </w:rPr>
        <w:t> </w:t>
      </w:r>
    </w:p>
    <w:p w14:paraId="0C8A673B" w14:textId="40C73E75" w:rsidR="00CD5828" w:rsidRPr="008C304B" w:rsidRDefault="00CD5828" w:rsidP="00262FCB">
      <w:pPr>
        <w:pStyle w:val="Heading4"/>
        <w:spacing w:line="480" w:lineRule="auto"/>
        <w:rPr>
          <w:rFonts w:ascii="Times New Roman" w:eastAsia="Times New Roman" w:hAnsi="Times New Roman" w:cs="Times New Roman"/>
          <w:color w:val="auto"/>
          <w:lang w:eastAsia="en-NZ"/>
        </w:rPr>
      </w:pPr>
      <w:proofErr w:type="spellStart"/>
      <w:r w:rsidRPr="008C304B">
        <w:rPr>
          <w:rFonts w:ascii="Times New Roman" w:eastAsia="Times New Roman" w:hAnsi="Times New Roman" w:cs="Times New Roman"/>
          <w:color w:val="auto"/>
          <w:lang w:eastAsia="en-NZ"/>
        </w:rPr>
        <w:t>Re</w:t>
      </w:r>
      <w:r w:rsidR="00A43B1F" w:rsidRPr="008C304B">
        <w:rPr>
          <w:rFonts w:ascii="Times New Roman" w:eastAsia="Times New Roman" w:hAnsi="Times New Roman" w:cs="Times New Roman"/>
          <w:color w:val="auto"/>
          <w:lang w:eastAsia="en-NZ"/>
        </w:rPr>
        <w:t>ST</w:t>
      </w:r>
      <w:proofErr w:type="spellEnd"/>
    </w:p>
    <w:p w14:paraId="5E07A666" w14:textId="515A81C2" w:rsidR="00CE0D09" w:rsidRPr="00AE5686" w:rsidRDefault="006F0FE1"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For both hello and world service, the </w:t>
      </w:r>
      <w:r w:rsidR="008A0DFD" w:rsidRPr="00AE5686">
        <w:rPr>
          <w:rFonts w:ascii="Times New Roman" w:eastAsia="Times New Roman" w:hAnsi="Times New Roman" w:cs="Times New Roman"/>
          <w:color w:val="000000"/>
          <w:lang w:eastAsia="en-NZ"/>
        </w:rPr>
        <w:t xml:space="preserve">configuration of the port could not be defined in the code. </w:t>
      </w:r>
      <w:r w:rsidR="005C44B4" w:rsidRPr="00AE5686">
        <w:rPr>
          <w:rFonts w:ascii="Times New Roman" w:eastAsia="Times New Roman" w:hAnsi="Times New Roman" w:cs="Times New Roman"/>
          <w:color w:val="000000"/>
          <w:lang w:eastAsia="en-NZ"/>
        </w:rPr>
        <w:t xml:space="preserve">This detail is mentioned in the </w:t>
      </w:r>
      <w:r w:rsidR="00F1000A" w:rsidRPr="00AE5686">
        <w:rPr>
          <w:rFonts w:ascii="Times New Roman" w:eastAsia="Times New Roman" w:hAnsi="Times New Roman" w:cs="Times New Roman"/>
          <w:color w:val="000000"/>
          <w:lang w:eastAsia="en-NZ"/>
        </w:rPr>
        <w:t>configuration</w:t>
      </w:r>
      <w:r w:rsidR="005C44B4" w:rsidRPr="00AE5686">
        <w:rPr>
          <w:rFonts w:ascii="Times New Roman" w:eastAsia="Times New Roman" w:hAnsi="Times New Roman" w:cs="Times New Roman"/>
          <w:color w:val="000000"/>
          <w:lang w:eastAsia="en-NZ"/>
        </w:rPr>
        <w:t xml:space="preserve"> file of the glassfish server </w:t>
      </w:r>
      <w:r w:rsidR="008E3286" w:rsidRPr="00AE5686">
        <w:rPr>
          <w:rFonts w:ascii="Times New Roman" w:eastAsia="Times New Roman" w:hAnsi="Times New Roman" w:cs="Times New Roman"/>
          <w:color w:val="000000"/>
          <w:lang w:eastAsia="en-NZ"/>
        </w:rPr>
        <w:t>on which both</w:t>
      </w:r>
      <w:r w:rsidR="005C44B4" w:rsidRPr="00AE5686">
        <w:rPr>
          <w:rFonts w:ascii="Times New Roman" w:eastAsia="Times New Roman" w:hAnsi="Times New Roman" w:cs="Times New Roman"/>
          <w:color w:val="000000"/>
          <w:lang w:eastAsia="en-NZ"/>
        </w:rPr>
        <w:t xml:space="preserve"> the service</w:t>
      </w:r>
      <w:r w:rsidR="008E3286" w:rsidRPr="00AE5686">
        <w:rPr>
          <w:rFonts w:ascii="Times New Roman" w:eastAsia="Times New Roman" w:hAnsi="Times New Roman" w:cs="Times New Roman"/>
          <w:color w:val="000000"/>
          <w:lang w:eastAsia="en-NZ"/>
        </w:rPr>
        <w:t>s</w:t>
      </w:r>
      <w:r w:rsidR="005C44B4" w:rsidRPr="00AE5686">
        <w:rPr>
          <w:rFonts w:ascii="Times New Roman" w:eastAsia="Times New Roman" w:hAnsi="Times New Roman" w:cs="Times New Roman"/>
          <w:color w:val="000000"/>
          <w:lang w:eastAsia="en-NZ"/>
        </w:rPr>
        <w:t xml:space="preserve"> </w:t>
      </w:r>
      <w:r w:rsidR="008E3286" w:rsidRPr="00AE5686">
        <w:rPr>
          <w:rFonts w:ascii="Times New Roman" w:eastAsia="Times New Roman" w:hAnsi="Times New Roman" w:cs="Times New Roman"/>
          <w:color w:val="000000"/>
          <w:lang w:eastAsia="en-NZ"/>
        </w:rPr>
        <w:t>are</w:t>
      </w:r>
      <w:r w:rsidR="005C44B4" w:rsidRPr="00AE5686">
        <w:rPr>
          <w:rFonts w:ascii="Times New Roman" w:eastAsia="Times New Roman" w:hAnsi="Times New Roman" w:cs="Times New Roman"/>
          <w:color w:val="000000"/>
          <w:lang w:eastAsia="en-NZ"/>
        </w:rPr>
        <w:t xml:space="preserve"> hosted. </w:t>
      </w:r>
      <w:r w:rsidR="006C1925" w:rsidRPr="00AE5686">
        <w:rPr>
          <w:rFonts w:ascii="Times New Roman" w:eastAsia="Times New Roman" w:hAnsi="Times New Roman" w:cs="Times New Roman"/>
          <w:color w:val="000000"/>
          <w:lang w:eastAsia="en-NZ"/>
        </w:rPr>
        <w:t>This detail goes into the network</w:t>
      </w:r>
      <w:r w:rsidR="00DD70DB" w:rsidRPr="00AE5686">
        <w:rPr>
          <w:rFonts w:ascii="Times New Roman" w:eastAsia="Times New Roman" w:hAnsi="Times New Roman" w:cs="Times New Roman"/>
          <w:color w:val="000000"/>
          <w:lang w:eastAsia="en-NZ"/>
        </w:rPr>
        <w:t>-listener</w:t>
      </w:r>
      <w:r w:rsidR="006C1925" w:rsidRPr="00AE5686">
        <w:rPr>
          <w:rFonts w:ascii="Times New Roman" w:eastAsia="Times New Roman" w:hAnsi="Times New Roman" w:cs="Times New Roman"/>
          <w:color w:val="000000"/>
          <w:lang w:eastAsia="en-NZ"/>
        </w:rPr>
        <w:t xml:space="preserve"> section of the configuration file </w:t>
      </w:r>
      <w:r w:rsidR="00DD70DB" w:rsidRPr="00AE5686">
        <w:rPr>
          <w:rFonts w:ascii="Times New Roman" w:eastAsia="Times New Roman" w:hAnsi="Times New Roman" w:cs="Times New Roman"/>
          <w:color w:val="000000"/>
          <w:lang w:eastAsia="en-NZ"/>
        </w:rPr>
        <w:t>with</w:t>
      </w:r>
      <w:r w:rsidR="0071567B" w:rsidRPr="00AE5686">
        <w:rPr>
          <w:rFonts w:ascii="Times New Roman" w:eastAsia="Times New Roman" w:hAnsi="Times New Roman" w:cs="Times New Roman"/>
          <w:color w:val="000000"/>
          <w:lang w:eastAsia="en-NZ"/>
        </w:rPr>
        <w:t xml:space="preserve"> the </w:t>
      </w:r>
      <w:proofErr w:type="spellStart"/>
      <w:r w:rsidR="0071567B" w:rsidRPr="00AE5686">
        <w:rPr>
          <w:rFonts w:ascii="Times New Roman" w:eastAsia="Times New Roman" w:hAnsi="Times New Roman" w:cs="Times New Roman"/>
          <w:color w:val="000000"/>
          <w:lang w:eastAsia="en-NZ"/>
        </w:rPr>
        <w:t>xpath</w:t>
      </w:r>
      <w:proofErr w:type="spellEnd"/>
      <w:r w:rsidR="0071567B" w:rsidRPr="00AE5686">
        <w:rPr>
          <w:rFonts w:ascii="Times New Roman" w:eastAsia="Times New Roman" w:hAnsi="Times New Roman" w:cs="Times New Roman"/>
          <w:color w:val="000000"/>
          <w:lang w:eastAsia="en-NZ"/>
        </w:rPr>
        <w:t xml:space="preserve"> </w:t>
      </w:r>
      <w:r w:rsidR="00DD70DB" w:rsidRPr="00AE5686">
        <w:rPr>
          <w:rFonts w:ascii="Times New Roman" w:eastAsia="Times New Roman" w:hAnsi="Times New Roman" w:cs="Times New Roman"/>
          <w:color w:val="000000"/>
          <w:lang w:eastAsia="en-NZ"/>
        </w:rPr>
        <w:t>as</w:t>
      </w:r>
      <w:r w:rsidR="0071567B" w:rsidRPr="00AE5686">
        <w:rPr>
          <w:rFonts w:ascii="Times New Roman" w:eastAsia="Times New Roman" w:hAnsi="Times New Roman" w:cs="Times New Roman"/>
          <w:color w:val="000000"/>
          <w:lang w:eastAsia="en-NZ"/>
        </w:rPr>
        <w:t xml:space="preserve"> network-config/network-listeners/network-</w:t>
      </w:r>
      <w:r w:rsidR="0071567B" w:rsidRPr="00AE5686">
        <w:rPr>
          <w:rFonts w:ascii="Times New Roman" w:eastAsia="Times New Roman" w:hAnsi="Times New Roman" w:cs="Times New Roman"/>
          <w:color w:val="000000"/>
          <w:lang w:eastAsia="en-NZ"/>
        </w:rPr>
        <w:lastRenderedPageBreak/>
        <w:t>listen</w:t>
      </w:r>
      <w:r w:rsidR="00DD70DB" w:rsidRPr="00AE5686">
        <w:rPr>
          <w:rFonts w:ascii="Times New Roman" w:eastAsia="Times New Roman" w:hAnsi="Times New Roman" w:cs="Times New Roman"/>
          <w:color w:val="000000"/>
          <w:lang w:eastAsia="en-NZ"/>
        </w:rPr>
        <w:t xml:space="preserve">er. Inside the network-listener tag, the attribute </w:t>
      </w:r>
      <w:r w:rsidR="003F458C" w:rsidRPr="00AE5686">
        <w:rPr>
          <w:rFonts w:ascii="Times New Roman" w:eastAsia="Times New Roman" w:hAnsi="Times New Roman" w:cs="Times New Roman"/>
          <w:color w:val="000000"/>
          <w:lang w:eastAsia="en-NZ"/>
        </w:rPr>
        <w:t>“</w:t>
      </w:r>
      <w:r w:rsidR="00DD70DB" w:rsidRPr="00AE5686">
        <w:rPr>
          <w:rFonts w:ascii="Times New Roman" w:eastAsia="Times New Roman" w:hAnsi="Times New Roman" w:cs="Times New Roman"/>
          <w:color w:val="000000"/>
          <w:lang w:eastAsia="en-NZ"/>
        </w:rPr>
        <w:t>port</w:t>
      </w:r>
      <w:r w:rsidR="003F458C" w:rsidRPr="00AE5686">
        <w:rPr>
          <w:rFonts w:ascii="Times New Roman" w:eastAsia="Times New Roman" w:hAnsi="Times New Roman" w:cs="Times New Roman"/>
          <w:color w:val="000000"/>
          <w:lang w:eastAsia="en-NZ"/>
        </w:rPr>
        <w:t>”</w:t>
      </w:r>
      <w:r w:rsidR="00DD70DB" w:rsidRPr="00AE5686">
        <w:rPr>
          <w:rFonts w:ascii="Times New Roman" w:eastAsia="Times New Roman" w:hAnsi="Times New Roman" w:cs="Times New Roman"/>
          <w:color w:val="000000"/>
          <w:lang w:eastAsia="en-NZ"/>
        </w:rPr>
        <w:t xml:space="preserve"> defines the port</w:t>
      </w:r>
      <w:r w:rsidR="003F458C" w:rsidRPr="00AE5686">
        <w:rPr>
          <w:rFonts w:ascii="Times New Roman" w:eastAsia="Times New Roman" w:hAnsi="Times New Roman" w:cs="Times New Roman"/>
          <w:color w:val="000000"/>
          <w:lang w:eastAsia="en-NZ"/>
        </w:rPr>
        <w:t xml:space="preserve"> number</w:t>
      </w:r>
      <w:r w:rsidR="00DD70DB" w:rsidRPr="00AE5686">
        <w:rPr>
          <w:rFonts w:ascii="Times New Roman" w:eastAsia="Times New Roman" w:hAnsi="Times New Roman" w:cs="Times New Roman"/>
          <w:color w:val="000000"/>
          <w:lang w:eastAsia="en-NZ"/>
        </w:rPr>
        <w:t xml:space="preserve"> </w:t>
      </w:r>
      <w:r w:rsidR="003F458C" w:rsidRPr="00AE5686">
        <w:rPr>
          <w:rFonts w:ascii="Times New Roman" w:eastAsia="Times New Roman" w:hAnsi="Times New Roman" w:cs="Times New Roman"/>
          <w:color w:val="000000"/>
          <w:lang w:eastAsia="en-NZ"/>
        </w:rPr>
        <w:t>and the protocol information</w:t>
      </w:r>
      <w:r w:rsidR="00DD70DB" w:rsidRPr="00AE5686">
        <w:rPr>
          <w:rFonts w:ascii="Times New Roman" w:eastAsia="Times New Roman" w:hAnsi="Times New Roman" w:cs="Times New Roman"/>
          <w:color w:val="000000"/>
          <w:lang w:eastAsia="en-NZ"/>
        </w:rPr>
        <w:t>.</w:t>
      </w:r>
      <w:r w:rsidR="00CE0D09">
        <w:rPr>
          <w:rFonts w:ascii="Times New Roman" w:eastAsia="Times New Roman" w:hAnsi="Times New Roman" w:cs="Times New Roman"/>
          <w:color w:val="000000"/>
          <w:lang w:eastAsia="en-NZ"/>
        </w:rPr>
        <w:t xml:space="preserve"> </w:t>
      </w:r>
      <w:r w:rsidR="00D5752F">
        <w:rPr>
          <w:rFonts w:ascii="Times New Roman" w:eastAsia="Times New Roman" w:hAnsi="Times New Roman" w:cs="Times New Roman"/>
          <w:color w:val="000000"/>
          <w:lang w:eastAsia="en-NZ"/>
        </w:rPr>
        <w:t xml:space="preserve">The port information in the Glassfish server configuration file </w:t>
      </w:r>
      <w:r w:rsidR="00312DD4">
        <w:rPr>
          <w:rFonts w:ascii="Times New Roman" w:eastAsia="Times New Roman" w:hAnsi="Times New Roman" w:cs="Times New Roman"/>
          <w:color w:val="000000"/>
          <w:lang w:eastAsia="en-NZ"/>
        </w:rPr>
        <w:t xml:space="preserve">looks like as shown in </w:t>
      </w:r>
      <w:r w:rsidR="00C4102E">
        <w:rPr>
          <w:rFonts w:ascii="Times New Roman" w:eastAsia="Times New Roman" w:hAnsi="Times New Roman" w:cs="Times New Roman"/>
          <w:color w:val="000000"/>
          <w:lang w:eastAsia="en-NZ"/>
        </w:rPr>
        <w:fldChar w:fldCharType="begin"/>
      </w:r>
      <w:r w:rsidR="00C4102E">
        <w:rPr>
          <w:rFonts w:ascii="Times New Roman" w:eastAsia="Times New Roman" w:hAnsi="Times New Roman" w:cs="Times New Roman"/>
          <w:color w:val="000000"/>
          <w:lang w:eastAsia="en-NZ"/>
        </w:rPr>
        <w:instrText xml:space="preserve"> REF _Ref62597075 \h </w:instrText>
      </w:r>
      <w:r w:rsidR="00C4102E">
        <w:rPr>
          <w:rFonts w:ascii="Times New Roman" w:eastAsia="Times New Roman" w:hAnsi="Times New Roman" w:cs="Times New Roman"/>
          <w:color w:val="000000"/>
          <w:lang w:eastAsia="en-NZ"/>
        </w:rPr>
      </w:r>
      <w:r w:rsidR="00C4102E">
        <w:rPr>
          <w:rFonts w:ascii="Times New Roman" w:eastAsia="Times New Roman" w:hAnsi="Times New Roman" w:cs="Times New Roman"/>
          <w:color w:val="000000"/>
          <w:lang w:eastAsia="en-NZ"/>
        </w:rPr>
        <w:fldChar w:fldCharType="separate"/>
      </w:r>
      <w:r w:rsidR="00C4102E">
        <w:t xml:space="preserve">Figure </w:t>
      </w:r>
      <w:r w:rsidR="00C4102E">
        <w:rPr>
          <w:noProof/>
        </w:rPr>
        <w:t>0</w:t>
      </w:r>
      <w:r w:rsidR="00C4102E">
        <w:noBreakHyphen/>
      </w:r>
      <w:r w:rsidR="00C4102E">
        <w:rPr>
          <w:noProof/>
        </w:rPr>
        <w:t>1</w:t>
      </w:r>
      <w:r w:rsidR="00C4102E">
        <w:rPr>
          <w:rFonts w:ascii="Times New Roman" w:eastAsia="Times New Roman" w:hAnsi="Times New Roman" w:cs="Times New Roman"/>
          <w:color w:val="000000"/>
          <w:lang w:eastAsia="en-NZ"/>
        </w:rPr>
        <w:fldChar w:fldCharType="end"/>
      </w:r>
      <w:r w:rsidR="00312DD4">
        <w:rPr>
          <w:rFonts w:ascii="Times New Roman" w:eastAsia="Times New Roman" w:hAnsi="Times New Roman" w:cs="Times New Roman"/>
          <w:color w:val="000000"/>
          <w:lang w:eastAsia="en-NZ"/>
        </w:rPr>
        <w:t>.</w:t>
      </w:r>
    </w:p>
    <w:p w14:paraId="75220292" w14:textId="77777777" w:rsidR="00AE1E0D" w:rsidRPr="00396E92" w:rsidRDefault="00AE1E0D" w:rsidP="00262FCB">
      <w:pPr>
        <w:spacing w:after="0" w:line="480" w:lineRule="auto"/>
        <w:rPr>
          <w:rFonts w:ascii="Times New Roman" w:eastAsia="Times New Roman" w:hAnsi="Times New Roman" w:cs="Times New Roman"/>
          <w:sz w:val="24"/>
          <w:szCs w:val="24"/>
          <w:lang w:eastAsia="en-NZ"/>
        </w:rPr>
      </w:pPr>
    </w:p>
    <w:p w14:paraId="336CC142" w14:textId="77777777" w:rsidR="00AE1E0D" w:rsidRPr="00396E92" w:rsidRDefault="00AE1E0D" w:rsidP="00262FCB">
      <w:pPr>
        <w:spacing w:after="0" w:line="480" w:lineRule="auto"/>
        <w:rPr>
          <w:rFonts w:ascii="Times New Roman" w:eastAsia="Times New Roman" w:hAnsi="Times New Roman" w:cs="Times New Roman"/>
          <w:sz w:val="24"/>
          <w:szCs w:val="24"/>
          <w:lang w:eastAsia="en-NZ"/>
        </w:rPr>
      </w:pPr>
    </w:p>
    <w:p w14:paraId="701AFF03" w14:textId="77777777" w:rsidR="00706641" w:rsidRDefault="00AE1E0D" w:rsidP="00706641">
      <w:pPr>
        <w:keepNext/>
        <w:spacing w:after="0" w:line="480" w:lineRule="auto"/>
      </w:pPr>
      <w:commentRangeStart w:id="9"/>
      <w:r w:rsidRPr="00396E92">
        <w:rPr>
          <w:rFonts w:ascii="Times New Roman" w:eastAsia="Times New Roman" w:hAnsi="Times New Roman" w:cs="Times New Roman"/>
          <w:noProof/>
          <w:color w:val="000000"/>
          <w:bdr w:val="none" w:sz="0" w:space="0" w:color="auto" w:frame="1"/>
          <w:lang w:eastAsia="en-NZ"/>
        </w:rPr>
        <w:drawing>
          <wp:inline distT="0" distB="0" distL="0" distR="0" wp14:anchorId="69F92000" wp14:editId="154D9018">
            <wp:extent cx="5943600" cy="876300"/>
            <wp:effectExtent l="0" t="0" r="0" b="0"/>
            <wp:docPr id="3" name="Picture 3" descr="https://lh6.googleusercontent.com/hgdy4r8f_TUrP-1Y86rRRufrKHfW0aTZcS-rEyqK82L5UyxD0R589itAPZg0wL2VCBGVBGMwAAgSjQlDBQ1KmYQ4k_seYaGdxaFdnUIsLcISwqxVaN0IXxjcMfuTUhzFN3hY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gdy4r8f_TUrP-1Y86rRRufrKHfW0aTZcS-rEyqK82L5UyxD0R589itAPZg0wL2VCBGVBGMwAAgSjQlDBQ1KmYQ4k_seYaGdxaFdnUIsLcISwqxVaN0IXxjcMfuTUhzFN3hYg-n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commentRangeEnd w:id="9"/>
    </w:p>
    <w:p w14:paraId="56B6080E" w14:textId="3129D105" w:rsidR="00706641" w:rsidRDefault="00706641" w:rsidP="00706641">
      <w:pPr>
        <w:pStyle w:val="Caption"/>
      </w:pPr>
      <w:bookmarkStart w:id="10" w:name="_Ref62597075"/>
      <w:r>
        <w:t xml:space="preserve">Figure </w:t>
      </w:r>
      <w:fldSimple w:instr=" STYLEREF 1 \s ">
        <w:r w:rsidR="0009021C">
          <w:rPr>
            <w:noProof/>
          </w:rPr>
          <w:t>0</w:t>
        </w:r>
      </w:fldSimple>
      <w:r w:rsidR="0009021C">
        <w:noBreakHyphen/>
      </w:r>
      <w:fldSimple w:instr=" SEQ Figure \* ARABIC \s 1 ">
        <w:r w:rsidR="0009021C">
          <w:rPr>
            <w:noProof/>
          </w:rPr>
          <w:t>1</w:t>
        </w:r>
      </w:fldSimple>
      <w:bookmarkEnd w:id="10"/>
      <w:r>
        <w:t xml:space="preserve"> Network Configuration</w:t>
      </w:r>
      <w:r>
        <w:rPr>
          <w:noProof/>
        </w:rPr>
        <w:t xml:space="preserve"> for Glassfish Server</w:t>
      </w:r>
    </w:p>
    <w:p w14:paraId="6E3EC502" w14:textId="3FE93174" w:rsidR="00AE1E0D" w:rsidRPr="00396E92" w:rsidRDefault="00AE1E0D" w:rsidP="00262FCB">
      <w:pPr>
        <w:spacing w:after="0" w:line="480" w:lineRule="auto"/>
        <w:rPr>
          <w:rFonts w:ascii="Times New Roman" w:eastAsia="Times New Roman" w:hAnsi="Times New Roman" w:cs="Times New Roman"/>
          <w:sz w:val="24"/>
          <w:szCs w:val="24"/>
          <w:lang w:eastAsia="en-NZ"/>
        </w:rPr>
      </w:pPr>
      <w:r w:rsidRPr="00396E92">
        <w:rPr>
          <w:rStyle w:val="CommentReference"/>
          <w:rFonts w:ascii="Times New Roman" w:hAnsi="Times New Roman" w:cs="Times New Roman"/>
        </w:rPr>
        <w:commentReference w:id="9"/>
      </w:r>
    </w:p>
    <w:p w14:paraId="7918DB3A" w14:textId="1984DEB8" w:rsidR="00AE1E0D" w:rsidRPr="00396E92" w:rsidRDefault="00AE1E0D" w:rsidP="00262FCB">
      <w:pPr>
        <w:spacing w:after="0" w:line="480" w:lineRule="auto"/>
        <w:rPr>
          <w:rFonts w:ascii="Times New Roman" w:eastAsia="Times New Roman" w:hAnsi="Times New Roman" w:cs="Times New Roman"/>
          <w:sz w:val="24"/>
          <w:szCs w:val="24"/>
          <w:lang w:eastAsia="en-NZ"/>
        </w:rPr>
      </w:pPr>
    </w:p>
    <w:p w14:paraId="1960F085" w14:textId="65F9748E" w:rsidR="006F0FE1" w:rsidRPr="00396E92" w:rsidRDefault="006F0FE1" w:rsidP="00262FCB">
      <w:pPr>
        <w:spacing w:after="0" w:line="480" w:lineRule="auto"/>
        <w:rPr>
          <w:rFonts w:ascii="Times New Roman" w:eastAsia="Times New Roman" w:hAnsi="Times New Roman" w:cs="Times New Roman"/>
          <w:sz w:val="24"/>
          <w:szCs w:val="24"/>
          <w:lang w:eastAsia="en-NZ"/>
        </w:rPr>
      </w:pPr>
    </w:p>
    <w:p w14:paraId="2E3CEECD" w14:textId="1430D091" w:rsidR="006F0FE1" w:rsidRPr="00396E92" w:rsidRDefault="006F0FE1" w:rsidP="00262FCB">
      <w:pPr>
        <w:pStyle w:val="Heading4"/>
        <w:spacing w:line="480" w:lineRule="auto"/>
        <w:rPr>
          <w:rFonts w:ascii="Times New Roman" w:eastAsia="Times New Roman" w:hAnsi="Times New Roman" w:cs="Times New Roman"/>
          <w:b/>
          <w:bCs/>
          <w:color w:val="000000"/>
          <w:lang w:eastAsia="en-NZ"/>
        </w:rPr>
      </w:pPr>
      <w:r w:rsidRPr="008C304B">
        <w:rPr>
          <w:rFonts w:ascii="Times New Roman" w:eastAsia="Times New Roman" w:hAnsi="Times New Roman" w:cs="Times New Roman"/>
          <w:color w:val="auto"/>
          <w:lang w:eastAsia="en-NZ"/>
        </w:rPr>
        <w:t>AMQP</w:t>
      </w:r>
      <w:r w:rsidRPr="00396E92">
        <w:rPr>
          <w:rFonts w:ascii="Times New Roman" w:eastAsia="Times New Roman" w:hAnsi="Times New Roman" w:cs="Times New Roman"/>
          <w:b/>
          <w:bCs/>
          <w:color w:val="000000"/>
          <w:lang w:eastAsia="en-NZ"/>
        </w:rPr>
        <w:t xml:space="preserve"> </w:t>
      </w:r>
    </w:p>
    <w:p w14:paraId="2FBE1322" w14:textId="4AC9ADDA" w:rsidR="000B3DBC" w:rsidRPr="00AE5686" w:rsidRDefault="00E65813"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In</w:t>
      </w:r>
      <w:r w:rsidR="000B3DBC" w:rsidRPr="00AE5686">
        <w:rPr>
          <w:rFonts w:ascii="Times New Roman" w:eastAsia="Times New Roman" w:hAnsi="Times New Roman" w:cs="Times New Roman"/>
          <w:color w:val="000000"/>
          <w:lang w:eastAsia="en-NZ"/>
        </w:rPr>
        <w:t xml:space="preserve"> the AMQP experiment, hello service was a </w:t>
      </w:r>
      <w:proofErr w:type="spellStart"/>
      <w:r w:rsidR="000B3DBC" w:rsidRPr="00AE5686">
        <w:rPr>
          <w:rFonts w:ascii="Times New Roman" w:eastAsia="Times New Roman" w:hAnsi="Times New Roman" w:cs="Times New Roman"/>
          <w:color w:val="000000"/>
          <w:lang w:eastAsia="en-NZ"/>
        </w:rPr>
        <w:t>ReST</w:t>
      </w:r>
      <w:proofErr w:type="spellEnd"/>
      <w:r w:rsidR="000B3DBC" w:rsidRPr="00AE5686">
        <w:rPr>
          <w:rFonts w:ascii="Times New Roman" w:eastAsia="Times New Roman" w:hAnsi="Times New Roman" w:cs="Times New Roman"/>
          <w:color w:val="000000"/>
          <w:lang w:eastAsia="en-NZ"/>
        </w:rPr>
        <w:t xml:space="preserve"> service sending message to the AMQP broker. The port was again configure</w:t>
      </w:r>
      <w:r w:rsidR="009F3F3F" w:rsidRPr="00AE5686">
        <w:rPr>
          <w:rFonts w:ascii="Times New Roman" w:eastAsia="Times New Roman" w:hAnsi="Times New Roman" w:cs="Times New Roman"/>
          <w:color w:val="000000"/>
          <w:lang w:eastAsia="en-NZ"/>
        </w:rPr>
        <w:t>d</w:t>
      </w:r>
      <w:r w:rsidR="000B3DBC" w:rsidRPr="00AE5686">
        <w:rPr>
          <w:rFonts w:ascii="Times New Roman" w:eastAsia="Times New Roman" w:hAnsi="Times New Roman" w:cs="Times New Roman"/>
          <w:color w:val="000000"/>
          <w:lang w:eastAsia="en-NZ"/>
        </w:rPr>
        <w:t xml:space="preserve"> in the glassfish server configuration file where the hello service is hosted. For the world service, </w:t>
      </w:r>
      <w:r w:rsidR="00C46919" w:rsidRPr="00AE5686">
        <w:rPr>
          <w:rFonts w:ascii="Times New Roman" w:eastAsia="Times New Roman" w:hAnsi="Times New Roman" w:cs="Times New Roman"/>
          <w:color w:val="000000"/>
          <w:lang w:eastAsia="en-NZ"/>
        </w:rPr>
        <w:t xml:space="preserve">as </w:t>
      </w:r>
      <w:r w:rsidR="0014459A" w:rsidRPr="00AE5686">
        <w:rPr>
          <w:rFonts w:ascii="Times New Roman" w:eastAsia="Times New Roman" w:hAnsi="Times New Roman" w:cs="Times New Roman"/>
          <w:color w:val="000000"/>
          <w:lang w:eastAsia="en-NZ"/>
        </w:rPr>
        <w:t xml:space="preserve">it is a console application </w:t>
      </w:r>
      <w:r w:rsidR="00C46919" w:rsidRPr="00AE5686">
        <w:rPr>
          <w:rFonts w:ascii="Times New Roman" w:eastAsia="Times New Roman" w:hAnsi="Times New Roman" w:cs="Times New Roman"/>
          <w:color w:val="000000"/>
          <w:lang w:eastAsia="en-NZ"/>
        </w:rPr>
        <w:t xml:space="preserve">no port is required. </w:t>
      </w:r>
    </w:p>
    <w:p w14:paraId="2B6F8450" w14:textId="7033C0EF" w:rsidR="00C46919" w:rsidRPr="00396E92" w:rsidRDefault="00C46919" w:rsidP="00262FCB">
      <w:pPr>
        <w:spacing w:after="0" w:line="480" w:lineRule="auto"/>
        <w:rPr>
          <w:rFonts w:ascii="Times New Roman" w:eastAsia="Times New Roman" w:hAnsi="Times New Roman" w:cs="Times New Roman"/>
          <w:color w:val="000000"/>
          <w:lang w:eastAsia="en-NZ"/>
        </w:rPr>
      </w:pPr>
    </w:p>
    <w:p w14:paraId="0C7D82CB" w14:textId="3C7DFE82" w:rsidR="00C46919" w:rsidRPr="00396E92" w:rsidRDefault="00C46919" w:rsidP="00262FCB">
      <w:pPr>
        <w:pStyle w:val="Heading4"/>
        <w:spacing w:line="480" w:lineRule="auto"/>
        <w:rPr>
          <w:rFonts w:ascii="Times New Roman" w:eastAsia="Times New Roman" w:hAnsi="Times New Roman" w:cs="Times New Roman"/>
          <w:b/>
          <w:bCs/>
          <w:color w:val="000000"/>
          <w:lang w:eastAsia="en-NZ"/>
        </w:rPr>
      </w:pPr>
      <w:proofErr w:type="spellStart"/>
      <w:r w:rsidRPr="008C304B">
        <w:rPr>
          <w:rFonts w:ascii="Times New Roman" w:eastAsia="Times New Roman" w:hAnsi="Times New Roman" w:cs="Times New Roman"/>
          <w:color w:val="auto"/>
          <w:lang w:eastAsia="en-NZ"/>
        </w:rPr>
        <w:t>gRPC</w:t>
      </w:r>
      <w:proofErr w:type="spellEnd"/>
    </w:p>
    <w:p w14:paraId="458E877D" w14:textId="1044F9B7" w:rsidR="00C46919" w:rsidRPr="00AE5686" w:rsidRDefault="00E65813"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In the </w:t>
      </w:r>
      <w:proofErr w:type="spellStart"/>
      <w:r w:rsidRPr="00AE5686">
        <w:rPr>
          <w:rFonts w:ascii="Times New Roman" w:eastAsia="Times New Roman" w:hAnsi="Times New Roman" w:cs="Times New Roman"/>
          <w:color w:val="000000"/>
          <w:lang w:eastAsia="en-NZ"/>
        </w:rPr>
        <w:t>gRPC</w:t>
      </w:r>
      <w:proofErr w:type="spellEnd"/>
      <w:r w:rsidRPr="00AE5686">
        <w:rPr>
          <w:rFonts w:ascii="Times New Roman" w:eastAsia="Times New Roman" w:hAnsi="Times New Roman" w:cs="Times New Roman"/>
          <w:color w:val="000000"/>
          <w:lang w:eastAsia="en-NZ"/>
        </w:rPr>
        <w:t xml:space="preserve"> experiment, hello service is the </w:t>
      </w:r>
      <w:proofErr w:type="spellStart"/>
      <w:r w:rsidRPr="00AE5686">
        <w:rPr>
          <w:rFonts w:ascii="Times New Roman" w:eastAsia="Times New Roman" w:hAnsi="Times New Roman" w:cs="Times New Roman"/>
          <w:color w:val="000000"/>
          <w:lang w:eastAsia="en-NZ"/>
        </w:rPr>
        <w:t>gRPC</w:t>
      </w:r>
      <w:proofErr w:type="spellEnd"/>
      <w:r w:rsidRPr="00AE5686">
        <w:rPr>
          <w:rFonts w:ascii="Times New Roman" w:eastAsia="Times New Roman" w:hAnsi="Times New Roman" w:cs="Times New Roman"/>
          <w:color w:val="000000"/>
          <w:lang w:eastAsia="en-NZ"/>
        </w:rPr>
        <w:t xml:space="preserve"> service </w:t>
      </w:r>
      <w:r w:rsidR="00CA3386" w:rsidRPr="00AE5686">
        <w:rPr>
          <w:rFonts w:ascii="Times New Roman" w:eastAsia="Times New Roman" w:hAnsi="Times New Roman" w:cs="Times New Roman"/>
          <w:color w:val="000000"/>
          <w:lang w:eastAsia="en-NZ"/>
        </w:rPr>
        <w:t xml:space="preserve">listening on port 8080. </w:t>
      </w:r>
      <w:r w:rsidR="00550CF7" w:rsidRPr="00AE5686">
        <w:rPr>
          <w:rFonts w:ascii="Times New Roman" w:eastAsia="Times New Roman" w:hAnsi="Times New Roman" w:cs="Times New Roman"/>
          <w:color w:val="000000"/>
          <w:lang w:eastAsia="en-NZ"/>
        </w:rPr>
        <w:t xml:space="preserve">The library that is used to develop the </w:t>
      </w:r>
      <w:proofErr w:type="spellStart"/>
      <w:r w:rsidR="00550CF7" w:rsidRPr="00AE5686">
        <w:rPr>
          <w:rFonts w:ascii="Times New Roman" w:eastAsia="Times New Roman" w:hAnsi="Times New Roman" w:cs="Times New Roman"/>
          <w:color w:val="000000"/>
          <w:lang w:eastAsia="en-NZ"/>
        </w:rPr>
        <w:t>gRPC</w:t>
      </w:r>
      <w:proofErr w:type="spellEnd"/>
      <w:r w:rsidR="00550CF7" w:rsidRPr="00AE5686">
        <w:rPr>
          <w:rFonts w:ascii="Times New Roman" w:eastAsia="Times New Roman" w:hAnsi="Times New Roman" w:cs="Times New Roman"/>
          <w:color w:val="000000"/>
          <w:lang w:eastAsia="en-NZ"/>
        </w:rPr>
        <w:t xml:space="preserve"> service</w:t>
      </w:r>
      <w:r w:rsidR="00B870EC" w:rsidRPr="00AE5686">
        <w:rPr>
          <w:rFonts w:ascii="Times New Roman" w:eastAsia="Times New Roman" w:hAnsi="Times New Roman" w:cs="Times New Roman"/>
          <w:color w:val="000000"/>
          <w:lang w:eastAsia="en-NZ"/>
        </w:rPr>
        <w:t xml:space="preserve"> allows</w:t>
      </w:r>
      <w:r w:rsidR="00EE3072" w:rsidRPr="00AE5686">
        <w:rPr>
          <w:rFonts w:ascii="Times New Roman" w:eastAsia="Times New Roman" w:hAnsi="Times New Roman" w:cs="Times New Roman"/>
          <w:color w:val="000000"/>
          <w:lang w:eastAsia="en-NZ"/>
        </w:rPr>
        <w:t xml:space="preserve"> to </w:t>
      </w:r>
      <w:r w:rsidR="001D6EE5" w:rsidRPr="00AE5686">
        <w:rPr>
          <w:rFonts w:ascii="Times New Roman" w:eastAsia="Times New Roman" w:hAnsi="Times New Roman" w:cs="Times New Roman"/>
          <w:color w:val="000000"/>
          <w:lang w:eastAsia="en-NZ"/>
        </w:rPr>
        <w:t xml:space="preserve">configure the port within the code unlike the </w:t>
      </w:r>
      <w:proofErr w:type="spellStart"/>
      <w:r w:rsidR="001D6EE5" w:rsidRPr="00AE5686">
        <w:rPr>
          <w:rFonts w:ascii="Times New Roman" w:eastAsia="Times New Roman" w:hAnsi="Times New Roman" w:cs="Times New Roman"/>
          <w:color w:val="000000"/>
          <w:lang w:eastAsia="en-NZ"/>
        </w:rPr>
        <w:t>ReST</w:t>
      </w:r>
      <w:proofErr w:type="spellEnd"/>
      <w:r w:rsidR="001D6EE5" w:rsidRPr="00AE5686">
        <w:rPr>
          <w:rFonts w:ascii="Times New Roman" w:eastAsia="Times New Roman" w:hAnsi="Times New Roman" w:cs="Times New Roman"/>
          <w:color w:val="000000"/>
          <w:lang w:eastAsia="en-NZ"/>
        </w:rPr>
        <w:t xml:space="preserve"> service. </w:t>
      </w:r>
      <w:r w:rsidR="0027713A">
        <w:rPr>
          <w:rFonts w:ascii="Times New Roman" w:eastAsia="Times New Roman" w:hAnsi="Times New Roman" w:cs="Times New Roman"/>
          <w:color w:val="000000"/>
          <w:lang w:eastAsia="en-NZ"/>
        </w:rPr>
        <w:fldChar w:fldCharType="begin"/>
      </w:r>
      <w:r w:rsidR="0027713A">
        <w:rPr>
          <w:rFonts w:ascii="Times New Roman" w:eastAsia="Times New Roman" w:hAnsi="Times New Roman" w:cs="Times New Roman"/>
          <w:color w:val="000000"/>
          <w:lang w:eastAsia="en-NZ"/>
        </w:rPr>
        <w:instrText xml:space="preserve"> REF _Ref62597270 \h </w:instrText>
      </w:r>
      <w:r w:rsidR="0027713A">
        <w:rPr>
          <w:rFonts w:ascii="Times New Roman" w:eastAsia="Times New Roman" w:hAnsi="Times New Roman" w:cs="Times New Roman"/>
          <w:color w:val="000000"/>
          <w:lang w:eastAsia="en-NZ"/>
        </w:rPr>
      </w:r>
      <w:r w:rsidR="0027713A">
        <w:rPr>
          <w:rFonts w:ascii="Times New Roman" w:eastAsia="Times New Roman" w:hAnsi="Times New Roman" w:cs="Times New Roman"/>
          <w:color w:val="000000"/>
          <w:lang w:eastAsia="en-NZ"/>
        </w:rPr>
        <w:fldChar w:fldCharType="separate"/>
      </w:r>
      <w:r w:rsidR="0027713A">
        <w:t xml:space="preserve">Figure </w:t>
      </w:r>
      <w:r w:rsidR="0027713A">
        <w:rPr>
          <w:noProof/>
        </w:rPr>
        <w:t>0</w:t>
      </w:r>
      <w:r w:rsidR="0027713A">
        <w:noBreakHyphen/>
      </w:r>
      <w:r w:rsidR="0027713A">
        <w:rPr>
          <w:noProof/>
        </w:rPr>
        <w:t>2</w:t>
      </w:r>
      <w:r w:rsidR="0027713A">
        <w:rPr>
          <w:rFonts w:ascii="Times New Roman" w:eastAsia="Times New Roman" w:hAnsi="Times New Roman" w:cs="Times New Roman"/>
          <w:color w:val="000000"/>
          <w:lang w:eastAsia="en-NZ"/>
        </w:rPr>
        <w:fldChar w:fldCharType="end"/>
      </w:r>
      <w:r w:rsidR="005D6F45">
        <w:rPr>
          <w:rFonts w:ascii="Times New Roman" w:eastAsia="Times New Roman" w:hAnsi="Times New Roman" w:cs="Times New Roman"/>
          <w:color w:val="000000"/>
          <w:lang w:eastAsia="en-NZ"/>
        </w:rPr>
        <w:t xml:space="preserve"> is the screenshot of the code snippet,</w:t>
      </w:r>
      <w:r w:rsidR="00C75DC2">
        <w:rPr>
          <w:rFonts w:ascii="Times New Roman" w:eastAsia="Times New Roman" w:hAnsi="Times New Roman" w:cs="Times New Roman"/>
          <w:color w:val="000000"/>
          <w:lang w:eastAsia="en-NZ"/>
        </w:rPr>
        <w:t xml:space="preserve"> static method</w:t>
      </w:r>
      <w:r w:rsidR="005D6F45">
        <w:rPr>
          <w:rFonts w:ascii="Times New Roman" w:eastAsia="Times New Roman" w:hAnsi="Times New Roman" w:cs="Times New Roman"/>
          <w:color w:val="000000"/>
          <w:lang w:eastAsia="en-NZ"/>
        </w:rPr>
        <w:t xml:space="preserve"> </w:t>
      </w:r>
      <w:r w:rsidR="00C75DC2">
        <w:rPr>
          <w:rFonts w:ascii="Times New Roman" w:eastAsia="Times New Roman" w:hAnsi="Times New Roman" w:cs="Times New Roman"/>
          <w:color w:val="000000"/>
          <w:lang w:eastAsia="en-NZ"/>
        </w:rPr>
        <w:t>“</w:t>
      </w:r>
      <w:proofErr w:type="spellStart"/>
      <w:r w:rsidR="00C75DC2">
        <w:rPr>
          <w:rFonts w:ascii="Times New Roman" w:eastAsia="Times New Roman" w:hAnsi="Times New Roman" w:cs="Times New Roman"/>
          <w:color w:val="000000"/>
          <w:lang w:eastAsia="en-NZ"/>
        </w:rPr>
        <w:t>forPort</w:t>
      </w:r>
      <w:proofErr w:type="spellEnd"/>
      <w:r w:rsidR="00C75DC2">
        <w:rPr>
          <w:rFonts w:ascii="Times New Roman" w:eastAsia="Times New Roman" w:hAnsi="Times New Roman" w:cs="Times New Roman"/>
          <w:color w:val="000000"/>
          <w:lang w:eastAsia="en-NZ"/>
        </w:rPr>
        <w:t xml:space="preserve">” of class </w:t>
      </w:r>
      <w:proofErr w:type="spellStart"/>
      <w:r w:rsidR="00C75DC2">
        <w:rPr>
          <w:rFonts w:ascii="Times New Roman" w:eastAsia="Times New Roman" w:hAnsi="Times New Roman" w:cs="Times New Roman"/>
          <w:color w:val="000000"/>
          <w:lang w:eastAsia="en-NZ"/>
        </w:rPr>
        <w:t>ServerBuilder</w:t>
      </w:r>
      <w:proofErr w:type="spellEnd"/>
      <w:r w:rsidR="00C75DC2">
        <w:rPr>
          <w:rFonts w:ascii="Times New Roman" w:eastAsia="Times New Roman" w:hAnsi="Times New Roman" w:cs="Times New Roman"/>
          <w:color w:val="000000"/>
          <w:lang w:eastAsia="en-NZ"/>
        </w:rPr>
        <w:t xml:space="preserve"> is</w:t>
      </w:r>
      <w:r w:rsidR="007E1B92">
        <w:rPr>
          <w:rFonts w:ascii="Times New Roman" w:eastAsia="Times New Roman" w:hAnsi="Times New Roman" w:cs="Times New Roman"/>
          <w:color w:val="000000"/>
          <w:lang w:eastAsia="en-NZ"/>
        </w:rPr>
        <w:t xml:space="preserve"> used to set the port number.</w:t>
      </w:r>
    </w:p>
    <w:p w14:paraId="24BD5641" w14:textId="77777777" w:rsidR="0027713A" w:rsidRDefault="004E1C5C" w:rsidP="0027713A">
      <w:pPr>
        <w:keepNext/>
        <w:spacing w:after="0" w:line="480" w:lineRule="auto"/>
      </w:pPr>
      <w:r w:rsidRPr="00AE5686">
        <w:rPr>
          <w:rFonts w:ascii="Times New Roman" w:eastAsia="Times New Roman" w:hAnsi="Times New Roman" w:cs="Times New Roman"/>
          <w:noProof/>
          <w:color w:val="000000"/>
          <w:lang w:eastAsia="en-NZ"/>
        </w:rPr>
        <w:drawing>
          <wp:inline distT="0" distB="0" distL="0" distR="0" wp14:anchorId="5C35162D" wp14:editId="5A58F62A">
            <wp:extent cx="5731510" cy="987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87425"/>
                    </a:xfrm>
                    <a:prstGeom prst="rect">
                      <a:avLst/>
                    </a:prstGeom>
                  </pic:spPr>
                </pic:pic>
              </a:graphicData>
            </a:graphic>
          </wp:inline>
        </w:drawing>
      </w:r>
    </w:p>
    <w:p w14:paraId="71788216" w14:textId="7733CEDD" w:rsidR="004E1C5C" w:rsidRPr="00396E92" w:rsidRDefault="0027713A" w:rsidP="0027713A">
      <w:pPr>
        <w:pStyle w:val="Caption"/>
        <w:rPr>
          <w:rFonts w:ascii="Times New Roman" w:eastAsia="Times New Roman" w:hAnsi="Times New Roman" w:cs="Times New Roman"/>
          <w:color w:val="000000"/>
          <w:lang w:eastAsia="en-NZ"/>
        </w:rPr>
      </w:pPr>
      <w:bookmarkStart w:id="11" w:name="_Ref62597270"/>
      <w:r>
        <w:t xml:space="preserve">Figure </w:t>
      </w:r>
      <w:fldSimple w:instr=" STYLEREF 1 \s ">
        <w:r w:rsidR="0009021C">
          <w:rPr>
            <w:noProof/>
          </w:rPr>
          <w:t>0</w:t>
        </w:r>
      </w:fldSimple>
      <w:r w:rsidR="0009021C">
        <w:noBreakHyphen/>
      </w:r>
      <w:fldSimple w:instr=" SEQ Figure \* ARABIC \s 1 ">
        <w:r w:rsidR="0009021C">
          <w:rPr>
            <w:noProof/>
          </w:rPr>
          <w:t>2</w:t>
        </w:r>
      </w:fldSimple>
      <w:bookmarkEnd w:id="11"/>
      <w:r>
        <w:t xml:space="preserve"> </w:t>
      </w:r>
      <w:proofErr w:type="spellStart"/>
      <w:r>
        <w:t>gRPC</w:t>
      </w:r>
      <w:proofErr w:type="spellEnd"/>
      <w:r>
        <w:t xml:space="preserve"> code snippet</w:t>
      </w:r>
      <w:r w:rsidR="00114C1C">
        <w:t xml:space="preserve"> </w:t>
      </w:r>
      <w:r w:rsidR="00456162">
        <w:t>for input port</w:t>
      </w:r>
    </w:p>
    <w:p w14:paraId="2DF9584F" w14:textId="27CC1040" w:rsidR="006F0FE1" w:rsidRPr="00AE5686" w:rsidRDefault="00FA133F"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World service is the consumer of the hello service calling it on port 8080. This output port information is also </w:t>
      </w:r>
      <w:r w:rsidR="00EC4546" w:rsidRPr="00AE5686">
        <w:rPr>
          <w:rFonts w:ascii="Times New Roman" w:eastAsia="Times New Roman" w:hAnsi="Times New Roman" w:cs="Times New Roman"/>
          <w:color w:val="000000"/>
          <w:lang w:eastAsia="en-NZ"/>
        </w:rPr>
        <w:t xml:space="preserve">within the code that is available from the </w:t>
      </w:r>
      <w:proofErr w:type="spellStart"/>
      <w:r w:rsidR="00EC4546" w:rsidRPr="00AE5686">
        <w:rPr>
          <w:rFonts w:ascii="Times New Roman" w:eastAsia="Times New Roman" w:hAnsi="Times New Roman" w:cs="Times New Roman"/>
          <w:color w:val="000000"/>
          <w:lang w:eastAsia="en-NZ"/>
        </w:rPr>
        <w:t>gRPC</w:t>
      </w:r>
      <w:proofErr w:type="spellEnd"/>
      <w:r w:rsidR="00EC4546" w:rsidRPr="00AE5686">
        <w:rPr>
          <w:rFonts w:ascii="Times New Roman" w:eastAsia="Times New Roman" w:hAnsi="Times New Roman" w:cs="Times New Roman"/>
          <w:color w:val="000000"/>
          <w:lang w:eastAsia="en-NZ"/>
        </w:rPr>
        <w:t xml:space="preserve"> library. </w:t>
      </w:r>
      <w:r w:rsidR="000D5931">
        <w:rPr>
          <w:rFonts w:ascii="Times New Roman" w:eastAsia="Times New Roman" w:hAnsi="Times New Roman" w:cs="Times New Roman"/>
          <w:color w:val="000000"/>
          <w:lang w:eastAsia="en-NZ"/>
        </w:rPr>
        <w:fldChar w:fldCharType="begin"/>
      </w:r>
      <w:r w:rsidR="000D5931">
        <w:rPr>
          <w:rFonts w:ascii="Times New Roman" w:eastAsia="Times New Roman" w:hAnsi="Times New Roman" w:cs="Times New Roman"/>
          <w:color w:val="000000"/>
          <w:lang w:eastAsia="en-NZ"/>
        </w:rPr>
        <w:instrText xml:space="preserve"> REF _Ref62597503 \h </w:instrText>
      </w:r>
      <w:r w:rsidR="000D5931">
        <w:rPr>
          <w:rFonts w:ascii="Times New Roman" w:eastAsia="Times New Roman" w:hAnsi="Times New Roman" w:cs="Times New Roman"/>
          <w:color w:val="000000"/>
          <w:lang w:eastAsia="en-NZ"/>
        </w:rPr>
      </w:r>
      <w:r w:rsidR="000D5931">
        <w:rPr>
          <w:rFonts w:ascii="Times New Roman" w:eastAsia="Times New Roman" w:hAnsi="Times New Roman" w:cs="Times New Roman"/>
          <w:color w:val="000000"/>
          <w:lang w:eastAsia="en-NZ"/>
        </w:rPr>
        <w:fldChar w:fldCharType="separate"/>
      </w:r>
      <w:r w:rsidR="000D5931">
        <w:t xml:space="preserve">Figure </w:t>
      </w:r>
      <w:r w:rsidR="000D5931">
        <w:rPr>
          <w:noProof/>
        </w:rPr>
        <w:t>0</w:t>
      </w:r>
      <w:r w:rsidR="000D5931">
        <w:noBreakHyphen/>
      </w:r>
      <w:r w:rsidR="000D5931">
        <w:rPr>
          <w:noProof/>
        </w:rPr>
        <w:t>3</w:t>
      </w:r>
      <w:r w:rsidR="000D5931">
        <w:rPr>
          <w:rFonts w:ascii="Times New Roman" w:eastAsia="Times New Roman" w:hAnsi="Times New Roman" w:cs="Times New Roman"/>
          <w:color w:val="000000"/>
          <w:lang w:eastAsia="en-NZ"/>
        </w:rPr>
        <w:fldChar w:fldCharType="end"/>
      </w:r>
      <w:r w:rsidR="00960F9F">
        <w:rPr>
          <w:rFonts w:ascii="Times New Roman" w:eastAsia="Times New Roman" w:hAnsi="Times New Roman" w:cs="Times New Roman"/>
          <w:color w:val="000000"/>
          <w:lang w:eastAsia="en-NZ"/>
        </w:rPr>
        <w:t xml:space="preserve"> is the screenshot of the code snippet, static method “</w:t>
      </w:r>
      <w:proofErr w:type="spellStart"/>
      <w:r w:rsidR="00960F9F">
        <w:rPr>
          <w:rFonts w:ascii="Times New Roman" w:eastAsia="Times New Roman" w:hAnsi="Times New Roman" w:cs="Times New Roman"/>
          <w:color w:val="000000"/>
          <w:lang w:eastAsia="en-NZ"/>
        </w:rPr>
        <w:t>forTarget</w:t>
      </w:r>
      <w:proofErr w:type="spellEnd"/>
      <w:r w:rsidR="00960F9F">
        <w:rPr>
          <w:rFonts w:ascii="Times New Roman" w:eastAsia="Times New Roman" w:hAnsi="Times New Roman" w:cs="Times New Roman"/>
          <w:color w:val="000000"/>
          <w:lang w:eastAsia="en-NZ"/>
        </w:rPr>
        <w:t xml:space="preserve">” of </w:t>
      </w:r>
      <w:proofErr w:type="spellStart"/>
      <w:r w:rsidR="00960F9F">
        <w:rPr>
          <w:rFonts w:ascii="Times New Roman" w:eastAsia="Times New Roman" w:hAnsi="Times New Roman" w:cs="Times New Roman"/>
          <w:color w:val="000000"/>
          <w:lang w:eastAsia="en-NZ"/>
        </w:rPr>
        <w:t>ChannelBuilder</w:t>
      </w:r>
      <w:proofErr w:type="spellEnd"/>
      <w:r w:rsidR="00960F9F">
        <w:rPr>
          <w:rFonts w:ascii="Times New Roman" w:eastAsia="Times New Roman" w:hAnsi="Times New Roman" w:cs="Times New Roman"/>
          <w:color w:val="000000"/>
          <w:lang w:eastAsia="en-NZ"/>
        </w:rPr>
        <w:t xml:space="preserve"> is used to set the output port number.</w:t>
      </w:r>
    </w:p>
    <w:p w14:paraId="32886D11" w14:textId="77777777" w:rsidR="00D819BB" w:rsidRDefault="00942AE3" w:rsidP="00D819BB">
      <w:pPr>
        <w:keepNext/>
        <w:spacing w:after="0" w:line="480" w:lineRule="auto"/>
      </w:pPr>
      <w:r w:rsidRPr="00396E92">
        <w:rPr>
          <w:rFonts w:ascii="Times New Roman" w:hAnsi="Times New Roman" w:cs="Times New Roman"/>
          <w:noProof/>
        </w:rPr>
        <w:lastRenderedPageBreak/>
        <w:drawing>
          <wp:inline distT="0" distB="0" distL="0" distR="0" wp14:anchorId="7ED31172" wp14:editId="372675F4">
            <wp:extent cx="5731510" cy="10052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05205"/>
                    </a:xfrm>
                    <a:prstGeom prst="rect">
                      <a:avLst/>
                    </a:prstGeom>
                  </pic:spPr>
                </pic:pic>
              </a:graphicData>
            </a:graphic>
          </wp:inline>
        </w:drawing>
      </w:r>
    </w:p>
    <w:p w14:paraId="634195CC" w14:textId="0D4EFCA4" w:rsidR="00942AE3" w:rsidRPr="00396E92" w:rsidRDefault="00D819BB" w:rsidP="00D819BB">
      <w:pPr>
        <w:pStyle w:val="Caption"/>
        <w:rPr>
          <w:rFonts w:ascii="Times New Roman" w:eastAsia="Times New Roman" w:hAnsi="Times New Roman" w:cs="Times New Roman"/>
          <w:sz w:val="24"/>
          <w:szCs w:val="24"/>
          <w:lang w:eastAsia="en-NZ"/>
        </w:rPr>
      </w:pPr>
      <w:bookmarkStart w:id="12" w:name="_Ref62597503"/>
      <w:r>
        <w:t xml:space="preserve">Figure </w:t>
      </w:r>
      <w:fldSimple w:instr=" STYLEREF 1 \s ">
        <w:r w:rsidR="0009021C">
          <w:rPr>
            <w:noProof/>
          </w:rPr>
          <w:t>0</w:t>
        </w:r>
      </w:fldSimple>
      <w:r w:rsidR="0009021C">
        <w:noBreakHyphen/>
      </w:r>
      <w:fldSimple w:instr=" SEQ Figure \* ARABIC \s 1 ">
        <w:r w:rsidR="0009021C">
          <w:rPr>
            <w:noProof/>
          </w:rPr>
          <w:t>3</w:t>
        </w:r>
      </w:fldSimple>
      <w:bookmarkEnd w:id="12"/>
      <w:r>
        <w:t xml:space="preserve"> </w:t>
      </w:r>
      <w:proofErr w:type="spellStart"/>
      <w:r>
        <w:t>gRPC</w:t>
      </w:r>
      <w:proofErr w:type="spellEnd"/>
      <w:r>
        <w:t xml:space="preserve"> code snippet for output port</w:t>
      </w:r>
    </w:p>
    <w:p w14:paraId="5D6D926C" w14:textId="4F972D4C" w:rsidR="00D210A7" w:rsidRPr="00396E92" w:rsidRDefault="00D210A7" w:rsidP="00262FCB">
      <w:pPr>
        <w:spacing w:after="0" w:line="480" w:lineRule="auto"/>
        <w:rPr>
          <w:rFonts w:ascii="Times New Roman" w:eastAsia="Times New Roman" w:hAnsi="Times New Roman" w:cs="Times New Roman"/>
          <w:sz w:val="24"/>
          <w:szCs w:val="24"/>
          <w:lang w:eastAsia="en-NZ"/>
        </w:rPr>
      </w:pPr>
    </w:p>
    <w:p w14:paraId="75B1A44F" w14:textId="4ABCF962" w:rsidR="00D210A7" w:rsidRPr="00396E92" w:rsidRDefault="00D210A7" w:rsidP="00262FCB">
      <w:pPr>
        <w:spacing w:after="0" w:line="480" w:lineRule="auto"/>
        <w:rPr>
          <w:rFonts w:ascii="Times New Roman" w:eastAsia="Times New Roman" w:hAnsi="Times New Roman" w:cs="Times New Roman"/>
          <w:sz w:val="24"/>
          <w:szCs w:val="24"/>
          <w:lang w:eastAsia="en-NZ"/>
        </w:rPr>
      </w:pPr>
    </w:p>
    <w:p w14:paraId="4EB7F1C7" w14:textId="7C19C796" w:rsidR="00A43B1F" w:rsidRPr="00396E92" w:rsidRDefault="00A43B1F" w:rsidP="00262FCB">
      <w:pPr>
        <w:pStyle w:val="Heading3"/>
        <w:spacing w:line="480" w:lineRule="auto"/>
        <w:rPr>
          <w:rFonts w:ascii="Times New Roman" w:eastAsia="Times New Roman" w:hAnsi="Times New Roman" w:cs="Times New Roman"/>
          <w:b/>
          <w:bCs/>
          <w:lang w:eastAsia="en-NZ"/>
        </w:rPr>
      </w:pPr>
      <w:r w:rsidRPr="000C2986">
        <w:rPr>
          <w:rFonts w:ascii="Times New Roman" w:eastAsia="Times New Roman" w:hAnsi="Times New Roman" w:cs="Times New Roman"/>
          <w:color w:val="auto"/>
          <w:lang w:eastAsia="en-NZ"/>
        </w:rPr>
        <w:t>Ballerina</w:t>
      </w:r>
    </w:p>
    <w:p w14:paraId="1318FAA1" w14:textId="6C01C040" w:rsidR="0004152F" w:rsidRPr="00396E92" w:rsidRDefault="007D44B4" w:rsidP="00262FCB">
      <w:pPr>
        <w:pStyle w:val="Heading4"/>
        <w:spacing w:line="480" w:lineRule="auto"/>
        <w:rPr>
          <w:rFonts w:ascii="Times New Roman" w:eastAsia="Times New Roman" w:hAnsi="Times New Roman" w:cs="Times New Roman"/>
          <w:b/>
          <w:bCs/>
          <w:sz w:val="24"/>
          <w:szCs w:val="24"/>
          <w:lang w:eastAsia="en-NZ"/>
        </w:rPr>
      </w:pPr>
      <w:proofErr w:type="spellStart"/>
      <w:r w:rsidRPr="008C304B">
        <w:rPr>
          <w:rFonts w:ascii="Times New Roman" w:eastAsia="Times New Roman" w:hAnsi="Times New Roman" w:cs="Times New Roman"/>
          <w:color w:val="auto"/>
          <w:lang w:eastAsia="en-NZ"/>
        </w:rPr>
        <w:t>ReST</w:t>
      </w:r>
      <w:proofErr w:type="spellEnd"/>
    </w:p>
    <w:p w14:paraId="499F49DD" w14:textId="30898DBE" w:rsidR="00AE1E0D" w:rsidRPr="00AE5686" w:rsidRDefault="006D199E"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Ballerina allows to define the port for both the</w:t>
      </w:r>
      <w:r w:rsidR="00126624" w:rsidRPr="00AE5686">
        <w:rPr>
          <w:rFonts w:ascii="Times New Roman" w:eastAsia="Times New Roman" w:hAnsi="Times New Roman" w:cs="Times New Roman"/>
          <w:color w:val="000000"/>
          <w:lang w:eastAsia="en-NZ"/>
        </w:rPr>
        <w:t xml:space="preserve"> </w:t>
      </w:r>
      <w:proofErr w:type="spellStart"/>
      <w:r w:rsidR="00126624" w:rsidRPr="00AE5686">
        <w:rPr>
          <w:rFonts w:ascii="Times New Roman" w:eastAsia="Times New Roman" w:hAnsi="Times New Roman" w:cs="Times New Roman"/>
          <w:color w:val="000000"/>
          <w:lang w:eastAsia="en-NZ"/>
        </w:rPr>
        <w:t>ReST</w:t>
      </w:r>
      <w:proofErr w:type="spellEnd"/>
      <w:r w:rsidRPr="00AE5686">
        <w:rPr>
          <w:rFonts w:ascii="Times New Roman" w:eastAsia="Times New Roman" w:hAnsi="Times New Roman" w:cs="Times New Roman"/>
          <w:color w:val="000000"/>
          <w:lang w:eastAsia="en-NZ"/>
        </w:rPr>
        <w:t xml:space="preserve"> services</w:t>
      </w:r>
      <w:r w:rsidR="00126624" w:rsidRPr="00AE5686">
        <w:rPr>
          <w:rFonts w:ascii="Times New Roman" w:eastAsia="Times New Roman" w:hAnsi="Times New Roman" w:cs="Times New Roman"/>
          <w:color w:val="000000"/>
          <w:lang w:eastAsia="en-NZ"/>
        </w:rPr>
        <w:t xml:space="preserve"> – </w:t>
      </w:r>
      <w:proofErr w:type="gramStart"/>
      <w:r w:rsidR="00126624" w:rsidRPr="00AE5686">
        <w:rPr>
          <w:rFonts w:ascii="Times New Roman" w:eastAsia="Times New Roman" w:hAnsi="Times New Roman" w:cs="Times New Roman"/>
          <w:color w:val="000000"/>
          <w:lang w:eastAsia="en-NZ"/>
        </w:rPr>
        <w:t>hello  and</w:t>
      </w:r>
      <w:proofErr w:type="gramEnd"/>
      <w:r w:rsidR="00126624" w:rsidRPr="00AE5686">
        <w:rPr>
          <w:rFonts w:ascii="Times New Roman" w:eastAsia="Times New Roman" w:hAnsi="Times New Roman" w:cs="Times New Roman"/>
          <w:color w:val="000000"/>
          <w:lang w:eastAsia="en-NZ"/>
        </w:rPr>
        <w:t xml:space="preserve"> world</w:t>
      </w:r>
      <w:r w:rsidRPr="00AE5686">
        <w:rPr>
          <w:rFonts w:ascii="Times New Roman" w:eastAsia="Times New Roman" w:hAnsi="Times New Roman" w:cs="Times New Roman"/>
          <w:color w:val="000000"/>
          <w:lang w:eastAsia="en-NZ"/>
        </w:rPr>
        <w:t xml:space="preserve"> in the code. This detail is given as the part of the service definition within the code</w:t>
      </w:r>
      <w:r w:rsidR="009D11F0" w:rsidRPr="00AE5686">
        <w:rPr>
          <w:rFonts w:ascii="Times New Roman" w:eastAsia="Times New Roman" w:hAnsi="Times New Roman" w:cs="Times New Roman"/>
          <w:color w:val="000000"/>
          <w:lang w:eastAsia="en-NZ"/>
        </w:rPr>
        <w:t xml:space="preserve"> in the </w:t>
      </w:r>
      <w:proofErr w:type="gramStart"/>
      <w:r w:rsidR="009D11F0" w:rsidRPr="00AE5686">
        <w:rPr>
          <w:rFonts w:ascii="Times New Roman" w:eastAsia="Times New Roman" w:hAnsi="Times New Roman" w:cs="Times New Roman"/>
          <w:color w:val="000000"/>
          <w:lang w:eastAsia="en-NZ"/>
        </w:rPr>
        <w:t>http:listener</w:t>
      </w:r>
      <w:proofErr w:type="gramEnd"/>
      <w:r w:rsidR="009D11F0" w:rsidRPr="00AE5686">
        <w:rPr>
          <w:rFonts w:ascii="Times New Roman" w:eastAsia="Times New Roman" w:hAnsi="Times New Roman" w:cs="Times New Roman"/>
          <w:color w:val="000000"/>
          <w:lang w:eastAsia="en-NZ"/>
        </w:rPr>
        <w:t xml:space="preserve"> as shown in the</w:t>
      </w:r>
      <w:r w:rsidR="0009021C">
        <w:rPr>
          <w:rFonts w:ascii="Times New Roman" w:eastAsia="Times New Roman" w:hAnsi="Times New Roman" w:cs="Times New Roman"/>
          <w:color w:val="000000"/>
          <w:lang w:eastAsia="en-NZ"/>
        </w:rPr>
        <w:t xml:space="preserve"> </w:t>
      </w:r>
      <w:r w:rsidR="0009021C">
        <w:rPr>
          <w:rFonts w:ascii="Times New Roman" w:eastAsia="Times New Roman" w:hAnsi="Times New Roman" w:cs="Times New Roman"/>
          <w:color w:val="000000"/>
          <w:lang w:eastAsia="en-NZ"/>
        </w:rPr>
        <w:fldChar w:fldCharType="begin"/>
      </w:r>
      <w:r w:rsidR="0009021C">
        <w:rPr>
          <w:rFonts w:ascii="Times New Roman" w:eastAsia="Times New Roman" w:hAnsi="Times New Roman" w:cs="Times New Roman"/>
          <w:color w:val="000000"/>
          <w:lang w:eastAsia="en-NZ"/>
        </w:rPr>
        <w:instrText xml:space="preserve"> REF _Ref62597726 \h </w:instrText>
      </w:r>
      <w:r w:rsidR="0009021C">
        <w:rPr>
          <w:rFonts w:ascii="Times New Roman" w:eastAsia="Times New Roman" w:hAnsi="Times New Roman" w:cs="Times New Roman"/>
          <w:color w:val="000000"/>
          <w:lang w:eastAsia="en-NZ"/>
        </w:rPr>
      </w:r>
      <w:r w:rsidR="0009021C">
        <w:rPr>
          <w:rFonts w:ascii="Times New Roman" w:eastAsia="Times New Roman" w:hAnsi="Times New Roman" w:cs="Times New Roman"/>
          <w:color w:val="000000"/>
          <w:lang w:eastAsia="en-NZ"/>
        </w:rPr>
        <w:fldChar w:fldCharType="separate"/>
      </w:r>
      <w:r w:rsidR="0009021C">
        <w:t xml:space="preserve">Figure </w:t>
      </w:r>
      <w:r w:rsidR="0009021C">
        <w:rPr>
          <w:noProof/>
        </w:rPr>
        <w:t>0</w:t>
      </w:r>
      <w:r w:rsidR="0009021C">
        <w:noBreakHyphen/>
      </w:r>
      <w:r w:rsidR="0009021C">
        <w:rPr>
          <w:noProof/>
        </w:rPr>
        <w:t>4</w:t>
      </w:r>
      <w:r w:rsidR="0009021C">
        <w:rPr>
          <w:rFonts w:ascii="Times New Roman" w:eastAsia="Times New Roman" w:hAnsi="Times New Roman" w:cs="Times New Roman"/>
          <w:color w:val="000000"/>
          <w:lang w:eastAsia="en-NZ"/>
        </w:rPr>
        <w:fldChar w:fldCharType="end"/>
      </w:r>
      <w:r w:rsidR="009D11F0" w:rsidRPr="00AE5686">
        <w:rPr>
          <w:rFonts w:ascii="Times New Roman" w:eastAsia="Times New Roman" w:hAnsi="Times New Roman" w:cs="Times New Roman"/>
          <w:color w:val="000000"/>
          <w:lang w:eastAsia="en-NZ"/>
        </w:rPr>
        <w:t>.</w:t>
      </w:r>
      <w:r w:rsidR="00AE1E0D" w:rsidRPr="00AE5686">
        <w:rPr>
          <w:rFonts w:ascii="Times New Roman" w:eastAsia="Times New Roman" w:hAnsi="Times New Roman" w:cs="Times New Roman"/>
          <w:color w:val="000000"/>
          <w:lang w:eastAsia="en-NZ"/>
        </w:rPr>
        <w:t> </w:t>
      </w:r>
    </w:p>
    <w:p w14:paraId="7EE17E9F" w14:textId="77777777" w:rsidR="00AE1E0D" w:rsidRPr="00AE5686" w:rsidRDefault="00AE1E0D" w:rsidP="00262FCB">
      <w:pPr>
        <w:spacing w:after="0" w:line="480" w:lineRule="auto"/>
        <w:rPr>
          <w:rFonts w:ascii="Times New Roman" w:eastAsia="Times New Roman" w:hAnsi="Times New Roman" w:cs="Times New Roman"/>
          <w:color w:val="000000"/>
          <w:lang w:eastAsia="en-NZ"/>
        </w:rPr>
      </w:pPr>
    </w:p>
    <w:p w14:paraId="187B0998" w14:textId="77777777" w:rsidR="005D0A42" w:rsidRDefault="00AE1E0D" w:rsidP="005D0A42">
      <w:pPr>
        <w:keepNext/>
        <w:spacing w:after="0" w:line="480" w:lineRule="auto"/>
      </w:pPr>
      <w:commentRangeStart w:id="13"/>
      <w:r w:rsidRPr="00396E92">
        <w:rPr>
          <w:rFonts w:ascii="Times New Roman" w:eastAsia="Times New Roman" w:hAnsi="Times New Roman" w:cs="Times New Roman"/>
          <w:noProof/>
          <w:color w:val="000000"/>
          <w:bdr w:val="none" w:sz="0" w:space="0" w:color="auto" w:frame="1"/>
          <w:lang w:eastAsia="en-NZ"/>
        </w:rPr>
        <w:drawing>
          <wp:inline distT="0" distB="0" distL="0" distR="0" wp14:anchorId="5B9DB85E" wp14:editId="4CB6CB35">
            <wp:extent cx="3400425" cy="1019175"/>
            <wp:effectExtent l="0" t="0" r="9525" b="9525"/>
            <wp:docPr id="2" name="Picture 2" descr="https://lh6.googleusercontent.com/_un1ahY1nGvkRbk9_wPcfons-oeIACm66uZy2eAuBy16FxjAomxf34IwMOMBCb2YFW-oVcQTg1AFBRUyX1M0dQcqj598b44mNjzUXvdJnHpbxplaSo1P-eXspg2XRqBAStuLFM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un1ahY1nGvkRbk9_wPcfons-oeIACm66uZy2eAuBy16FxjAomxf34IwMOMBCb2YFW-oVcQTg1AFBRUyX1M0dQcqj598b44mNjzUXvdJnHpbxplaSo1P-eXspg2XRqBAStuLFMS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1019175"/>
                    </a:xfrm>
                    <a:prstGeom prst="rect">
                      <a:avLst/>
                    </a:prstGeom>
                    <a:noFill/>
                    <a:ln>
                      <a:noFill/>
                    </a:ln>
                  </pic:spPr>
                </pic:pic>
              </a:graphicData>
            </a:graphic>
          </wp:inline>
        </w:drawing>
      </w:r>
      <w:commentRangeEnd w:id="13"/>
    </w:p>
    <w:p w14:paraId="432BC64A" w14:textId="3ABE5FD3" w:rsidR="005D0A42" w:rsidRDefault="005D0A42" w:rsidP="005D0A42">
      <w:pPr>
        <w:pStyle w:val="Caption"/>
      </w:pPr>
      <w:bookmarkStart w:id="14" w:name="_Ref62597726"/>
      <w:r>
        <w:t xml:space="preserve">Figure </w:t>
      </w:r>
      <w:fldSimple w:instr=" STYLEREF 1 \s ">
        <w:r w:rsidR="0009021C">
          <w:rPr>
            <w:noProof/>
          </w:rPr>
          <w:t>0</w:t>
        </w:r>
      </w:fldSimple>
      <w:r w:rsidR="0009021C">
        <w:noBreakHyphen/>
      </w:r>
      <w:fldSimple w:instr=" SEQ Figure \* ARABIC \s 1 ">
        <w:r w:rsidR="0009021C">
          <w:rPr>
            <w:noProof/>
          </w:rPr>
          <w:t>4</w:t>
        </w:r>
      </w:fldSimple>
      <w:bookmarkEnd w:id="14"/>
      <w:r>
        <w:t xml:space="preserve"> Ballerina </w:t>
      </w:r>
      <w:proofErr w:type="spellStart"/>
      <w:r>
        <w:t>ReST</w:t>
      </w:r>
      <w:proofErr w:type="spellEnd"/>
      <w:r>
        <w:t xml:space="preserve"> code snippet</w:t>
      </w:r>
    </w:p>
    <w:p w14:paraId="2BC383B6" w14:textId="70B2DAA6" w:rsidR="00AE1E0D" w:rsidRPr="00396E92" w:rsidRDefault="00AE1E0D" w:rsidP="00262FCB">
      <w:pPr>
        <w:spacing w:after="0" w:line="480" w:lineRule="auto"/>
        <w:rPr>
          <w:rFonts w:ascii="Times New Roman" w:eastAsia="Times New Roman" w:hAnsi="Times New Roman" w:cs="Times New Roman"/>
          <w:sz w:val="24"/>
          <w:szCs w:val="24"/>
          <w:lang w:eastAsia="en-NZ"/>
        </w:rPr>
      </w:pPr>
      <w:r w:rsidRPr="00396E92">
        <w:rPr>
          <w:rStyle w:val="CommentReference"/>
          <w:rFonts w:ascii="Times New Roman" w:hAnsi="Times New Roman" w:cs="Times New Roman"/>
        </w:rPr>
        <w:commentReference w:id="13"/>
      </w:r>
    </w:p>
    <w:p w14:paraId="06A0B0F7" w14:textId="3A5C6E29" w:rsidR="00AE1E0D" w:rsidRPr="00396E92" w:rsidRDefault="00AE1E0D" w:rsidP="00262FCB">
      <w:pPr>
        <w:spacing w:after="0" w:line="480" w:lineRule="auto"/>
        <w:rPr>
          <w:rFonts w:ascii="Times New Roman" w:eastAsia="Times New Roman" w:hAnsi="Times New Roman" w:cs="Times New Roman"/>
          <w:sz w:val="24"/>
          <w:szCs w:val="24"/>
          <w:lang w:eastAsia="en-NZ"/>
        </w:rPr>
      </w:pPr>
    </w:p>
    <w:p w14:paraId="06FAE920" w14:textId="6A22A9D8" w:rsidR="00514ABB" w:rsidRPr="00396E92" w:rsidRDefault="00514ABB" w:rsidP="00262FCB">
      <w:pPr>
        <w:pStyle w:val="Heading4"/>
        <w:spacing w:line="480" w:lineRule="auto"/>
        <w:rPr>
          <w:rFonts w:ascii="Times New Roman" w:eastAsia="Times New Roman" w:hAnsi="Times New Roman" w:cs="Times New Roman"/>
          <w:b/>
          <w:bCs/>
          <w:sz w:val="24"/>
          <w:szCs w:val="24"/>
          <w:lang w:eastAsia="en-NZ"/>
        </w:rPr>
      </w:pPr>
      <w:r w:rsidRPr="008C304B">
        <w:rPr>
          <w:rFonts w:ascii="Times New Roman" w:eastAsia="Times New Roman" w:hAnsi="Times New Roman" w:cs="Times New Roman"/>
          <w:color w:val="auto"/>
          <w:lang w:eastAsia="en-NZ"/>
        </w:rPr>
        <w:t>AMQP</w:t>
      </w:r>
    </w:p>
    <w:p w14:paraId="59C165FE" w14:textId="2FE5AA01" w:rsidR="002C3F33" w:rsidRPr="00AE5686" w:rsidRDefault="006452D1"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In AMQP experiment, as the hello service is a </w:t>
      </w:r>
      <w:proofErr w:type="spellStart"/>
      <w:r w:rsidRPr="00AE5686">
        <w:rPr>
          <w:rFonts w:ascii="Times New Roman" w:eastAsia="Times New Roman" w:hAnsi="Times New Roman" w:cs="Times New Roman"/>
          <w:color w:val="000000"/>
          <w:lang w:eastAsia="en-NZ"/>
        </w:rPr>
        <w:t>ReST</w:t>
      </w:r>
      <w:proofErr w:type="spellEnd"/>
      <w:r w:rsidRPr="00AE5686">
        <w:rPr>
          <w:rFonts w:ascii="Times New Roman" w:eastAsia="Times New Roman" w:hAnsi="Times New Roman" w:cs="Times New Roman"/>
          <w:color w:val="000000"/>
          <w:lang w:eastAsia="en-NZ"/>
        </w:rPr>
        <w:t xml:space="preserve"> service</w:t>
      </w:r>
      <w:r w:rsidR="00415A7C" w:rsidRPr="00AE5686">
        <w:rPr>
          <w:rFonts w:ascii="Times New Roman" w:eastAsia="Times New Roman" w:hAnsi="Times New Roman" w:cs="Times New Roman"/>
          <w:color w:val="000000"/>
          <w:lang w:eastAsia="en-NZ"/>
        </w:rPr>
        <w:t xml:space="preserve">, the port detail is provided the same way in the code. </w:t>
      </w:r>
      <w:r w:rsidR="006507BF" w:rsidRPr="00AE5686">
        <w:rPr>
          <w:rFonts w:ascii="Times New Roman" w:eastAsia="Times New Roman" w:hAnsi="Times New Roman" w:cs="Times New Roman"/>
          <w:color w:val="000000"/>
          <w:lang w:eastAsia="en-NZ"/>
        </w:rPr>
        <w:t xml:space="preserve">World service is the listener service </w:t>
      </w:r>
      <w:r w:rsidR="00F05B4A" w:rsidRPr="00AE5686">
        <w:rPr>
          <w:rFonts w:ascii="Times New Roman" w:eastAsia="Times New Roman" w:hAnsi="Times New Roman" w:cs="Times New Roman"/>
          <w:color w:val="000000"/>
          <w:lang w:eastAsia="en-NZ"/>
        </w:rPr>
        <w:t xml:space="preserve">that executes when a message is received in the RabbitMQ broker. The information of the RabbitMQ broker is configured </w:t>
      </w:r>
      <w:r w:rsidR="00CA5DDA" w:rsidRPr="00AE5686">
        <w:rPr>
          <w:rFonts w:ascii="Times New Roman" w:eastAsia="Times New Roman" w:hAnsi="Times New Roman" w:cs="Times New Roman"/>
          <w:color w:val="000000"/>
          <w:lang w:eastAsia="en-NZ"/>
        </w:rPr>
        <w:t>in the</w:t>
      </w:r>
      <w:r w:rsidR="00F05B4A" w:rsidRPr="00AE5686">
        <w:rPr>
          <w:rFonts w:ascii="Times New Roman" w:eastAsia="Times New Roman" w:hAnsi="Times New Roman" w:cs="Times New Roman"/>
          <w:color w:val="000000"/>
          <w:lang w:eastAsia="en-NZ"/>
        </w:rPr>
        <w:t xml:space="preserve"> </w:t>
      </w:r>
      <w:r w:rsidR="002C3F33" w:rsidRPr="00AE5686">
        <w:rPr>
          <w:rFonts w:ascii="Times New Roman" w:eastAsia="Times New Roman" w:hAnsi="Times New Roman" w:cs="Times New Roman"/>
          <w:color w:val="000000"/>
          <w:lang w:eastAsia="en-NZ"/>
        </w:rPr>
        <w:t xml:space="preserve">definition of the </w:t>
      </w:r>
      <w:r w:rsidR="00397B06" w:rsidRPr="00AE5686">
        <w:rPr>
          <w:rFonts w:ascii="Times New Roman" w:eastAsia="Times New Roman" w:hAnsi="Times New Roman" w:cs="Times New Roman"/>
          <w:color w:val="000000"/>
          <w:lang w:eastAsia="en-NZ"/>
        </w:rPr>
        <w:t>RabbitMQ</w:t>
      </w:r>
      <w:r w:rsidR="00F05B4A" w:rsidRPr="00AE5686">
        <w:rPr>
          <w:rFonts w:ascii="Times New Roman" w:eastAsia="Times New Roman" w:hAnsi="Times New Roman" w:cs="Times New Roman"/>
          <w:color w:val="000000"/>
          <w:lang w:eastAsia="en-NZ"/>
        </w:rPr>
        <w:t xml:space="preserve"> </w:t>
      </w:r>
      <w:r w:rsidR="002C3F33" w:rsidRPr="00AE5686">
        <w:rPr>
          <w:rFonts w:ascii="Times New Roman" w:eastAsia="Times New Roman" w:hAnsi="Times New Roman" w:cs="Times New Roman"/>
          <w:color w:val="000000"/>
          <w:lang w:eastAsia="en-NZ"/>
        </w:rPr>
        <w:t>listener</w:t>
      </w:r>
      <w:r w:rsidR="000C55ED">
        <w:rPr>
          <w:rFonts w:ascii="Times New Roman" w:eastAsia="Times New Roman" w:hAnsi="Times New Roman" w:cs="Times New Roman"/>
          <w:color w:val="000000"/>
          <w:lang w:eastAsia="en-NZ"/>
        </w:rPr>
        <w:t xml:space="preserve"> as shown in </w:t>
      </w:r>
      <w:r w:rsidR="000C55ED">
        <w:rPr>
          <w:rFonts w:ascii="Times New Roman" w:eastAsia="Times New Roman" w:hAnsi="Times New Roman" w:cs="Times New Roman"/>
          <w:color w:val="000000"/>
          <w:lang w:eastAsia="en-NZ"/>
        </w:rPr>
        <w:fldChar w:fldCharType="begin"/>
      </w:r>
      <w:r w:rsidR="000C55ED">
        <w:rPr>
          <w:rFonts w:ascii="Times New Roman" w:eastAsia="Times New Roman" w:hAnsi="Times New Roman" w:cs="Times New Roman"/>
          <w:color w:val="000000"/>
          <w:lang w:eastAsia="en-NZ"/>
        </w:rPr>
        <w:instrText xml:space="preserve"> REF _Ref62597800 \h </w:instrText>
      </w:r>
      <w:r w:rsidR="000C55ED">
        <w:rPr>
          <w:rFonts w:ascii="Times New Roman" w:eastAsia="Times New Roman" w:hAnsi="Times New Roman" w:cs="Times New Roman"/>
          <w:color w:val="000000"/>
          <w:lang w:eastAsia="en-NZ"/>
        </w:rPr>
      </w:r>
      <w:r w:rsidR="000C55ED">
        <w:rPr>
          <w:rFonts w:ascii="Times New Roman" w:eastAsia="Times New Roman" w:hAnsi="Times New Roman" w:cs="Times New Roman"/>
          <w:color w:val="000000"/>
          <w:lang w:eastAsia="en-NZ"/>
        </w:rPr>
        <w:fldChar w:fldCharType="separate"/>
      </w:r>
      <w:r w:rsidR="000C55ED">
        <w:t xml:space="preserve">Figure </w:t>
      </w:r>
      <w:r w:rsidR="000C55ED">
        <w:rPr>
          <w:noProof/>
        </w:rPr>
        <w:t>0</w:t>
      </w:r>
      <w:r w:rsidR="000C55ED">
        <w:noBreakHyphen/>
      </w:r>
      <w:r w:rsidR="000C55ED">
        <w:rPr>
          <w:noProof/>
        </w:rPr>
        <w:t>5</w:t>
      </w:r>
      <w:r w:rsidR="000C55ED">
        <w:rPr>
          <w:rFonts w:ascii="Times New Roman" w:eastAsia="Times New Roman" w:hAnsi="Times New Roman" w:cs="Times New Roman"/>
          <w:color w:val="000000"/>
          <w:lang w:eastAsia="en-NZ"/>
        </w:rPr>
        <w:fldChar w:fldCharType="end"/>
      </w:r>
      <w:r w:rsidR="002C3F33" w:rsidRPr="00AE5686">
        <w:rPr>
          <w:rFonts w:ascii="Times New Roman" w:eastAsia="Times New Roman" w:hAnsi="Times New Roman" w:cs="Times New Roman"/>
          <w:color w:val="000000"/>
          <w:lang w:eastAsia="en-NZ"/>
        </w:rPr>
        <w:t>.</w:t>
      </w:r>
    </w:p>
    <w:p w14:paraId="7BF1A51B" w14:textId="0057F406" w:rsidR="00CA5DDA" w:rsidRPr="00396E92" w:rsidRDefault="00CA5DDA" w:rsidP="00262FCB">
      <w:pPr>
        <w:spacing w:after="0" w:line="480" w:lineRule="auto"/>
        <w:rPr>
          <w:rFonts w:ascii="Times New Roman" w:eastAsia="Times New Roman" w:hAnsi="Times New Roman" w:cs="Times New Roman"/>
          <w:sz w:val="24"/>
          <w:szCs w:val="24"/>
          <w:lang w:eastAsia="en-NZ"/>
        </w:rPr>
      </w:pPr>
    </w:p>
    <w:p w14:paraId="5B0AE189" w14:textId="77777777" w:rsidR="0009021C" w:rsidRDefault="00CA5DDA" w:rsidP="0009021C">
      <w:pPr>
        <w:keepNext/>
        <w:spacing w:after="0" w:line="480" w:lineRule="auto"/>
      </w:pPr>
      <w:r w:rsidRPr="00396E92">
        <w:rPr>
          <w:rFonts w:ascii="Times New Roman" w:hAnsi="Times New Roman" w:cs="Times New Roman"/>
          <w:noProof/>
        </w:rPr>
        <w:drawing>
          <wp:inline distT="0" distB="0" distL="0" distR="0" wp14:anchorId="1743020E" wp14:editId="402F28B9">
            <wp:extent cx="5731510" cy="5054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05460"/>
                    </a:xfrm>
                    <a:prstGeom prst="rect">
                      <a:avLst/>
                    </a:prstGeom>
                  </pic:spPr>
                </pic:pic>
              </a:graphicData>
            </a:graphic>
          </wp:inline>
        </w:drawing>
      </w:r>
    </w:p>
    <w:p w14:paraId="49393D5B" w14:textId="33108C2F" w:rsidR="00CA5DDA" w:rsidRPr="00396E92" w:rsidRDefault="0009021C" w:rsidP="0009021C">
      <w:pPr>
        <w:pStyle w:val="Caption"/>
        <w:rPr>
          <w:rFonts w:ascii="Times New Roman" w:eastAsia="Times New Roman" w:hAnsi="Times New Roman" w:cs="Times New Roman"/>
          <w:sz w:val="24"/>
          <w:szCs w:val="24"/>
          <w:lang w:eastAsia="en-NZ"/>
        </w:rPr>
      </w:pPr>
      <w:bookmarkStart w:id="15" w:name="_Ref62597800"/>
      <w:r>
        <w:t xml:space="preserve">Figure </w:t>
      </w:r>
      <w:fldSimple w:instr=" STYLEREF 1 \s ">
        <w:r>
          <w:rPr>
            <w:noProof/>
          </w:rPr>
          <w:t>0</w:t>
        </w:r>
      </w:fldSimple>
      <w:r>
        <w:noBreakHyphen/>
      </w:r>
      <w:fldSimple w:instr=" SEQ Figure \* ARABIC \s 1 ">
        <w:r>
          <w:rPr>
            <w:noProof/>
          </w:rPr>
          <w:t>5</w:t>
        </w:r>
      </w:fldSimple>
      <w:bookmarkEnd w:id="15"/>
      <w:r>
        <w:t xml:space="preserve"> Ballerina AMQP code snippet</w:t>
      </w:r>
    </w:p>
    <w:p w14:paraId="4EDAB369" w14:textId="0D6E5E8D" w:rsidR="007A2681" w:rsidRPr="00396E92" w:rsidRDefault="007A2681" w:rsidP="00262FCB">
      <w:pPr>
        <w:spacing w:after="0" w:line="480" w:lineRule="auto"/>
        <w:rPr>
          <w:rFonts w:ascii="Times New Roman" w:eastAsia="Times New Roman" w:hAnsi="Times New Roman" w:cs="Times New Roman"/>
          <w:sz w:val="24"/>
          <w:szCs w:val="24"/>
          <w:lang w:eastAsia="en-NZ"/>
        </w:rPr>
      </w:pPr>
    </w:p>
    <w:p w14:paraId="297A2BFF" w14:textId="770B2C74" w:rsidR="00514ABB" w:rsidRPr="00396E92" w:rsidRDefault="00514ABB" w:rsidP="00262FCB">
      <w:pPr>
        <w:pStyle w:val="Heading4"/>
        <w:spacing w:line="480" w:lineRule="auto"/>
        <w:rPr>
          <w:rFonts w:ascii="Times New Roman" w:eastAsia="Times New Roman" w:hAnsi="Times New Roman" w:cs="Times New Roman"/>
          <w:b/>
          <w:bCs/>
          <w:sz w:val="24"/>
          <w:szCs w:val="24"/>
          <w:lang w:eastAsia="en-NZ"/>
        </w:rPr>
      </w:pPr>
      <w:proofErr w:type="spellStart"/>
      <w:r w:rsidRPr="008C304B">
        <w:rPr>
          <w:rFonts w:ascii="Times New Roman" w:eastAsia="Times New Roman" w:hAnsi="Times New Roman" w:cs="Times New Roman"/>
          <w:color w:val="auto"/>
          <w:lang w:eastAsia="en-NZ"/>
        </w:rPr>
        <w:t>gRPC</w:t>
      </w:r>
      <w:proofErr w:type="spellEnd"/>
    </w:p>
    <w:p w14:paraId="02B54698" w14:textId="65B2EF41" w:rsidR="00105C80" w:rsidRPr="00AE5686" w:rsidRDefault="0010330B"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Port configuration of the </w:t>
      </w:r>
      <w:r w:rsidR="00015B3E" w:rsidRPr="00AE5686">
        <w:rPr>
          <w:rFonts w:ascii="Times New Roman" w:eastAsia="Times New Roman" w:hAnsi="Times New Roman" w:cs="Times New Roman"/>
          <w:color w:val="000000"/>
          <w:lang w:eastAsia="en-NZ"/>
        </w:rPr>
        <w:t xml:space="preserve">Hello service </w:t>
      </w:r>
      <w:r w:rsidR="00683848" w:rsidRPr="00AE5686">
        <w:rPr>
          <w:rFonts w:ascii="Times New Roman" w:eastAsia="Times New Roman" w:hAnsi="Times New Roman" w:cs="Times New Roman"/>
          <w:color w:val="000000"/>
          <w:lang w:eastAsia="en-NZ"/>
        </w:rPr>
        <w:t>is</w:t>
      </w:r>
      <w:r w:rsidR="006D03BC" w:rsidRPr="00AE5686">
        <w:rPr>
          <w:rFonts w:ascii="Times New Roman" w:eastAsia="Times New Roman" w:hAnsi="Times New Roman" w:cs="Times New Roman"/>
          <w:color w:val="000000"/>
          <w:lang w:eastAsia="en-NZ"/>
        </w:rPr>
        <w:t xml:space="preserve"> given when defining the service </w:t>
      </w:r>
      <w:r w:rsidR="00683848" w:rsidRPr="00AE5686">
        <w:rPr>
          <w:rFonts w:ascii="Times New Roman" w:eastAsia="Times New Roman" w:hAnsi="Times New Roman" w:cs="Times New Roman"/>
          <w:color w:val="000000"/>
          <w:lang w:eastAsia="en-NZ"/>
        </w:rPr>
        <w:t xml:space="preserve">same as the </w:t>
      </w:r>
      <w:proofErr w:type="spellStart"/>
      <w:r w:rsidR="00683848" w:rsidRPr="00AE5686">
        <w:rPr>
          <w:rFonts w:ascii="Times New Roman" w:eastAsia="Times New Roman" w:hAnsi="Times New Roman" w:cs="Times New Roman"/>
          <w:color w:val="000000"/>
          <w:lang w:eastAsia="en-NZ"/>
        </w:rPr>
        <w:t>ReST</w:t>
      </w:r>
      <w:proofErr w:type="spellEnd"/>
      <w:r w:rsidR="00683848" w:rsidRPr="00AE5686">
        <w:rPr>
          <w:rFonts w:ascii="Times New Roman" w:eastAsia="Times New Roman" w:hAnsi="Times New Roman" w:cs="Times New Roman"/>
          <w:color w:val="000000"/>
          <w:lang w:eastAsia="en-NZ"/>
        </w:rPr>
        <w:t xml:space="preserve"> service</w:t>
      </w:r>
      <w:r w:rsidR="006D03BC" w:rsidRPr="00AE5686">
        <w:rPr>
          <w:rFonts w:ascii="Times New Roman" w:eastAsia="Times New Roman" w:hAnsi="Times New Roman" w:cs="Times New Roman"/>
          <w:color w:val="000000"/>
          <w:lang w:eastAsia="en-NZ"/>
        </w:rPr>
        <w:t xml:space="preserve">. </w:t>
      </w:r>
      <w:r w:rsidR="00732E18" w:rsidRPr="00AE5686">
        <w:rPr>
          <w:rFonts w:ascii="Times New Roman" w:eastAsia="Times New Roman" w:hAnsi="Times New Roman" w:cs="Times New Roman"/>
          <w:color w:val="000000"/>
          <w:lang w:eastAsia="en-NZ"/>
        </w:rPr>
        <w:t xml:space="preserve">However, a listener used is </w:t>
      </w:r>
      <w:proofErr w:type="spellStart"/>
      <w:r w:rsidR="00732E18" w:rsidRPr="00AE5686">
        <w:rPr>
          <w:rFonts w:ascii="Times New Roman" w:eastAsia="Times New Roman" w:hAnsi="Times New Roman" w:cs="Times New Roman"/>
          <w:color w:val="000000"/>
          <w:lang w:eastAsia="en-NZ"/>
        </w:rPr>
        <w:t>grpc</w:t>
      </w:r>
      <w:proofErr w:type="spellEnd"/>
      <w:r w:rsidR="00732E18" w:rsidRPr="00AE5686">
        <w:rPr>
          <w:rFonts w:ascii="Times New Roman" w:eastAsia="Times New Roman" w:hAnsi="Times New Roman" w:cs="Times New Roman"/>
          <w:color w:val="000000"/>
          <w:lang w:eastAsia="en-NZ"/>
        </w:rPr>
        <w:t xml:space="preserve"> listener and not http listener.</w:t>
      </w:r>
    </w:p>
    <w:p w14:paraId="1C916B5B" w14:textId="11D03444" w:rsidR="00E07D40" w:rsidRPr="00AE5686" w:rsidRDefault="00E07D40" w:rsidP="00262FCB">
      <w:pPr>
        <w:spacing w:after="0" w:line="480" w:lineRule="auto"/>
        <w:rPr>
          <w:rFonts w:ascii="Times New Roman" w:eastAsia="Times New Roman" w:hAnsi="Times New Roman" w:cs="Times New Roman"/>
          <w:color w:val="000000"/>
          <w:lang w:eastAsia="en-NZ"/>
        </w:rPr>
      </w:pPr>
    </w:p>
    <w:p w14:paraId="7B71BCA3" w14:textId="11A6E0D0" w:rsidR="00E07D40" w:rsidRPr="00396E92" w:rsidRDefault="00E07D40"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rPr>
        <w:drawing>
          <wp:inline distT="0" distB="0" distL="0" distR="0" wp14:anchorId="139C3C7E" wp14:editId="6BC961EC">
            <wp:extent cx="40767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476250"/>
                    </a:xfrm>
                    <a:prstGeom prst="rect">
                      <a:avLst/>
                    </a:prstGeom>
                  </pic:spPr>
                </pic:pic>
              </a:graphicData>
            </a:graphic>
          </wp:inline>
        </w:drawing>
      </w:r>
    </w:p>
    <w:p w14:paraId="4A0B4495" w14:textId="2D52EABC" w:rsidR="00FC5F39" w:rsidRPr="00396E92" w:rsidRDefault="00FC5F39" w:rsidP="00262FCB">
      <w:pPr>
        <w:spacing w:after="0" w:line="480" w:lineRule="auto"/>
        <w:rPr>
          <w:rFonts w:ascii="Times New Roman" w:eastAsia="Times New Roman" w:hAnsi="Times New Roman" w:cs="Times New Roman"/>
          <w:sz w:val="24"/>
          <w:szCs w:val="24"/>
          <w:lang w:eastAsia="en-NZ"/>
        </w:rPr>
      </w:pPr>
    </w:p>
    <w:p w14:paraId="610409A2" w14:textId="6CC3EB7F" w:rsidR="00FC5F39" w:rsidRPr="00AE5686" w:rsidRDefault="00FC5F39"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World service is the consumer of the hello service calling it on port 8080. This output port information is also within the code</w:t>
      </w:r>
      <w:r w:rsidR="000944B4" w:rsidRPr="00AE5686">
        <w:rPr>
          <w:rFonts w:ascii="Times New Roman" w:eastAsia="Times New Roman" w:hAnsi="Times New Roman" w:cs="Times New Roman"/>
          <w:color w:val="000000"/>
          <w:lang w:eastAsia="en-NZ"/>
        </w:rPr>
        <w:t>.</w:t>
      </w:r>
    </w:p>
    <w:p w14:paraId="332E5B47" w14:textId="77777777" w:rsidR="00496A76" w:rsidRPr="00396E92" w:rsidRDefault="00496A76" w:rsidP="00262FCB">
      <w:pPr>
        <w:spacing w:after="0" w:line="480" w:lineRule="auto"/>
        <w:rPr>
          <w:rFonts w:ascii="Times New Roman" w:eastAsia="Times New Roman" w:hAnsi="Times New Roman" w:cs="Times New Roman"/>
          <w:color w:val="000000"/>
          <w:lang w:eastAsia="en-NZ"/>
        </w:rPr>
      </w:pPr>
    </w:p>
    <w:p w14:paraId="3354389A" w14:textId="38FB44C6" w:rsidR="000944B4" w:rsidRPr="00396E92" w:rsidRDefault="000944B4"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rPr>
        <w:drawing>
          <wp:inline distT="0" distB="0" distL="0" distR="0" wp14:anchorId="156634DF" wp14:editId="555D8E60">
            <wp:extent cx="5731510" cy="5372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37210"/>
                    </a:xfrm>
                    <a:prstGeom prst="rect">
                      <a:avLst/>
                    </a:prstGeom>
                  </pic:spPr>
                </pic:pic>
              </a:graphicData>
            </a:graphic>
          </wp:inline>
        </w:drawing>
      </w:r>
    </w:p>
    <w:p w14:paraId="1A8A29A9" w14:textId="77777777" w:rsidR="00DB612D" w:rsidRPr="00396E92" w:rsidRDefault="00DB612D" w:rsidP="00262FCB">
      <w:pPr>
        <w:spacing w:after="0" w:line="480" w:lineRule="auto"/>
        <w:rPr>
          <w:rFonts w:ascii="Times New Roman" w:eastAsia="Times New Roman" w:hAnsi="Times New Roman" w:cs="Times New Roman"/>
          <w:sz w:val="24"/>
          <w:szCs w:val="24"/>
          <w:lang w:eastAsia="en-NZ"/>
        </w:rPr>
      </w:pPr>
    </w:p>
    <w:p w14:paraId="3AE34358" w14:textId="37244CD7" w:rsidR="0018242F" w:rsidRPr="00396E92" w:rsidRDefault="0018242F" w:rsidP="00262FCB">
      <w:pPr>
        <w:pStyle w:val="Heading3"/>
        <w:spacing w:line="480" w:lineRule="auto"/>
        <w:rPr>
          <w:rFonts w:ascii="Times New Roman" w:eastAsia="Times New Roman" w:hAnsi="Times New Roman" w:cs="Times New Roman"/>
          <w:b/>
          <w:bCs/>
          <w:lang w:eastAsia="en-NZ"/>
        </w:rPr>
      </w:pPr>
      <w:r w:rsidRPr="000C2986">
        <w:rPr>
          <w:rFonts w:ascii="Times New Roman" w:eastAsia="Times New Roman" w:hAnsi="Times New Roman" w:cs="Times New Roman"/>
          <w:color w:val="auto"/>
          <w:lang w:eastAsia="en-NZ"/>
        </w:rPr>
        <w:t>Jolie</w:t>
      </w:r>
    </w:p>
    <w:p w14:paraId="2510D1CF" w14:textId="3E7BBF99" w:rsidR="00BA6431" w:rsidRPr="009A1D61" w:rsidRDefault="00D416E2"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Jolie allows to define the port information as </w:t>
      </w:r>
      <w:r w:rsidR="00D22C17" w:rsidRPr="009A1D61">
        <w:rPr>
          <w:rFonts w:ascii="Times New Roman" w:eastAsia="Times New Roman" w:hAnsi="Times New Roman" w:cs="Times New Roman"/>
          <w:color w:val="000000"/>
          <w:lang w:eastAsia="en-NZ"/>
        </w:rPr>
        <w:t>per the behaviour of the service. This includes if the port is used as input or output.</w:t>
      </w:r>
      <w:r w:rsidR="008C4BCA" w:rsidRPr="009A1D61">
        <w:rPr>
          <w:rFonts w:ascii="Times New Roman" w:eastAsia="Times New Roman" w:hAnsi="Times New Roman" w:cs="Times New Roman"/>
          <w:color w:val="000000"/>
          <w:lang w:eastAsia="en-NZ"/>
        </w:rPr>
        <w:t xml:space="preserve"> </w:t>
      </w:r>
      <w:r w:rsidR="00B5335E" w:rsidRPr="009A1D61">
        <w:rPr>
          <w:rFonts w:ascii="Times New Roman" w:eastAsia="Times New Roman" w:hAnsi="Times New Roman" w:cs="Times New Roman"/>
          <w:color w:val="000000"/>
          <w:lang w:eastAsia="en-NZ"/>
        </w:rPr>
        <w:t xml:space="preserve">Hello </w:t>
      </w:r>
      <w:r w:rsidR="003A563B" w:rsidRPr="009A1D61">
        <w:rPr>
          <w:rFonts w:ascii="Times New Roman" w:eastAsia="Times New Roman" w:hAnsi="Times New Roman" w:cs="Times New Roman"/>
          <w:color w:val="000000"/>
          <w:lang w:eastAsia="en-NZ"/>
        </w:rPr>
        <w:t xml:space="preserve">service is </w:t>
      </w:r>
      <w:r w:rsidR="00B5335E" w:rsidRPr="009A1D61">
        <w:rPr>
          <w:rFonts w:ascii="Times New Roman" w:eastAsia="Times New Roman" w:hAnsi="Times New Roman" w:cs="Times New Roman"/>
          <w:color w:val="000000"/>
          <w:lang w:eastAsia="en-NZ"/>
        </w:rPr>
        <w:t xml:space="preserve">the </w:t>
      </w:r>
      <w:proofErr w:type="spellStart"/>
      <w:r w:rsidR="00B5335E" w:rsidRPr="009A1D61">
        <w:rPr>
          <w:rFonts w:ascii="Times New Roman" w:eastAsia="Times New Roman" w:hAnsi="Times New Roman" w:cs="Times New Roman"/>
          <w:color w:val="000000"/>
          <w:lang w:eastAsia="en-NZ"/>
        </w:rPr>
        <w:t>ReST</w:t>
      </w:r>
      <w:proofErr w:type="spellEnd"/>
      <w:r w:rsidR="00B5335E" w:rsidRPr="009A1D61">
        <w:rPr>
          <w:rFonts w:ascii="Times New Roman" w:eastAsia="Times New Roman" w:hAnsi="Times New Roman" w:cs="Times New Roman"/>
          <w:color w:val="000000"/>
          <w:lang w:eastAsia="en-NZ"/>
        </w:rPr>
        <w:t xml:space="preserve"> service </w:t>
      </w:r>
      <w:r w:rsidR="003A563B" w:rsidRPr="009A1D61">
        <w:rPr>
          <w:rFonts w:ascii="Times New Roman" w:eastAsia="Times New Roman" w:hAnsi="Times New Roman" w:cs="Times New Roman"/>
          <w:color w:val="000000"/>
          <w:lang w:eastAsia="en-NZ"/>
        </w:rPr>
        <w:t xml:space="preserve">exposed on port 8000. </w:t>
      </w:r>
      <w:r w:rsidR="00651CB4" w:rsidRPr="009A1D61">
        <w:rPr>
          <w:rFonts w:ascii="Times New Roman" w:eastAsia="Times New Roman" w:hAnsi="Times New Roman" w:cs="Times New Roman"/>
          <w:color w:val="000000"/>
          <w:lang w:eastAsia="en-NZ"/>
        </w:rPr>
        <w:t>This</w:t>
      </w:r>
      <w:r w:rsidR="0029646D" w:rsidRPr="009A1D61">
        <w:rPr>
          <w:rFonts w:ascii="Times New Roman" w:eastAsia="Times New Roman" w:hAnsi="Times New Roman" w:cs="Times New Roman"/>
          <w:color w:val="000000"/>
          <w:lang w:eastAsia="en-NZ"/>
        </w:rPr>
        <w:t xml:space="preserve"> information</w:t>
      </w:r>
      <w:r w:rsidR="008C4BCA" w:rsidRPr="009A1D61">
        <w:rPr>
          <w:rFonts w:ascii="Times New Roman" w:eastAsia="Times New Roman" w:hAnsi="Times New Roman" w:cs="Times New Roman"/>
          <w:color w:val="000000"/>
          <w:lang w:eastAsia="en-NZ"/>
        </w:rPr>
        <w:t xml:space="preserve"> is </w:t>
      </w:r>
      <w:r w:rsidR="0029646D" w:rsidRPr="009A1D61">
        <w:rPr>
          <w:rFonts w:ascii="Times New Roman" w:eastAsia="Times New Roman" w:hAnsi="Times New Roman" w:cs="Times New Roman"/>
          <w:color w:val="000000"/>
          <w:lang w:eastAsia="en-NZ"/>
        </w:rPr>
        <w:t>given</w:t>
      </w:r>
      <w:r w:rsidR="008C4BCA" w:rsidRPr="009A1D61">
        <w:rPr>
          <w:rFonts w:ascii="Times New Roman" w:eastAsia="Times New Roman" w:hAnsi="Times New Roman" w:cs="Times New Roman"/>
          <w:color w:val="000000"/>
          <w:lang w:eastAsia="en-NZ"/>
        </w:rPr>
        <w:t xml:space="preserve"> </w:t>
      </w:r>
      <w:r w:rsidR="001B2E33" w:rsidRPr="009A1D61">
        <w:rPr>
          <w:rFonts w:ascii="Times New Roman" w:eastAsia="Times New Roman" w:hAnsi="Times New Roman" w:cs="Times New Roman"/>
          <w:color w:val="000000"/>
          <w:lang w:eastAsia="en-NZ"/>
        </w:rPr>
        <w:t>in the location attribute o</w:t>
      </w:r>
      <w:r w:rsidR="0029646D" w:rsidRPr="009A1D61">
        <w:rPr>
          <w:rFonts w:ascii="Times New Roman" w:eastAsia="Times New Roman" w:hAnsi="Times New Roman" w:cs="Times New Roman"/>
          <w:color w:val="000000"/>
          <w:lang w:eastAsia="en-NZ"/>
        </w:rPr>
        <w:t xml:space="preserve">f </w:t>
      </w:r>
      <w:r w:rsidR="008C4BCA" w:rsidRPr="009A1D61">
        <w:rPr>
          <w:rFonts w:ascii="Times New Roman" w:eastAsia="Times New Roman" w:hAnsi="Times New Roman" w:cs="Times New Roman"/>
          <w:color w:val="000000"/>
          <w:lang w:eastAsia="en-NZ"/>
        </w:rPr>
        <w:t xml:space="preserve">the input port </w:t>
      </w:r>
      <w:r w:rsidR="00421DBA" w:rsidRPr="009A1D61">
        <w:rPr>
          <w:rFonts w:ascii="Times New Roman" w:eastAsia="Times New Roman" w:hAnsi="Times New Roman" w:cs="Times New Roman"/>
          <w:color w:val="000000"/>
          <w:lang w:eastAsia="en-NZ"/>
        </w:rPr>
        <w:t xml:space="preserve">and </w:t>
      </w:r>
      <w:r w:rsidR="001B2E33" w:rsidRPr="009A1D61">
        <w:rPr>
          <w:rFonts w:ascii="Times New Roman" w:eastAsia="Times New Roman" w:hAnsi="Times New Roman" w:cs="Times New Roman"/>
          <w:color w:val="000000"/>
          <w:lang w:eastAsia="en-NZ"/>
        </w:rPr>
        <w:t>the same is attached</w:t>
      </w:r>
      <w:r w:rsidR="00421DBA" w:rsidRPr="009A1D61">
        <w:rPr>
          <w:rFonts w:ascii="Times New Roman" w:eastAsia="Times New Roman" w:hAnsi="Times New Roman" w:cs="Times New Roman"/>
          <w:color w:val="000000"/>
          <w:lang w:eastAsia="en-NZ"/>
        </w:rPr>
        <w:t xml:space="preserve"> to the hello service </w:t>
      </w:r>
      <w:r w:rsidR="000079D9" w:rsidRPr="009A1D61">
        <w:rPr>
          <w:rFonts w:ascii="Times New Roman" w:eastAsia="Times New Roman" w:hAnsi="Times New Roman" w:cs="Times New Roman"/>
          <w:color w:val="000000"/>
          <w:lang w:eastAsia="en-NZ"/>
        </w:rPr>
        <w:t xml:space="preserve">by specifying the name of the service in the interfaces attribute of the port as shown in the image below. </w:t>
      </w:r>
      <w:r w:rsidR="00967D50" w:rsidRPr="009A1D61">
        <w:rPr>
          <w:rFonts w:ascii="Times New Roman" w:eastAsia="Times New Roman" w:hAnsi="Times New Roman" w:cs="Times New Roman"/>
          <w:color w:val="000000"/>
          <w:lang w:eastAsia="en-NZ"/>
        </w:rPr>
        <w:t xml:space="preserve">The name of the hello service is </w:t>
      </w:r>
      <w:proofErr w:type="spellStart"/>
      <w:r w:rsidR="00967D50" w:rsidRPr="009A1D61">
        <w:rPr>
          <w:rFonts w:ascii="Times New Roman" w:eastAsia="Times New Roman" w:hAnsi="Times New Roman" w:cs="Times New Roman"/>
          <w:color w:val="000000"/>
          <w:lang w:eastAsia="en-NZ"/>
        </w:rPr>
        <w:t>HelloAPI</w:t>
      </w:r>
      <w:proofErr w:type="spellEnd"/>
      <w:r w:rsidR="00967D50" w:rsidRPr="009A1D61">
        <w:rPr>
          <w:rFonts w:ascii="Times New Roman" w:eastAsia="Times New Roman" w:hAnsi="Times New Roman" w:cs="Times New Roman"/>
          <w:color w:val="000000"/>
          <w:lang w:eastAsia="en-NZ"/>
        </w:rPr>
        <w:t xml:space="preserve"> and the same value is given to the interfaces attribute.</w:t>
      </w:r>
    </w:p>
    <w:p w14:paraId="60CD0711" w14:textId="77777777" w:rsidR="00765CC7" w:rsidRDefault="00765CC7" w:rsidP="00262FCB">
      <w:pPr>
        <w:spacing w:after="0" w:line="480" w:lineRule="auto"/>
        <w:rPr>
          <w:rFonts w:ascii="Times New Roman" w:hAnsi="Times New Roman" w:cs="Times New Roman"/>
          <w:noProof/>
        </w:rPr>
      </w:pPr>
    </w:p>
    <w:p w14:paraId="06A4B152" w14:textId="0704DE33" w:rsidR="005B5AF2" w:rsidRPr="00396E92" w:rsidRDefault="00BA6431"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rPr>
        <w:drawing>
          <wp:inline distT="0" distB="0" distL="0" distR="0" wp14:anchorId="72DBBC95" wp14:editId="319B5AAC">
            <wp:extent cx="5731510" cy="1811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11655"/>
                    </a:xfrm>
                    <a:prstGeom prst="rect">
                      <a:avLst/>
                    </a:prstGeom>
                  </pic:spPr>
                </pic:pic>
              </a:graphicData>
            </a:graphic>
          </wp:inline>
        </w:drawing>
      </w:r>
      <w:r w:rsidR="008C4BCA" w:rsidRPr="00396E92">
        <w:rPr>
          <w:rFonts w:ascii="Times New Roman" w:eastAsia="Times New Roman" w:hAnsi="Times New Roman" w:cs="Times New Roman"/>
          <w:sz w:val="24"/>
          <w:szCs w:val="24"/>
          <w:lang w:eastAsia="en-NZ"/>
        </w:rPr>
        <w:t xml:space="preserve"> </w:t>
      </w:r>
    </w:p>
    <w:p w14:paraId="50E3CDA2" w14:textId="5BF28C95" w:rsidR="0018242F" w:rsidRPr="00396E92" w:rsidRDefault="0018242F" w:rsidP="00262FCB">
      <w:pPr>
        <w:spacing w:after="0" w:line="480" w:lineRule="auto"/>
        <w:rPr>
          <w:rFonts w:ascii="Times New Roman" w:eastAsia="Times New Roman" w:hAnsi="Times New Roman" w:cs="Times New Roman"/>
          <w:sz w:val="24"/>
          <w:szCs w:val="24"/>
          <w:lang w:eastAsia="en-NZ"/>
        </w:rPr>
      </w:pPr>
    </w:p>
    <w:p w14:paraId="14E70610" w14:textId="0BC5F178" w:rsidR="00545055" w:rsidRPr="009A1D61" w:rsidRDefault="00B5335E"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World Service is the service exposed on port </w:t>
      </w:r>
      <w:r w:rsidR="00545055" w:rsidRPr="009A1D61">
        <w:rPr>
          <w:rFonts w:ascii="Times New Roman" w:eastAsia="Times New Roman" w:hAnsi="Times New Roman" w:cs="Times New Roman"/>
          <w:color w:val="000000"/>
          <w:lang w:eastAsia="en-NZ"/>
        </w:rPr>
        <w:t>8001</w:t>
      </w:r>
      <w:r w:rsidRPr="009A1D61">
        <w:rPr>
          <w:rFonts w:ascii="Times New Roman" w:eastAsia="Times New Roman" w:hAnsi="Times New Roman" w:cs="Times New Roman"/>
          <w:color w:val="000000"/>
          <w:lang w:eastAsia="en-NZ"/>
        </w:rPr>
        <w:t>. Also, world</w:t>
      </w:r>
      <w:r w:rsidR="00545055" w:rsidRPr="009A1D61">
        <w:rPr>
          <w:rFonts w:ascii="Times New Roman" w:eastAsia="Times New Roman" w:hAnsi="Times New Roman" w:cs="Times New Roman"/>
          <w:color w:val="000000"/>
          <w:lang w:eastAsia="en-NZ"/>
        </w:rPr>
        <w:t xml:space="preserve"> service</w:t>
      </w:r>
      <w:r w:rsidRPr="009A1D61">
        <w:rPr>
          <w:rFonts w:ascii="Times New Roman" w:eastAsia="Times New Roman" w:hAnsi="Times New Roman" w:cs="Times New Roman"/>
          <w:color w:val="000000"/>
          <w:lang w:eastAsia="en-NZ"/>
        </w:rPr>
        <w:t xml:space="preserve"> calls </w:t>
      </w:r>
      <w:r w:rsidR="00545055" w:rsidRPr="009A1D61">
        <w:rPr>
          <w:rFonts w:ascii="Times New Roman" w:eastAsia="Times New Roman" w:hAnsi="Times New Roman" w:cs="Times New Roman"/>
          <w:color w:val="000000"/>
          <w:lang w:eastAsia="en-NZ"/>
        </w:rPr>
        <w:t>h</w:t>
      </w:r>
      <w:r w:rsidRPr="009A1D61">
        <w:rPr>
          <w:rFonts w:ascii="Times New Roman" w:eastAsia="Times New Roman" w:hAnsi="Times New Roman" w:cs="Times New Roman"/>
          <w:color w:val="000000"/>
          <w:lang w:eastAsia="en-NZ"/>
        </w:rPr>
        <w:t xml:space="preserve">ello service </w:t>
      </w:r>
      <w:r w:rsidR="00545055" w:rsidRPr="009A1D61">
        <w:rPr>
          <w:rFonts w:ascii="Times New Roman" w:eastAsia="Times New Roman" w:hAnsi="Times New Roman" w:cs="Times New Roman"/>
          <w:color w:val="000000"/>
          <w:lang w:eastAsia="en-NZ"/>
        </w:rPr>
        <w:t xml:space="preserve">exposed on port 8000. Both this port information is configured as input port and output port </w:t>
      </w:r>
      <w:r w:rsidR="00F6523F" w:rsidRPr="009A1D61">
        <w:rPr>
          <w:rFonts w:ascii="Times New Roman" w:eastAsia="Times New Roman" w:hAnsi="Times New Roman" w:cs="Times New Roman"/>
          <w:color w:val="000000"/>
          <w:lang w:eastAsia="en-NZ"/>
        </w:rPr>
        <w:t xml:space="preserve">with the respective interface information. Interface like mentioned above is the name of the </w:t>
      </w:r>
      <w:r w:rsidR="008B0FBF" w:rsidRPr="009A1D61">
        <w:rPr>
          <w:rFonts w:ascii="Times New Roman" w:eastAsia="Times New Roman" w:hAnsi="Times New Roman" w:cs="Times New Roman"/>
          <w:color w:val="000000"/>
          <w:lang w:eastAsia="en-NZ"/>
        </w:rPr>
        <w:t xml:space="preserve">defined in the code. As the hello service was called as </w:t>
      </w:r>
      <w:proofErr w:type="spellStart"/>
      <w:r w:rsidR="008B0FBF" w:rsidRPr="009A1D61">
        <w:rPr>
          <w:rFonts w:ascii="Times New Roman" w:eastAsia="Times New Roman" w:hAnsi="Times New Roman" w:cs="Times New Roman"/>
          <w:color w:val="000000"/>
          <w:lang w:eastAsia="en-NZ"/>
        </w:rPr>
        <w:t>HelloAPI</w:t>
      </w:r>
      <w:proofErr w:type="spellEnd"/>
      <w:r w:rsidR="008B0FBF" w:rsidRPr="009A1D61">
        <w:rPr>
          <w:rFonts w:ascii="Times New Roman" w:eastAsia="Times New Roman" w:hAnsi="Times New Roman" w:cs="Times New Roman"/>
          <w:color w:val="000000"/>
          <w:lang w:eastAsia="en-NZ"/>
        </w:rPr>
        <w:t xml:space="preserve">, the output port of the world service has </w:t>
      </w:r>
      <w:r w:rsidR="006E05B1" w:rsidRPr="009A1D61">
        <w:rPr>
          <w:rFonts w:ascii="Times New Roman" w:eastAsia="Times New Roman" w:hAnsi="Times New Roman" w:cs="Times New Roman"/>
          <w:color w:val="000000"/>
          <w:lang w:eastAsia="en-NZ"/>
        </w:rPr>
        <w:t xml:space="preserve">that as the interface value. Similarly, name of the world service is given as </w:t>
      </w:r>
      <w:proofErr w:type="spellStart"/>
      <w:r w:rsidR="006E05B1" w:rsidRPr="009A1D61">
        <w:rPr>
          <w:rFonts w:ascii="Times New Roman" w:eastAsia="Times New Roman" w:hAnsi="Times New Roman" w:cs="Times New Roman"/>
          <w:color w:val="000000"/>
          <w:lang w:eastAsia="en-NZ"/>
        </w:rPr>
        <w:t>WorldAPI</w:t>
      </w:r>
      <w:proofErr w:type="spellEnd"/>
      <w:r w:rsidR="006E05B1" w:rsidRPr="009A1D61">
        <w:rPr>
          <w:rFonts w:ascii="Times New Roman" w:eastAsia="Times New Roman" w:hAnsi="Times New Roman" w:cs="Times New Roman"/>
          <w:color w:val="000000"/>
          <w:lang w:eastAsia="en-NZ"/>
        </w:rPr>
        <w:t xml:space="preserve"> and the same name is given as the value for the interface of the input port.</w:t>
      </w:r>
    </w:p>
    <w:p w14:paraId="43CD41FD" w14:textId="6EDC845E" w:rsidR="006E05B1" w:rsidRPr="009A1D61" w:rsidRDefault="006E05B1"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Image illustrates </w:t>
      </w:r>
      <w:r w:rsidR="00A67848" w:rsidRPr="009A1D61">
        <w:rPr>
          <w:rFonts w:ascii="Times New Roman" w:eastAsia="Times New Roman" w:hAnsi="Times New Roman" w:cs="Times New Roman"/>
          <w:color w:val="000000"/>
          <w:lang w:eastAsia="en-NZ"/>
        </w:rPr>
        <w:t xml:space="preserve">the above – </w:t>
      </w:r>
    </w:p>
    <w:p w14:paraId="3460F2C2" w14:textId="1A32047D" w:rsidR="00A67848" w:rsidRPr="00396E92" w:rsidRDefault="00A67848"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rPr>
        <w:lastRenderedPageBreak/>
        <w:drawing>
          <wp:inline distT="0" distB="0" distL="0" distR="0" wp14:anchorId="0BE2F7B8" wp14:editId="19CB4B5B">
            <wp:extent cx="5731510" cy="2613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13025"/>
                    </a:xfrm>
                    <a:prstGeom prst="rect">
                      <a:avLst/>
                    </a:prstGeom>
                  </pic:spPr>
                </pic:pic>
              </a:graphicData>
            </a:graphic>
          </wp:inline>
        </w:drawing>
      </w:r>
    </w:p>
    <w:p w14:paraId="4D5155ED" w14:textId="77777777" w:rsidR="00A67848" w:rsidRPr="00396E92" w:rsidRDefault="00A67848" w:rsidP="00262FCB">
      <w:pPr>
        <w:spacing w:after="0" w:line="480" w:lineRule="auto"/>
        <w:rPr>
          <w:rFonts w:ascii="Times New Roman" w:eastAsia="Times New Roman" w:hAnsi="Times New Roman" w:cs="Times New Roman"/>
          <w:sz w:val="24"/>
          <w:szCs w:val="24"/>
          <w:lang w:eastAsia="en-NZ"/>
        </w:rPr>
      </w:pPr>
    </w:p>
    <w:p w14:paraId="197B1FAE" w14:textId="74BA5558" w:rsidR="005D608B" w:rsidRPr="00396E92" w:rsidRDefault="00126624" w:rsidP="00262FCB">
      <w:pPr>
        <w:pStyle w:val="Heading3"/>
        <w:spacing w:line="480" w:lineRule="auto"/>
        <w:rPr>
          <w:rFonts w:ascii="Times New Roman" w:eastAsia="Times New Roman" w:hAnsi="Times New Roman" w:cs="Times New Roman"/>
          <w:lang w:eastAsia="en-NZ"/>
        </w:rPr>
      </w:pPr>
      <w:r w:rsidRPr="000C2986">
        <w:rPr>
          <w:rFonts w:ascii="Times New Roman" w:eastAsia="Times New Roman" w:hAnsi="Times New Roman" w:cs="Times New Roman"/>
          <w:color w:val="auto"/>
          <w:lang w:eastAsia="en-NZ"/>
        </w:rPr>
        <w:t>Outcome</w:t>
      </w:r>
    </w:p>
    <w:p w14:paraId="1359C35A" w14:textId="68360F4D" w:rsidR="003F4C38" w:rsidRPr="009A1D61" w:rsidRDefault="005D608B"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For the </w:t>
      </w:r>
      <w:proofErr w:type="spellStart"/>
      <w:r w:rsidRPr="009A1D61">
        <w:rPr>
          <w:rFonts w:ascii="Times New Roman" w:eastAsia="Times New Roman" w:hAnsi="Times New Roman" w:cs="Times New Roman"/>
          <w:color w:val="000000"/>
          <w:lang w:eastAsia="en-NZ"/>
        </w:rPr>
        <w:t>ReST</w:t>
      </w:r>
      <w:proofErr w:type="spellEnd"/>
      <w:r w:rsidRPr="009A1D61">
        <w:rPr>
          <w:rFonts w:ascii="Times New Roman" w:eastAsia="Times New Roman" w:hAnsi="Times New Roman" w:cs="Times New Roman"/>
          <w:color w:val="000000"/>
          <w:lang w:eastAsia="en-NZ"/>
        </w:rPr>
        <w:t xml:space="preserve"> service it </w:t>
      </w:r>
      <w:r w:rsidR="003334EC" w:rsidRPr="009A1D61">
        <w:rPr>
          <w:rFonts w:ascii="Times New Roman" w:eastAsia="Times New Roman" w:hAnsi="Times New Roman" w:cs="Times New Roman"/>
          <w:color w:val="000000"/>
          <w:lang w:eastAsia="en-NZ"/>
        </w:rPr>
        <w:t xml:space="preserve">is evident that Jolie has </w:t>
      </w:r>
      <w:r w:rsidR="00B6360D" w:rsidRPr="009A1D61">
        <w:rPr>
          <w:rFonts w:ascii="Times New Roman" w:eastAsia="Times New Roman" w:hAnsi="Times New Roman" w:cs="Times New Roman"/>
          <w:color w:val="000000"/>
          <w:lang w:eastAsia="en-NZ"/>
        </w:rPr>
        <w:t xml:space="preserve">flexibility as defined by </w:t>
      </w:r>
      <w:r w:rsidR="00B6360D" w:rsidRPr="009A1D61">
        <w:rPr>
          <w:rFonts w:ascii="Times New Roman" w:eastAsia="Times New Roman" w:hAnsi="Times New Roman" w:cs="Times New Roman"/>
          <w:color w:val="000000"/>
          <w:lang w:eastAsia="en-NZ"/>
        </w:rPr>
        <w:fldChar w:fldCharType="begin"/>
      </w:r>
      <w:r w:rsidR="00B6360D" w:rsidRPr="009A1D61">
        <w:rPr>
          <w:rFonts w:ascii="Times New Roman" w:eastAsia="Times New Roman" w:hAnsi="Times New Roman" w:cs="Times New Roman"/>
          <w:color w:val="000000"/>
          <w:lang w:eastAsia="en-NZ"/>
        </w:rPr>
        <w:instrText xml:space="preserve"> ADDIN ZOTERO_ITEM CSL_CITATION {"citationID":"3Uk09fgq","properties":{"formattedCitation":"(Guidi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sidR="00B6360D" w:rsidRPr="009A1D61">
        <w:rPr>
          <w:rFonts w:ascii="Times New Roman" w:eastAsia="Times New Roman" w:hAnsi="Times New Roman" w:cs="Times New Roman"/>
          <w:color w:val="000000"/>
          <w:lang w:eastAsia="en-NZ"/>
        </w:rPr>
        <w:fldChar w:fldCharType="separate"/>
      </w:r>
      <w:r w:rsidR="00B6360D" w:rsidRPr="009A1D61">
        <w:rPr>
          <w:rFonts w:ascii="Times New Roman" w:eastAsia="Times New Roman" w:hAnsi="Times New Roman" w:cs="Times New Roman"/>
          <w:color w:val="000000"/>
          <w:lang w:eastAsia="en-NZ"/>
        </w:rPr>
        <w:t>(Guidi et al., 2017)</w:t>
      </w:r>
      <w:r w:rsidR="00B6360D" w:rsidRPr="009A1D61">
        <w:rPr>
          <w:rFonts w:ascii="Times New Roman" w:eastAsia="Times New Roman" w:hAnsi="Times New Roman" w:cs="Times New Roman"/>
          <w:color w:val="000000"/>
          <w:lang w:eastAsia="en-NZ"/>
        </w:rPr>
        <w:fldChar w:fldCharType="end"/>
      </w:r>
      <w:r w:rsidR="00B6360D" w:rsidRPr="009A1D61">
        <w:rPr>
          <w:rFonts w:ascii="Times New Roman" w:eastAsia="Times New Roman" w:hAnsi="Times New Roman" w:cs="Times New Roman"/>
          <w:color w:val="000000"/>
          <w:lang w:eastAsia="en-NZ"/>
        </w:rPr>
        <w:t xml:space="preserve"> where the language has support for port and is separate from the implementation . </w:t>
      </w:r>
      <w:r w:rsidR="003F4C38" w:rsidRPr="009A1D61">
        <w:rPr>
          <w:rFonts w:ascii="Times New Roman" w:eastAsia="Times New Roman" w:hAnsi="Times New Roman" w:cs="Times New Roman"/>
          <w:color w:val="000000"/>
          <w:lang w:eastAsia="en-NZ"/>
        </w:rPr>
        <w:t>Wh</w:t>
      </w:r>
      <w:r w:rsidR="002870D7" w:rsidRPr="009A1D61">
        <w:rPr>
          <w:rFonts w:ascii="Times New Roman" w:eastAsia="Times New Roman" w:hAnsi="Times New Roman" w:cs="Times New Roman"/>
          <w:color w:val="000000"/>
          <w:lang w:eastAsia="en-NZ"/>
        </w:rPr>
        <w:t>ile the same is not achievable in Java and Ballerina.</w:t>
      </w:r>
    </w:p>
    <w:p w14:paraId="4C193E48" w14:textId="77777777" w:rsidR="003F4C38" w:rsidRPr="009A1D61" w:rsidRDefault="003F4C38" w:rsidP="00262FCB">
      <w:pPr>
        <w:spacing w:after="0" w:line="480" w:lineRule="auto"/>
        <w:rPr>
          <w:rFonts w:ascii="Times New Roman" w:eastAsia="Times New Roman" w:hAnsi="Times New Roman" w:cs="Times New Roman"/>
          <w:color w:val="000000"/>
          <w:lang w:eastAsia="en-NZ"/>
        </w:rPr>
      </w:pPr>
    </w:p>
    <w:p w14:paraId="4AB7A8F0" w14:textId="35C1B6A6" w:rsidR="00126624" w:rsidRPr="009A1D61" w:rsidRDefault="006347CD"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For </w:t>
      </w:r>
      <w:r w:rsidR="002870D7" w:rsidRPr="009A1D61">
        <w:rPr>
          <w:rFonts w:ascii="Times New Roman" w:eastAsia="Times New Roman" w:hAnsi="Times New Roman" w:cs="Times New Roman"/>
          <w:color w:val="000000"/>
          <w:lang w:eastAsia="en-NZ"/>
        </w:rPr>
        <w:t xml:space="preserve">all the services written in </w:t>
      </w:r>
      <w:r w:rsidR="00023ACB" w:rsidRPr="009A1D61">
        <w:rPr>
          <w:rFonts w:ascii="Times New Roman" w:eastAsia="Times New Roman" w:hAnsi="Times New Roman" w:cs="Times New Roman"/>
          <w:color w:val="000000"/>
          <w:lang w:eastAsia="en-NZ"/>
        </w:rPr>
        <w:t xml:space="preserve">Ballerina, language does offer the support for configuring the port. However, it is tightly coupled with the </w:t>
      </w:r>
      <w:r w:rsidRPr="009A1D61">
        <w:rPr>
          <w:rFonts w:ascii="Times New Roman" w:eastAsia="Times New Roman" w:hAnsi="Times New Roman" w:cs="Times New Roman"/>
          <w:color w:val="000000"/>
          <w:lang w:eastAsia="en-NZ"/>
        </w:rPr>
        <w:t xml:space="preserve">implementation logic of the service. If a new port </w:t>
      </w:r>
      <w:r w:rsidR="00E626F3" w:rsidRPr="009A1D61">
        <w:rPr>
          <w:rFonts w:ascii="Times New Roman" w:eastAsia="Times New Roman" w:hAnsi="Times New Roman" w:cs="Times New Roman"/>
          <w:color w:val="000000"/>
          <w:lang w:eastAsia="en-NZ"/>
        </w:rPr>
        <w:t xml:space="preserve">detail </w:t>
      </w:r>
      <w:r w:rsidR="00BA04D3" w:rsidRPr="009A1D61">
        <w:rPr>
          <w:rFonts w:ascii="Times New Roman" w:eastAsia="Times New Roman" w:hAnsi="Times New Roman" w:cs="Times New Roman"/>
          <w:color w:val="000000"/>
          <w:lang w:eastAsia="en-NZ"/>
        </w:rPr>
        <w:t>must</w:t>
      </w:r>
      <w:r w:rsidR="00E626F3" w:rsidRPr="009A1D61">
        <w:rPr>
          <w:rFonts w:ascii="Times New Roman" w:eastAsia="Times New Roman" w:hAnsi="Times New Roman" w:cs="Times New Roman"/>
          <w:color w:val="000000"/>
          <w:lang w:eastAsia="en-NZ"/>
        </w:rPr>
        <w:t xml:space="preserve"> be added to the service, that would require change in the service implementation</w:t>
      </w:r>
      <w:r w:rsidR="00B07B06" w:rsidRPr="009A1D61">
        <w:rPr>
          <w:rFonts w:ascii="Times New Roman" w:eastAsia="Times New Roman" w:hAnsi="Times New Roman" w:cs="Times New Roman"/>
          <w:color w:val="000000"/>
          <w:lang w:eastAsia="en-NZ"/>
        </w:rPr>
        <w:t xml:space="preserve">. </w:t>
      </w:r>
      <w:r w:rsidR="00BA04D3" w:rsidRPr="009A1D61">
        <w:rPr>
          <w:rFonts w:ascii="Times New Roman" w:eastAsia="Times New Roman" w:hAnsi="Times New Roman" w:cs="Times New Roman"/>
          <w:color w:val="000000"/>
          <w:lang w:eastAsia="en-NZ"/>
        </w:rPr>
        <w:t>Thus,</w:t>
      </w:r>
      <w:r w:rsidR="002870D7" w:rsidRPr="009A1D61">
        <w:rPr>
          <w:rFonts w:ascii="Times New Roman" w:eastAsia="Times New Roman" w:hAnsi="Times New Roman" w:cs="Times New Roman"/>
          <w:color w:val="000000"/>
          <w:lang w:eastAsia="en-NZ"/>
        </w:rPr>
        <w:t xml:space="preserve"> </w:t>
      </w:r>
      <w:proofErr w:type="spellStart"/>
      <w:r w:rsidR="002870D7" w:rsidRPr="009A1D61">
        <w:rPr>
          <w:rFonts w:ascii="Times New Roman" w:eastAsia="Times New Roman" w:hAnsi="Times New Roman" w:cs="Times New Roman"/>
          <w:color w:val="000000"/>
          <w:lang w:eastAsia="en-NZ"/>
        </w:rPr>
        <w:t>slighlty</w:t>
      </w:r>
      <w:proofErr w:type="spellEnd"/>
      <w:r w:rsidR="00B07B06" w:rsidRPr="009A1D61">
        <w:rPr>
          <w:rFonts w:ascii="Times New Roman" w:eastAsia="Times New Roman" w:hAnsi="Times New Roman" w:cs="Times New Roman"/>
          <w:color w:val="000000"/>
          <w:lang w:eastAsia="en-NZ"/>
        </w:rPr>
        <w:t xml:space="preserve"> impacting the </w:t>
      </w:r>
      <w:r w:rsidR="003F4C38" w:rsidRPr="009A1D61">
        <w:rPr>
          <w:rFonts w:ascii="Times New Roman" w:eastAsia="Times New Roman" w:hAnsi="Times New Roman" w:cs="Times New Roman"/>
          <w:color w:val="000000"/>
          <w:lang w:eastAsia="en-NZ"/>
        </w:rPr>
        <w:t xml:space="preserve">software development life cycle. </w:t>
      </w:r>
    </w:p>
    <w:p w14:paraId="6388D9B7" w14:textId="14153267" w:rsidR="00EF42A9" w:rsidRPr="009A1D61" w:rsidRDefault="00EF42A9" w:rsidP="00262FCB">
      <w:pPr>
        <w:spacing w:after="0" w:line="480" w:lineRule="auto"/>
        <w:rPr>
          <w:rFonts w:ascii="Times New Roman" w:eastAsia="Times New Roman" w:hAnsi="Times New Roman" w:cs="Times New Roman"/>
          <w:color w:val="000000"/>
          <w:lang w:eastAsia="en-NZ"/>
        </w:rPr>
      </w:pPr>
    </w:p>
    <w:p w14:paraId="38F8E9F7" w14:textId="291D5893" w:rsidR="00AE1E0D" w:rsidRPr="009A1D61" w:rsidRDefault="00EF42A9"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Rest and AMQP service in Java does not allow the developer to configure the port information in the language. However, the </w:t>
      </w:r>
      <w:r w:rsidR="000D514C" w:rsidRPr="009A1D61">
        <w:rPr>
          <w:rFonts w:ascii="Times New Roman" w:eastAsia="Times New Roman" w:hAnsi="Times New Roman" w:cs="Times New Roman"/>
          <w:color w:val="000000"/>
          <w:lang w:eastAsia="en-NZ"/>
        </w:rPr>
        <w:t xml:space="preserve">libraries designed for </w:t>
      </w:r>
      <w:proofErr w:type="spellStart"/>
      <w:r w:rsidR="000D514C" w:rsidRPr="009A1D61">
        <w:rPr>
          <w:rFonts w:ascii="Times New Roman" w:eastAsia="Times New Roman" w:hAnsi="Times New Roman" w:cs="Times New Roman"/>
          <w:color w:val="000000"/>
          <w:lang w:eastAsia="en-NZ"/>
        </w:rPr>
        <w:t>gRPC</w:t>
      </w:r>
      <w:proofErr w:type="spellEnd"/>
      <w:r w:rsidR="000D514C" w:rsidRPr="009A1D61">
        <w:rPr>
          <w:rFonts w:ascii="Times New Roman" w:eastAsia="Times New Roman" w:hAnsi="Times New Roman" w:cs="Times New Roman"/>
          <w:color w:val="000000"/>
          <w:lang w:eastAsia="en-NZ"/>
        </w:rPr>
        <w:t xml:space="preserve"> does have the support to define the port in the language</w:t>
      </w:r>
      <w:r w:rsidR="00A43A35" w:rsidRPr="009A1D61">
        <w:rPr>
          <w:rFonts w:ascii="Times New Roman" w:eastAsia="Times New Roman" w:hAnsi="Times New Roman" w:cs="Times New Roman"/>
          <w:color w:val="000000"/>
          <w:lang w:eastAsia="en-NZ"/>
        </w:rPr>
        <w:t>. Like Ballerina, this librar</w:t>
      </w:r>
      <w:r w:rsidR="001A17B2" w:rsidRPr="009A1D61">
        <w:rPr>
          <w:rFonts w:ascii="Times New Roman" w:eastAsia="Times New Roman" w:hAnsi="Times New Roman" w:cs="Times New Roman"/>
          <w:color w:val="000000"/>
          <w:lang w:eastAsia="en-NZ"/>
        </w:rPr>
        <w:t>y</w:t>
      </w:r>
      <w:r w:rsidR="00A43A35" w:rsidRPr="009A1D61">
        <w:rPr>
          <w:rFonts w:ascii="Times New Roman" w:eastAsia="Times New Roman" w:hAnsi="Times New Roman" w:cs="Times New Roman"/>
          <w:color w:val="000000"/>
          <w:lang w:eastAsia="en-NZ"/>
        </w:rPr>
        <w:t xml:space="preserve"> also </w:t>
      </w:r>
      <w:proofErr w:type="gramStart"/>
      <w:r w:rsidR="00A43A35" w:rsidRPr="009A1D61">
        <w:rPr>
          <w:rFonts w:ascii="Times New Roman" w:eastAsia="Times New Roman" w:hAnsi="Times New Roman" w:cs="Times New Roman"/>
          <w:color w:val="000000"/>
          <w:lang w:eastAsia="en-NZ"/>
        </w:rPr>
        <w:t>have</w:t>
      </w:r>
      <w:proofErr w:type="gramEnd"/>
      <w:r w:rsidR="00A43A35" w:rsidRPr="009A1D61">
        <w:rPr>
          <w:rFonts w:ascii="Times New Roman" w:eastAsia="Times New Roman" w:hAnsi="Times New Roman" w:cs="Times New Roman"/>
          <w:color w:val="000000"/>
          <w:lang w:eastAsia="en-NZ"/>
        </w:rPr>
        <w:t xml:space="preserve"> the limitation of port being tightly coupled with the implementation </w:t>
      </w:r>
      <w:r w:rsidR="001A17B2" w:rsidRPr="009A1D61">
        <w:rPr>
          <w:rFonts w:ascii="Times New Roman" w:eastAsia="Times New Roman" w:hAnsi="Times New Roman" w:cs="Times New Roman"/>
          <w:color w:val="000000"/>
          <w:lang w:eastAsia="en-NZ"/>
        </w:rPr>
        <w:t xml:space="preserve">of the service. </w:t>
      </w:r>
    </w:p>
    <w:p w14:paraId="65DBC635" w14:textId="77777777" w:rsidR="00D41FE1" w:rsidRPr="00396E92" w:rsidRDefault="00D41FE1" w:rsidP="00262FCB">
      <w:pPr>
        <w:spacing w:after="0" w:line="480" w:lineRule="auto"/>
        <w:rPr>
          <w:rFonts w:ascii="Times New Roman" w:eastAsia="Times New Roman" w:hAnsi="Times New Roman" w:cs="Times New Roman"/>
          <w:sz w:val="24"/>
          <w:szCs w:val="24"/>
          <w:lang w:eastAsia="en-NZ"/>
        </w:rPr>
      </w:pPr>
    </w:p>
    <w:p w14:paraId="40348079" w14:textId="50C3700A" w:rsidR="00AE1E0D" w:rsidRPr="00D41FE1" w:rsidRDefault="00AE1E0D" w:rsidP="00262FCB">
      <w:pPr>
        <w:pStyle w:val="Heading2"/>
        <w:spacing w:line="480" w:lineRule="auto"/>
        <w:rPr>
          <w:rFonts w:ascii="Times New Roman" w:eastAsia="Times New Roman" w:hAnsi="Times New Roman" w:cs="Times New Roman"/>
          <w:color w:val="auto"/>
          <w:lang w:eastAsia="en-NZ"/>
        </w:rPr>
      </w:pPr>
      <w:r w:rsidRPr="00D41FE1">
        <w:rPr>
          <w:rFonts w:ascii="Times New Roman" w:eastAsia="Times New Roman" w:hAnsi="Times New Roman" w:cs="Times New Roman"/>
          <w:color w:val="auto"/>
          <w:lang w:eastAsia="en-NZ"/>
        </w:rPr>
        <w:t>Graphical View Support</w:t>
      </w:r>
    </w:p>
    <w:p w14:paraId="6096C3B2" w14:textId="31409391" w:rsidR="00AA7935" w:rsidRPr="009A1D61" w:rsidRDefault="005E5B7F"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Graphical view support is the ability to display the service </w:t>
      </w:r>
      <w:r w:rsidR="00A00DDC" w:rsidRPr="009A1D61">
        <w:rPr>
          <w:rFonts w:ascii="Times New Roman" w:eastAsia="Times New Roman" w:hAnsi="Times New Roman" w:cs="Times New Roman"/>
          <w:color w:val="000000"/>
          <w:lang w:eastAsia="en-NZ"/>
        </w:rPr>
        <w:t>flow (</w:t>
      </w:r>
      <w:r w:rsidR="00AC15FC" w:rsidRPr="009A1D61">
        <w:rPr>
          <w:rFonts w:ascii="Times New Roman" w:eastAsia="Times New Roman" w:hAnsi="Times New Roman" w:cs="Times New Roman"/>
          <w:color w:val="000000"/>
          <w:lang w:eastAsia="en-NZ"/>
        </w:rPr>
        <w:t>incoming request/ outgoing response)</w:t>
      </w:r>
      <w:r w:rsidR="00A00DDC" w:rsidRPr="009A1D61">
        <w:rPr>
          <w:rFonts w:ascii="Times New Roman" w:eastAsia="Times New Roman" w:hAnsi="Times New Roman" w:cs="Times New Roman"/>
          <w:color w:val="000000"/>
          <w:lang w:eastAsia="en-NZ"/>
        </w:rPr>
        <w:t>. This is the visual representation of the service</w:t>
      </w:r>
      <w:r w:rsidR="00B858CA" w:rsidRPr="009A1D61">
        <w:rPr>
          <w:rFonts w:ascii="Times New Roman" w:eastAsia="Times New Roman" w:hAnsi="Times New Roman" w:cs="Times New Roman"/>
          <w:color w:val="000000"/>
          <w:lang w:eastAsia="en-NZ"/>
        </w:rPr>
        <w:t>.</w:t>
      </w:r>
      <w:r w:rsidR="00D554E0" w:rsidRPr="009A1D61">
        <w:rPr>
          <w:rFonts w:ascii="Times New Roman" w:eastAsia="Times New Roman" w:hAnsi="Times New Roman" w:cs="Times New Roman"/>
          <w:color w:val="000000"/>
          <w:lang w:eastAsia="en-NZ"/>
        </w:rPr>
        <w:t xml:space="preserve"> Graphical support by the language is not the part of the </w:t>
      </w:r>
      <w:r w:rsidR="002D65A4" w:rsidRPr="009A1D61">
        <w:rPr>
          <w:rFonts w:ascii="Times New Roman" w:eastAsia="Times New Roman" w:hAnsi="Times New Roman" w:cs="Times New Roman"/>
          <w:color w:val="000000"/>
          <w:lang w:eastAsia="en-NZ"/>
        </w:rPr>
        <w:t>language libraries</w:t>
      </w:r>
      <w:r w:rsidR="00D554E0" w:rsidRPr="009A1D61">
        <w:rPr>
          <w:rFonts w:ascii="Times New Roman" w:eastAsia="Times New Roman" w:hAnsi="Times New Roman" w:cs="Times New Roman"/>
          <w:color w:val="000000"/>
          <w:lang w:eastAsia="en-NZ"/>
        </w:rPr>
        <w:t xml:space="preserve"> or the service</w:t>
      </w:r>
      <w:r w:rsidR="002D65A4" w:rsidRPr="009A1D61">
        <w:rPr>
          <w:rFonts w:ascii="Times New Roman" w:eastAsia="Times New Roman" w:hAnsi="Times New Roman" w:cs="Times New Roman"/>
          <w:color w:val="000000"/>
          <w:lang w:eastAsia="en-NZ"/>
        </w:rPr>
        <w:t xml:space="preserve"> definition</w:t>
      </w:r>
      <w:r w:rsidR="00D554E0" w:rsidRPr="009A1D61">
        <w:rPr>
          <w:rFonts w:ascii="Times New Roman" w:eastAsia="Times New Roman" w:hAnsi="Times New Roman" w:cs="Times New Roman"/>
          <w:color w:val="000000"/>
          <w:lang w:eastAsia="en-NZ"/>
        </w:rPr>
        <w:t>.</w:t>
      </w:r>
      <w:r w:rsidR="002D65A4" w:rsidRPr="009A1D61">
        <w:rPr>
          <w:rFonts w:ascii="Times New Roman" w:eastAsia="Times New Roman" w:hAnsi="Times New Roman" w:cs="Times New Roman"/>
          <w:color w:val="000000"/>
          <w:lang w:eastAsia="en-NZ"/>
        </w:rPr>
        <w:t xml:space="preserve"> I have used the official website of each language to identify if there are additional plugins available that can be used with the Integrated Development </w:t>
      </w:r>
      <w:r w:rsidR="00AA7935" w:rsidRPr="009A1D61">
        <w:rPr>
          <w:rFonts w:ascii="Times New Roman" w:eastAsia="Times New Roman" w:hAnsi="Times New Roman" w:cs="Times New Roman"/>
          <w:color w:val="000000"/>
          <w:lang w:eastAsia="en-NZ"/>
        </w:rPr>
        <w:t>Environment (</w:t>
      </w:r>
      <w:r w:rsidR="002D65A4" w:rsidRPr="009A1D61">
        <w:rPr>
          <w:rFonts w:ascii="Times New Roman" w:eastAsia="Times New Roman" w:hAnsi="Times New Roman" w:cs="Times New Roman"/>
          <w:color w:val="000000"/>
          <w:lang w:eastAsia="en-NZ"/>
        </w:rPr>
        <w:t xml:space="preserve">IDE) </w:t>
      </w:r>
      <w:r w:rsidR="00AA7935" w:rsidRPr="009A1D61">
        <w:rPr>
          <w:rFonts w:ascii="Times New Roman" w:eastAsia="Times New Roman" w:hAnsi="Times New Roman" w:cs="Times New Roman"/>
          <w:color w:val="000000"/>
          <w:lang w:eastAsia="en-NZ"/>
        </w:rPr>
        <w:t>used for the experiment.</w:t>
      </w:r>
    </w:p>
    <w:p w14:paraId="74AE0F9D" w14:textId="6782219C" w:rsidR="00C14F84" w:rsidRPr="00C01686" w:rsidRDefault="00AA7935" w:rsidP="00262FCB">
      <w:pPr>
        <w:pStyle w:val="Heading3"/>
        <w:spacing w:line="480" w:lineRule="auto"/>
        <w:rPr>
          <w:rFonts w:ascii="Times New Roman" w:eastAsia="Times New Roman" w:hAnsi="Times New Roman" w:cs="Times New Roman"/>
          <w:color w:val="auto"/>
          <w:lang w:eastAsia="en-NZ"/>
        </w:rPr>
      </w:pPr>
      <w:r w:rsidRPr="00C01686">
        <w:rPr>
          <w:rFonts w:ascii="Times New Roman" w:eastAsia="Times New Roman" w:hAnsi="Times New Roman" w:cs="Times New Roman"/>
          <w:color w:val="auto"/>
          <w:lang w:eastAsia="en-NZ"/>
        </w:rPr>
        <w:t>Java</w:t>
      </w:r>
    </w:p>
    <w:p w14:paraId="06503D5C" w14:textId="300E6C9F" w:rsidR="00026ACF" w:rsidRPr="009A1D61" w:rsidRDefault="00026ACF"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For Java, I was using NetBeans IDE</w:t>
      </w:r>
      <w:r w:rsidR="00D51A83" w:rsidRPr="009A1D61">
        <w:rPr>
          <w:rFonts w:ascii="Times New Roman" w:eastAsia="Times New Roman" w:hAnsi="Times New Roman" w:cs="Times New Roman"/>
          <w:color w:val="000000"/>
          <w:lang w:eastAsia="en-NZ"/>
        </w:rPr>
        <w:t xml:space="preserve">. I checked the official website of Java and </w:t>
      </w:r>
      <w:proofErr w:type="spellStart"/>
      <w:r w:rsidR="007C216E" w:rsidRPr="009A1D61">
        <w:rPr>
          <w:rFonts w:ascii="Times New Roman" w:eastAsia="Times New Roman" w:hAnsi="Times New Roman" w:cs="Times New Roman"/>
          <w:color w:val="000000"/>
          <w:lang w:eastAsia="en-NZ"/>
        </w:rPr>
        <w:t>Netbeans</w:t>
      </w:r>
      <w:proofErr w:type="spellEnd"/>
      <w:r w:rsidR="007C216E" w:rsidRPr="009A1D61">
        <w:rPr>
          <w:rFonts w:ascii="Times New Roman" w:eastAsia="Times New Roman" w:hAnsi="Times New Roman" w:cs="Times New Roman"/>
          <w:color w:val="000000"/>
          <w:lang w:eastAsia="en-NZ"/>
        </w:rPr>
        <w:t xml:space="preserve"> for the visualisation tools/plugins but there was no result found. Also, I checked within the tools in the IDE and</w:t>
      </w:r>
      <w:r w:rsidRPr="009A1D61">
        <w:rPr>
          <w:rFonts w:ascii="Times New Roman" w:eastAsia="Times New Roman" w:hAnsi="Times New Roman" w:cs="Times New Roman"/>
          <w:color w:val="000000"/>
          <w:lang w:eastAsia="en-NZ"/>
        </w:rPr>
        <w:t xml:space="preserve"> there</w:t>
      </w:r>
      <w:r w:rsidR="00760BD2" w:rsidRPr="009A1D61">
        <w:rPr>
          <w:rFonts w:ascii="Times New Roman" w:eastAsia="Times New Roman" w:hAnsi="Times New Roman" w:cs="Times New Roman"/>
          <w:color w:val="000000"/>
          <w:lang w:eastAsia="en-NZ"/>
        </w:rPr>
        <w:t xml:space="preserve"> was </w:t>
      </w:r>
      <w:r w:rsidRPr="009A1D61">
        <w:rPr>
          <w:rFonts w:ascii="Times New Roman" w:eastAsia="Times New Roman" w:hAnsi="Times New Roman" w:cs="Times New Roman"/>
          <w:color w:val="000000"/>
          <w:lang w:eastAsia="en-NZ"/>
        </w:rPr>
        <w:t xml:space="preserve">no plugin </w:t>
      </w:r>
      <w:r w:rsidR="00760BD2" w:rsidRPr="009A1D61">
        <w:rPr>
          <w:rFonts w:ascii="Times New Roman" w:eastAsia="Times New Roman" w:hAnsi="Times New Roman" w:cs="Times New Roman"/>
          <w:color w:val="000000"/>
          <w:lang w:eastAsia="en-NZ"/>
        </w:rPr>
        <w:t xml:space="preserve">available </w:t>
      </w:r>
      <w:r w:rsidR="000A7E0F" w:rsidRPr="009A1D61">
        <w:rPr>
          <w:rFonts w:ascii="Times New Roman" w:eastAsia="Times New Roman" w:hAnsi="Times New Roman" w:cs="Times New Roman"/>
          <w:color w:val="000000"/>
          <w:lang w:eastAsia="en-NZ"/>
        </w:rPr>
        <w:t>that can be used to vi</w:t>
      </w:r>
      <w:r w:rsidR="00AC293E" w:rsidRPr="009A1D61">
        <w:rPr>
          <w:rFonts w:ascii="Times New Roman" w:eastAsia="Times New Roman" w:hAnsi="Times New Roman" w:cs="Times New Roman"/>
          <w:color w:val="000000"/>
          <w:lang w:eastAsia="en-NZ"/>
        </w:rPr>
        <w:t xml:space="preserve">sualise the service. </w:t>
      </w:r>
      <w:r w:rsidR="000A7E0F" w:rsidRPr="009A1D61">
        <w:rPr>
          <w:rFonts w:ascii="Times New Roman" w:eastAsia="Times New Roman" w:hAnsi="Times New Roman" w:cs="Times New Roman"/>
          <w:color w:val="000000"/>
          <w:lang w:eastAsia="en-NZ"/>
        </w:rPr>
        <w:t xml:space="preserve"> </w:t>
      </w:r>
      <w:r w:rsidR="007D4DAC" w:rsidRPr="009A1D61">
        <w:rPr>
          <w:rFonts w:ascii="Times New Roman" w:eastAsia="Times New Roman" w:hAnsi="Times New Roman" w:cs="Times New Roman"/>
          <w:color w:val="000000"/>
          <w:lang w:eastAsia="en-NZ"/>
        </w:rPr>
        <w:t xml:space="preserve">The Windows section of the NetBeans IDE displays what are the </w:t>
      </w:r>
      <w:r w:rsidR="007D4DAC" w:rsidRPr="009A1D61">
        <w:rPr>
          <w:rFonts w:ascii="Times New Roman" w:eastAsia="Times New Roman" w:hAnsi="Times New Roman" w:cs="Times New Roman"/>
          <w:color w:val="000000"/>
          <w:lang w:eastAsia="en-NZ"/>
        </w:rPr>
        <w:lastRenderedPageBreak/>
        <w:t xml:space="preserve">different windows available for the developer to use. </w:t>
      </w:r>
      <w:r w:rsidR="00D73697" w:rsidRPr="009A1D61">
        <w:rPr>
          <w:rFonts w:ascii="Times New Roman" w:eastAsia="Times New Roman" w:hAnsi="Times New Roman" w:cs="Times New Roman"/>
          <w:color w:val="000000"/>
          <w:lang w:eastAsia="en-NZ"/>
        </w:rPr>
        <w:t xml:space="preserve">If some window or IDE Tools are not available by default, the same can be exported </w:t>
      </w:r>
      <w:r w:rsidR="003A1D8D" w:rsidRPr="009A1D61">
        <w:rPr>
          <w:rFonts w:ascii="Times New Roman" w:eastAsia="Times New Roman" w:hAnsi="Times New Roman" w:cs="Times New Roman"/>
          <w:color w:val="000000"/>
          <w:lang w:eastAsia="en-NZ"/>
        </w:rPr>
        <w:t xml:space="preserve">using the plugins option. I searched inside the plugins option for the visualisation tool/ graphical editor but there was no result </w:t>
      </w:r>
      <w:r w:rsidR="002C22C4" w:rsidRPr="009A1D61">
        <w:rPr>
          <w:rFonts w:ascii="Times New Roman" w:eastAsia="Times New Roman" w:hAnsi="Times New Roman" w:cs="Times New Roman"/>
          <w:color w:val="000000"/>
          <w:lang w:eastAsia="en-NZ"/>
        </w:rPr>
        <w:t xml:space="preserve">returned. </w:t>
      </w:r>
    </w:p>
    <w:p w14:paraId="23B0A2B1" w14:textId="6AA25D81" w:rsidR="00760BD2" w:rsidRPr="00396E92" w:rsidRDefault="00E4781D"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rPr>
        <w:drawing>
          <wp:inline distT="0" distB="0" distL="0" distR="0" wp14:anchorId="71EA03FD" wp14:editId="488C14AC">
            <wp:extent cx="5731510" cy="43948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394835"/>
                    </a:xfrm>
                    <a:prstGeom prst="rect">
                      <a:avLst/>
                    </a:prstGeom>
                  </pic:spPr>
                </pic:pic>
              </a:graphicData>
            </a:graphic>
          </wp:inline>
        </w:drawing>
      </w:r>
    </w:p>
    <w:p w14:paraId="294ED93A" w14:textId="6B5FC8C3" w:rsidR="00E4781D" w:rsidRDefault="00E4781D" w:rsidP="00262FCB">
      <w:pPr>
        <w:spacing w:after="0" w:line="480" w:lineRule="auto"/>
        <w:rPr>
          <w:rFonts w:ascii="Times New Roman" w:eastAsia="Times New Roman" w:hAnsi="Times New Roman" w:cs="Times New Roman"/>
          <w:sz w:val="24"/>
          <w:szCs w:val="24"/>
          <w:lang w:eastAsia="en-NZ"/>
        </w:rPr>
      </w:pPr>
    </w:p>
    <w:p w14:paraId="54A5CEAF" w14:textId="77777777" w:rsidR="000C2986" w:rsidRPr="000C2986" w:rsidRDefault="000C2986" w:rsidP="00262FCB">
      <w:pPr>
        <w:spacing w:line="480" w:lineRule="auto"/>
        <w:rPr>
          <w:rFonts w:ascii="Times New Roman" w:eastAsia="Times New Roman" w:hAnsi="Times New Roman" w:cs="Times New Roman"/>
          <w:sz w:val="24"/>
          <w:szCs w:val="24"/>
          <w:lang w:eastAsia="en-NZ"/>
        </w:rPr>
      </w:pPr>
    </w:p>
    <w:p w14:paraId="21AD5EEE" w14:textId="4EE84C8A" w:rsidR="00AA7935" w:rsidRPr="00396E92" w:rsidRDefault="00AA7935" w:rsidP="00262FCB">
      <w:pPr>
        <w:pStyle w:val="Heading3"/>
        <w:spacing w:line="480" w:lineRule="auto"/>
        <w:rPr>
          <w:rFonts w:ascii="Times New Roman" w:eastAsia="Times New Roman" w:hAnsi="Times New Roman" w:cs="Times New Roman"/>
          <w:b/>
          <w:bCs/>
          <w:lang w:eastAsia="en-NZ"/>
        </w:rPr>
      </w:pPr>
      <w:r w:rsidRPr="000C2986">
        <w:rPr>
          <w:rFonts w:ascii="Times New Roman" w:eastAsia="Times New Roman" w:hAnsi="Times New Roman" w:cs="Times New Roman"/>
          <w:color w:val="auto"/>
          <w:lang w:eastAsia="en-NZ"/>
        </w:rPr>
        <w:t>Ballerina</w:t>
      </w:r>
    </w:p>
    <w:p w14:paraId="1777AAAE" w14:textId="55225058" w:rsidR="00AC293E" w:rsidRPr="009A1D61" w:rsidRDefault="00AC293E"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For</w:t>
      </w:r>
      <w:r w:rsidR="00DD2DB0" w:rsidRPr="009A1D61">
        <w:rPr>
          <w:rFonts w:ascii="Times New Roman" w:eastAsia="Times New Roman" w:hAnsi="Times New Roman" w:cs="Times New Roman"/>
          <w:color w:val="000000"/>
          <w:lang w:eastAsia="en-NZ"/>
        </w:rPr>
        <w:t xml:space="preserve"> developing services in</w:t>
      </w:r>
      <w:r w:rsidRPr="009A1D61">
        <w:rPr>
          <w:rFonts w:ascii="Times New Roman" w:eastAsia="Times New Roman" w:hAnsi="Times New Roman" w:cs="Times New Roman"/>
          <w:color w:val="000000"/>
          <w:lang w:eastAsia="en-NZ"/>
        </w:rPr>
        <w:t xml:space="preserve"> Ballerina, I used Visual Studi</w:t>
      </w:r>
      <w:r w:rsidR="00FB2129" w:rsidRPr="009A1D61">
        <w:rPr>
          <w:rFonts w:ascii="Times New Roman" w:eastAsia="Times New Roman" w:hAnsi="Times New Roman" w:cs="Times New Roman"/>
          <w:color w:val="000000"/>
          <w:lang w:eastAsia="en-NZ"/>
        </w:rPr>
        <w:t xml:space="preserve">o Code for the development of the </w:t>
      </w:r>
      <w:r w:rsidR="008D0402" w:rsidRPr="009A1D61">
        <w:rPr>
          <w:rFonts w:ascii="Times New Roman" w:eastAsia="Times New Roman" w:hAnsi="Times New Roman" w:cs="Times New Roman"/>
          <w:color w:val="000000"/>
          <w:lang w:eastAsia="en-NZ"/>
        </w:rPr>
        <w:t xml:space="preserve">services, and I installed the extension for Ballerina. Extension is </w:t>
      </w:r>
      <w:r w:rsidR="000E4FDB" w:rsidRPr="009A1D61">
        <w:rPr>
          <w:rFonts w:ascii="Times New Roman" w:eastAsia="Times New Roman" w:hAnsi="Times New Roman" w:cs="Times New Roman"/>
          <w:color w:val="000000"/>
          <w:lang w:eastAsia="en-NZ"/>
        </w:rPr>
        <w:t>like</w:t>
      </w:r>
      <w:r w:rsidR="008D0402" w:rsidRPr="009A1D61">
        <w:rPr>
          <w:rFonts w:ascii="Times New Roman" w:eastAsia="Times New Roman" w:hAnsi="Times New Roman" w:cs="Times New Roman"/>
          <w:color w:val="000000"/>
          <w:lang w:eastAsia="en-NZ"/>
        </w:rPr>
        <w:t xml:space="preserve"> plugins in IDE. </w:t>
      </w:r>
    </w:p>
    <w:p w14:paraId="5F33EBA8" w14:textId="76923441" w:rsidR="008D0402" w:rsidRPr="00396E92" w:rsidRDefault="00955742"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rPr>
        <w:drawing>
          <wp:inline distT="0" distB="0" distL="0" distR="0" wp14:anchorId="61EB9766" wp14:editId="78A0502F">
            <wp:extent cx="5731510" cy="23964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96490"/>
                    </a:xfrm>
                    <a:prstGeom prst="rect">
                      <a:avLst/>
                    </a:prstGeom>
                  </pic:spPr>
                </pic:pic>
              </a:graphicData>
            </a:graphic>
          </wp:inline>
        </w:drawing>
      </w:r>
    </w:p>
    <w:p w14:paraId="02C2A428" w14:textId="77777777" w:rsidR="002B0DFA" w:rsidRPr="00396E92" w:rsidRDefault="002B0DFA" w:rsidP="00262FCB">
      <w:pPr>
        <w:spacing w:after="0" w:line="480" w:lineRule="auto"/>
        <w:rPr>
          <w:rFonts w:ascii="Times New Roman" w:eastAsia="Times New Roman" w:hAnsi="Times New Roman" w:cs="Times New Roman"/>
          <w:color w:val="000000"/>
          <w:lang w:eastAsia="en-NZ"/>
        </w:rPr>
      </w:pPr>
    </w:p>
    <w:p w14:paraId="27D7ED69" w14:textId="63D807C5" w:rsidR="00BE78D6" w:rsidRPr="00396E92" w:rsidRDefault="002B0DFA"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lastRenderedPageBreak/>
        <w:t xml:space="preserve">After I installed the extension for Ballerina, I could see a new window </w:t>
      </w:r>
      <w:r w:rsidR="00C87E46" w:rsidRPr="00396E92">
        <w:rPr>
          <w:rFonts w:ascii="Times New Roman" w:eastAsia="Times New Roman" w:hAnsi="Times New Roman" w:cs="Times New Roman"/>
          <w:color w:val="000000"/>
          <w:lang w:eastAsia="en-NZ"/>
        </w:rPr>
        <w:t>called Ballerina Project Explorer. As per the documentation</w:t>
      </w:r>
      <w:r w:rsidR="00D722B1" w:rsidRPr="00396E92">
        <w:rPr>
          <w:rFonts w:ascii="Times New Roman" w:eastAsia="Times New Roman" w:hAnsi="Times New Roman" w:cs="Times New Roman"/>
          <w:color w:val="000000"/>
          <w:lang w:eastAsia="en-NZ"/>
        </w:rPr>
        <w:t xml:space="preserve">, this editor should visually display the </w:t>
      </w:r>
      <w:r w:rsidR="00326C75" w:rsidRPr="00396E92">
        <w:rPr>
          <w:rFonts w:ascii="Times New Roman" w:eastAsia="Times New Roman" w:hAnsi="Times New Roman" w:cs="Times New Roman"/>
          <w:color w:val="000000"/>
          <w:lang w:eastAsia="en-NZ"/>
        </w:rPr>
        <w:t>service.</w:t>
      </w:r>
      <w:r w:rsidR="00C87E46" w:rsidRPr="00396E92">
        <w:rPr>
          <w:rFonts w:ascii="Times New Roman" w:eastAsia="Times New Roman" w:hAnsi="Times New Roman" w:cs="Times New Roman"/>
          <w:color w:val="000000"/>
          <w:lang w:eastAsia="en-NZ"/>
        </w:rPr>
        <w:t xml:space="preserve"> </w:t>
      </w:r>
      <w:r w:rsidR="00D722B1" w:rsidRPr="00396E92">
        <w:rPr>
          <w:rFonts w:ascii="Times New Roman" w:eastAsia="Times New Roman" w:hAnsi="Times New Roman" w:cs="Times New Roman"/>
          <w:color w:val="000000"/>
          <w:lang w:eastAsia="en-NZ"/>
        </w:rPr>
        <w:t>(</w:t>
      </w:r>
      <w:hyperlink r:id="rId27" w:anchor="launching-the-project-overview" w:history="1">
        <w:r w:rsidR="00326C75" w:rsidRPr="00234C8B">
          <w:rPr>
            <w:color w:val="000000"/>
            <w:lang w:eastAsia="en-NZ"/>
          </w:rPr>
          <w:t>https://ballerina.io/learn/setting-up-visual-studio-code/graphical-editor/#launching-the-project-overview</w:t>
        </w:r>
      </w:hyperlink>
      <w:r w:rsidR="00D722B1" w:rsidRPr="00396E92">
        <w:rPr>
          <w:rFonts w:ascii="Times New Roman" w:eastAsia="Times New Roman" w:hAnsi="Times New Roman" w:cs="Times New Roman"/>
          <w:color w:val="000000"/>
          <w:lang w:eastAsia="en-NZ"/>
        </w:rPr>
        <w:t>)</w:t>
      </w:r>
      <w:r w:rsidR="00326C75" w:rsidRPr="00396E92">
        <w:rPr>
          <w:rFonts w:ascii="Times New Roman" w:eastAsia="Times New Roman" w:hAnsi="Times New Roman" w:cs="Times New Roman"/>
          <w:color w:val="000000"/>
          <w:lang w:eastAsia="en-NZ"/>
        </w:rPr>
        <w:t>. In my experiment, I was not able to successfully demonstrate this behaviour.</w:t>
      </w:r>
      <w:r w:rsidR="00B52DFC" w:rsidRPr="00396E92">
        <w:rPr>
          <w:rFonts w:ascii="Times New Roman" w:eastAsia="Times New Roman" w:hAnsi="Times New Roman" w:cs="Times New Roman"/>
          <w:color w:val="000000"/>
          <w:lang w:eastAsia="en-NZ"/>
        </w:rPr>
        <w:t xml:space="preserve"> </w:t>
      </w:r>
      <w:r w:rsidR="00CB2131" w:rsidRPr="00396E92">
        <w:rPr>
          <w:rFonts w:ascii="Times New Roman" w:eastAsia="Times New Roman" w:hAnsi="Times New Roman" w:cs="Times New Roman"/>
          <w:color w:val="000000"/>
          <w:lang w:eastAsia="en-NZ"/>
        </w:rPr>
        <w:t xml:space="preserve">Given image is the screenshot of my Visual Studio Code with the four </w:t>
      </w:r>
      <w:proofErr w:type="spellStart"/>
      <w:r w:rsidR="00CB2131" w:rsidRPr="00396E92">
        <w:rPr>
          <w:rFonts w:ascii="Times New Roman" w:eastAsia="Times New Roman" w:hAnsi="Times New Roman" w:cs="Times New Roman"/>
          <w:color w:val="000000"/>
          <w:lang w:eastAsia="en-NZ"/>
        </w:rPr>
        <w:t>ReST</w:t>
      </w:r>
      <w:proofErr w:type="spellEnd"/>
      <w:r w:rsidR="00CB2131" w:rsidRPr="00396E92">
        <w:rPr>
          <w:rFonts w:ascii="Times New Roman" w:eastAsia="Times New Roman" w:hAnsi="Times New Roman" w:cs="Times New Roman"/>
          <w:color w:val="000000"/>
          <w:lang w:eastAsia="en-NZ"/>
        </w:rPr>
        <w:t xml:space="preserve"> services written in Balle</w:t>
      </w:r>
      <w:r w:rsidR="00DF4472" w:rsidRPr="00396E92">
        <w:rPr>
          <w:rFonts w:ascii="Times New Roman" w:eastAsia="Times New Roman" w:hAnsi="Times New Roman" w:cs="Times New Roman"/>
          <w:color w:val="000000"/>
          <w:lang w:eastAsia="en-NZ"/>
        </w:rPr>
        <w:t>r</w:t>
      </w:r>
      <w:r w:rsidR="00CB2131" w:rsidRPr="00396E92">
        <w:rPr>
          <w:rFonts w:ascii="Times New Roman" w:eastAsia="Times New Roman" w:hAnsi="Times New Roman" w:cs="Times New Roman"/>
          <w:color w:val="000000"/>
          <w:lang w:eastAsia="en-NZ"/>
        </w:rPr>
        <w:t xml:space="preserve">ina and </w:t>
      </w:r>
      <w:r w:rsidR="001812AC" w:rsidRPr="00396E92">
        <w:rPr>
          <w:rFonts w:ascii="Times New Roman" w:eastAsia="Times New Roman" w:hAnsi="Times New Roman" w:cs="Times New Roman"/>
          <w:color w:val="000000"/>
          <w:lang w:eastAsia="en-NZ"/>
        </w:rPr>
        <w:t xml:space="preserve">the window open is of the </w:t>
      </w:r>
      <w:r w:rsidR="002F00F3" w:rsidRPr="00396E92">
        <w:rPr>
          <w:rFonts w:ascii="Times New Roman" w:eastAsia="Times New Roman" w:hAnsi="Times New Roman" w:cs="Times New Roman"/>
          <w:color w:val="000000"/>
          <w:lang w:eastAsia="en-NZ"/>
        </w:rPr>
        <w:t>Project Overview</w:t>
      </w:r>
      <w:r w:rsidR="001812AC" w:rsidRPr="00396E92">
        <w:rPr>
          <w:rFonts w:ascii="Times New Roman" w:eastAsia="Times New Roman" w:hAnsi="Times New Roman" w:cs="Times New Roman"/>
          <w:color w:val="000000"/>
          <w:lang w:eastAsia="en-NZ"/>
        </w:rPr>
        <w:t xml:space="preserve"> that visually displays the service which is blank in my case. Similar behaviour is observed for the services written in AMQP and </w:t>
      </w:r>
      <w:proofErr w:type="spellStart"/>
      <w:r w:rsidR="001812AC" w:rsidRPr="00396E92">
        <w:rPr>
          <w:rFonts w:ascii="Times New Roman" w:eastAsia="Times New Roman" w:hAnsi="Times New Roman" w:cs="Times New Roman"/>
          <w:color w:val="000000"/>
          <w:lang w:eastAsia="en-NZ"/>
        </w:rPr>
        <w:t>gRPC</w:t>
      </w:r>
      <w:proofErr w:type="spellEnd"/>
      <w:r w:rsidR="001812AC" w:rsidRPr="00396E92">
        <w:rPr>
          <w:rFonts w:ascii="Times New Roman" w:eastAsia="Times New Roman" w:hAnsi="Times New Roman" w:cs="Times New Roman"/>
          <w:color w:val="000000"/>
          <w:lang w:eastAsia="en-NZ"/>
        </w:rPr>
        <w:t>.</w:t>
      </w:r>
      <w:r w:rsidR="006815DB" w:rsidRPr="00396E92">
        <w:rPr>
          <w:rFonts w:ascii="Times New Roman" w:eastAsia="Times New Roman" w:hAnsi="Times New Roman" w:cs="Times New Roman"/>
          <w:color w:val="000000"/>
          <w:lang w:eastAsia="en-NZ"/>
        </w:rPr>
        <w:t xml:space="preserve"> </w:t>
      </w:r>
    </w:p>
    <w:p w14:paraId="66B96FE4" w14:textId="73065AA9" w:rsidR="00B52DFC" w:rsidRPr="00396E92" w:rsidRDefault="00B52DFC" w:rsidP="00262FCB">
      <w:pPr>
        <w:spacing w:after="0" w:line="480" w:lineRule="auto"/>
        <w:rPr>
          <w:rFonts w:ascii="Times New Roman" w:eastAsia="Times New Roman" w:hAnsi="Times New Roman" w:cs="Times New Roman"/>
          <w:color w:val="000000"/>
          <w:lang w:eastAsia="en-NZ"/>
        </w:rPr>
      </w:pPr>
    </w:p>
    <w:p w14:paraId="55D1079E" w14:textId="2ABC44D1" w:rsidR="00B52DFC" w:rsidRPr="00396E92" w:rsidRDefault="00B52DFC" w:rsidP="00262FCB">
      <w:pPr>
        <w:spacing w:after="0" w:line="480" w:lineRule="auto"/>
        <w:rPr>
          <w:rFonts w:ascii="Times New Roman" w:eastAsia="Times New Roman" w:hAnsi="Times New Roman" w:cs="Times New Roman"/>
          <w:color w:val="000000"/>
          <w:lang w:eastAsia="en-NZ"/>
        </w:rPr>
      </w:pPr>
      <w:r w:rsidRPr="00396E92">
        <w:rPr>
          <w:rFonts w:ascii="Times New Roman" w:hAnsi="Times New Roman" w:cs="Times New Roman"/>
          <w:noProof/>
        </w:rPr>
        <w:drawing>
          <wp:inline distT="0" distB="0" distL="0" distR="0" wp14:anchorId="13A8CDB6" wp14:editId="5F6B3D29">
            <wp:extent cx="5731510" cy="2465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65705"/>
                    </a:xfrm>
                    <a:prstGeom prst="rect">
                      <a:avLst/>
                    </a:prstGeom>
                  </pic:spPr>
                </pic:pic>
              </a:graphicData>
            </a:graphic>
          </wp:inline>
        </w:drawing>
      </w:r>
    </w:p>
    <w:p w14:paraId="79025B19" w14:textId="71AEF6D7" w:rsidR="00B52DFC" w:rsidRPr="00396E92" w:rsidRDefault="00B52DFC" w:rsidP="00262FCB">
      <w:pPr>
        <w:spacing w:after="0" w:line="480" w:lineRule="auto"/>
        <w:rPr>
          <w:rFonts w:ascii="Times New Roman" w:eastAsia="Times New Roman" w:hAnsi="Times New Roman" w:cs="Times New Roman"/>
          <w:color w:val="000000"/>
          <w:lang w:eastAsia="en-NZ"/>
        </w:rPr>
      </w:pPr>
    </w:p>
    <w:p w14:paraId="604093FC" w14:textId="5D52B828" w:rsidR="00A943BC" w:rsidRPr="00396E92" w:rsidRDefault="00A943BC"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t xml:space="preserve">I also tried to open individual service files in the “File Overview” window which gives the graphical representation of the Ballerina file. However, </w:t>
      </w:r>
      <w:r w:rsidR="00A354CB" w:rsidRPr="00396E92">
        <w:rPr>
          <w:rFonts w:ascii="Times New Roman" w:eastAsia="Times New Roman" w:hAnsi="Times New Roman" w:cs="Times New Roman"/>
          <w:color w:val="000000"/>
          <w:lang w:eastAsia="en-NZ"/>
        </w:rPr>
        <w:t>even that window opened blank.</w:t>
      </w:r>
    </w:p>
    <w:p w14:paraId="496FC5B9" w14:textId="60013953" w:rsidR="00F30487" w:rsidRPr="00396E92" w:rsidRDefault="00F30487" w:rsidP="00262FCB">
      <w:pPr>
        <w:spacing w:after="0" w:line="480" w:lineRule="auto"/>
        <w:rPr>
          <w:rFonts w:ascii="Times New Roman" w:eastAsia="Times New Roman" w:hAnsi="Times New Roman" w:cs="Times New Roman"/>
          <w:color w:val="000000"/>
          <w:lang w:eastAsia="en-NZ"/>
        </w:rPr>
      </w:pPr>
    </w:p>
    <w:p w14:paraId="2A010D4E" w14:textId="3A4DEFD9" w:rsidR="00F30487" w:rsidRPr="00396E92" w:rsidRDefault="00F30487" w:rsidP="00262FCB">
      <w:pPr>
        <w:spacing w:after="0" w:line="480" w:lineRule="auto"/>
        <w:rPr>
          <w:rFonts w:ascii="Times New Roman" w:eastAsia="Times New Roman" w:hAnsi="Times New Roman" w:cs="Times New Roman"/>
          <w:color w:val="000000"/>
          <w:lang w:eastAsia="en-NZ"/>
        </w:rPr>
      </w:pPr>
      <w:r w:rsidRPr="00396E92">
        <w:rPr>
          <w:rFonts w:ascii="Times New Roman" w:hAnsi="Times New Roman" w:cs="Times New Roman"/>
          <w:noProof/>
        </w:rPr>
        <w:drawing>
          <wp:inline distT="0" distB="0" distL="0" distR="0" wp14:anchorId="5AF73471" wp14:editId="0EAE67D6">
            <wp:extent cx="5731510" cy="27495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49550"/>
                    </a:xfrm>
                    <a:prstGeom prst="rect">
                      <a:avLst/>
                    </a:prstGeom>
                  </pic:spPr>
                </pic:pic>
              </a:graphicData>
            </a:graphic>
          </wp:inline>
        </w:drawing>
      </w:r>
    </w:p>
    <w:p w14:paraId="0661BA43" w14:textId="4552771B" w:rsidR="00A354CB" w:rsidRPr="00396E92" w:rsidRDefault="00A354CB" w:rsidP="00262FCB">
      <w:pPr>
        <w:spacing w:after="0" w:line="480" w:lineRule="auto"/>
        <w:rPr>
          <w:rFonts w:ascii="Times New Roman" w:eastAsia="Times New Roman" w:hAnsi="Times New Roman" w:cs="Times New Roman"/>
          <w:color w:val="000000"/>
          <w:lang w:eastAsia="en-NZ"/>
        </w:rPr>
      </w:pPr>
    </w:p>
    <w:p w14:paraId="07B0193C" w14:textId="675E5023" w:rsidR="003631CA" w:rsidRPr="00396E92" w:rsidRDefault="003631CA"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t>I tried to setup my project in other editor called Intelli</w:t>
      </w:r>
      <w:r w:rsidR="00932B3A" w:rsidRPr="00396E92">
        <w:rPr>
          <w:rFonts w:ascii="Times New Roman" w:eastAsia="Times New Roman" w:hAnsi="Times New Roman" w:cs="Times New Roman"/>
          <w:color w:val="000000"/>
          <w:lang w:eastAsia="en-NZ"/>
        </w:rPr>
        <w:t xml:space="preserve">J – IDEA, </w:t>
      </w:r>
      <w:r w:rsidRPr="00396E92">
        <w:rPr>
          <w:rFonts w:ascii="Times New Roman" w:eastAsia="Times New Roman" w:hAnsi="Times New Roman" w:cs="Times New Roman"/>
          <w:color w:val="000000"/>
          <w:lang w:eastAsia="en-NZ"/>
        </w:rPr>
        <w:t>which is also supported to develop services in Ballerina.</w:t>
      </w:r>
      <w:r w:rsidR="00932B3A" w:rsidRPr="00396E92">
        <w:rPr>
          <w:rFonts w:ascii="Times New Roman" w:eastAsia="Times New Roman" w:hAnsi="Times New Roman" w:cs="Times New Roman"/>
          <w:color w:val="000000"/>
          <w:lang w:eastAsia="en-NZ"/>
        </w:rPr>
        <w:t xml:space="preserve"> I got same blank screen </w:t>
      </w:r>
      <w:r w:rsidR="00CB3C24" w:rsidRPr="00396E92">
        <w:rPr>
          <w:rFonts w:ascii="Times New Roman" w:eastAsia="Times New Roman" w:hAnsi="Times New Roman" w:cs="Times New Roman"/>
          <w:color w:val="000000"/>
          <w:lang w:eastAsia="en-NZ"/>
        </w:rPr>
        <w:t>in IDEA</w:t>
      </w:r>
      <w:r w:rsidR="00932B3A" w:rsidRPr="00396E92">
        <w:rPr>
          <w:rFonts w:ascii="Times New Roman" w:eastAsia="Times New Roman" w:hAnsi="Times New Roman" w:cs="Times New Roman"/>
          <w:color w:val="000000"/>
          <w:lang w:eastAsia="en-NZ"/>
        </w:rPr>
        <w:t xml:space="preserve"> as well. Given below is the screenshot</w:t>
      </w:r>
      <w:r w:rsidR="00CB7149" w:rsidRPr="00396E92">
        <w:rPr>
          <w:rFonts w:ascii="Times New Roman" w:eastAsia="Times New Roman" w:hAnsi="Times New Roman" w:cs="Times New Roman"/>
          <w:color w:val="000000"/>
          <w:lang w:eastAsia="en-NZ"/>
        </w:rPr>
        <w:t>.</w:t>
      </w:r>
    </w:p>
    <w:p w14:paraId="32E82AE1" w14:textId="0FC1C3C5" w:rsidR="00CB7149" w:rsidRPr="00396E92" w:rsidRDefault="00CB7149" w:rsidP="00262FCB">
      <w:pPr>
        <w:spacing w:after="0" w:line="480" w:lineRule="auto"/>
        <w:rPr>
          <w:rFonts w:ascii="Times New Roman" w:eastAsia="Times New Roman" w:hAnsi="Times New Roman" w:cs="Times New Roman"/>
          <w:color w:val="000000"/>
          <w:lang w:eastAsia="en-NZ"/>
        </w:rPr>
      </w:pPr>
    </w:p>
    <w:p w14:paraId="178021BA" w14:textId="0ABEB080" w:rsidR="00CB7149" w:rsidRPr="00396E92" w:rsidRDefault="00CB7149" w:rsidP="00262FCB">
      <w:pPr>
        <w:spacing w:after="0" w:line="480" w:lineRule="auto"/>
        <w:rPr>
          <w:rFonts w:ascii="Times New Roman" w:eastAsia="Times New Roman" w:hAnsi="Times New Roman" w:cs="Times New Roman"/>
          <w:color w:val="000000"/>
          <w:lang w:eastAsia="en-NZ"/>
        </w:rPr>
      </w:pPr>
      <w:r w:rsidRPr="00396E92">
        <w:rPr>
          <w:rFonts w:ascii="Times New Roman" w:hAnsi="Times New Roman" w:cs="Times New Roman"/>
          <w:noProof/>
        </w:rPr>
        <w:drawing>
          <wp:inline distT="0" distB="0" distL="0" distR="0" wp14:anchorId="5085E4DB" wp14:editId="3AD1B074">
            <wp:extent cx="5731510" cy="19640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64055"/>
                    </a:xfrm>
                    <a:prstGeom prst="rect">
                      <a:avLst/>
                    </a:prstGeom>
                  </pic:spPr>
                </pic:pic>
              </a:graphicData>
            </a:graphic>
          </wp:inline>
        </w:drawing>
      </w:r>
    </w:p>
    <w:p w14:paraId="0BF5E2A4" w14:textId="77777777" w:rsidR="004E5981" w:rsidRDefault="004E5981" w:rsidP="00262FCB">
      <w:pPr>
        <w:spacing w:line="480" w:lineRule="auto"/>
        <w:rPr>
          <w:rFonts w:ascii="Times New Roman" w:eastAsia="Times New Roman" w:hAnsi="Times New Roman" w:cs="Times New Roman"/>
          <w:sz w:val="24"/>
          <w:szCs w:val="24"/>
          <w:lang w:eastAsia="en-NZ"/>
        </w:rPr>
      </w:pPr>
    </w:p>
    <w:p w14:paraId="416FEC92" w14:textId="7EB54A72" w:rsidR="005873D9" w:rsidRPr="007730EA" w:rsidRDefault="005873D9" w:rsidP="00262FCB">
      <w:pPr>
        <w:pStyle w:val="Heading3"/>
        <w:spacing w:line="480" w:lineRule="auto"/>
        <w:rPr>
          <w:rFonts w:ascii="Times New Roman" w:eastAsia="Times New Roman" w:hAnsi="Times New Roman" w:cs="Times New Roman"/>
          <w:b/>
          <w:bCs/>
          <w:color w:val="auto"/>
          <w:lang w:eastAsia="en-NZ"/>
        </w:rPr>
      </w:pPr>
      <w:r w:rsidRPr="007730EA">
        <w:rPr>
          <w:rFonts w:ascii="Times New Roman" w:eastAsia="Times New Roman" w:hAnsi="Times New Roman" w:cs="Times New Roman"/>
          <w:color w:val="auto"/>
          <w:lang w:eastAsia="en-NZ"/>
        </w:rPr>
        <w:t>Jolie</w:t>
      </w:r>
    </w:p>
    <w:p w14:paraId="31B8A79D" w14:textId="042C7A5A" w:rsidR="005873D9" w:rsidRPr="00396E92" w:rsidRDefault="00A13F77"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t xml:space="preserve">For developing services in Ballerina, I use Visual Studio Code and </w:t>
      </w:r>
      <w:r w:rsidR="00192321" w:rsidRPr="00396E92">
        <w:rPr>
          <w:rFonts w:ascii="Times New Roman" w:eastAsia="Times New Roman" w:hAnsi="Times New Roman" w:cs="Times New Roman"/>
          <w:color w:val="000000"/>
          <w:lang w:eastAsia="en-NZ"/>
        </w:rPr>
        <w:t xml:space="preserve">I installed “Jolie language support” extension. </w:t>
      </w:r>
    </w:p>
    <w:p w14:paraId="395E8A90" w14:textId="298EA132" w:rsidR="00192321" w:rsidRPr="00396E92" w:rsidRDefault="00192321" w:rsidP="00262FCB">
      <w:pPr>
        <w:spacing w:after="0" w:line="480" w:lineRule="auto"/>
        <w:rPr>
          <w:rFonts w:ascii="Times New Roman" w:eastAsia="Times New Roman" w:hAnsi="Times New Roman" w:cs="Times New Roman"/>
          <w:color w:val="000000"/>
          <w:lang w:eastAsia="en-NZ"/>
        </w:rPr>
      </w:pPr>
      <w:r w:rsidRPr="00396E92">
        <w:rPr>
          <w:rFonts w:ascii="Times New Roman" w:hAnsi="Times New Roman" w:cs="Times New Roman"/>
          <w:noProof/>
        </w:rPr>
        <w:drawing>
          <wp:inline distT="0" distB="0" distL="0" distR="0" wp14:anchorId="5FCAB276" wp14:editId="24D99E24">
            <wp:extent cx="5731510" cy="39566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56685"/>
                    </a:xfrm>
                    <a:prstGeom prst="rect">
                      <a:avLst/>
                    </a:prstGeom>
                  </pic:spPr>
                </pic:pic>
              </a:graphicData>
            </a:graphic>
          </wp:inline>
        </w:drawing>
      </w:r>
    </w:p>
    <w:p w14:paraId="60C5912C" w14:textId="77777777" w:rsidR="00192321" w:rsidRPr="00396E92" w:rsidRDefault="00192321" w:rsidP="00262FCB">
      <w:pPr>
        <w:spacing w:after="0" w:line="480" w:lineRule="auto"/>
        <w:rPr>
          <w:rFonts w:ascii="Times New Roman" w:eastAsia="Times New Roman" w:hAnsi="Times New Roman" w:cs="Times New Roman"/>
          <w:color w:val="000000"/>
          <w:lang w:eastAsia="en-NZ"/>
        </w:rPr>
      </w:pPr>
    </w:p>
    <w:p w14:paraId="1D62C142" w14:textId="45D24289" w:rsidR="00192321" w:rsidRPr="00396E92" w:rsidRDefault="00192321"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t xml:space="preserve">This extension does not have the feature to display the </w:t>
      </w:r>
      <w:r w:rsidR="004A5F68" w:rsidRPr="00396E92">
        <w:rPr>
          <w:rFonts w:ascii="Times New Roman" w:eastAsia="Times New Roman" w:hAnsi="Times New Roman" w:cs="Times New Roman"/>
          <w:color w:val="000000"/>
          <w:lang w:eastAsia="en-NZ"/>
        </w:rPr>
        <w:t>service developed visually. Also, the official documentation of Jolie did not mention the graphical support provided by the language.</w:t>
      </w:r>
    </w:p>
    <w:p w14:paraId="2E4F5C36" w14:textId="3591404F" w:rsidR="004A5F68" w:rsidRPr="00396E92" w:rsidRDefault="004A5F68" w:rsidP="00262FCB">
      <w:pPr>
        <w:spacing w:after="0" w:line="480" w:lineRule="auto"/>
        <w:rPr>
          <w:rFonts w:ascii="Times New Roman" w:eastAsia="Times New Roman" w:hAnsi="Times New Roman" w:cs="Times New Roman"/>
          <w:color w:val="000000"/>
          <w:lang w:eastAsia="en-NZ"/>
        </w:rPr>
      </w:pPr>
    </w:p>
    <w:p w14:paraId="205CF57C" w14:textId="4A877268" w:rsidR="004A5F68" w:rsidRPr="00396E92" w:rsidRDefault="004A5F68" w:rsidP="00750A88">
      <w:pPr>
        <w:pStyle w:val="Heading3"/>
        <w:spacing w:line="480" w:lineRule="auto"/>
        <w:rPr>
          <w:rFonts w:ascii="Times New Roman" w:eastAsia="Times New Roman" w:hAnsi="Times New Roman" w:cs="Times New Roman"/>
          <w:color w:val="000000"/>
          <w:lang w:eastAsia="en-NZ"/>
        </w:rPr>
      </w:pPr>
      <w:r w:rsidRPr="00750A88">
        <w:rPr>
          <w:rFonts w:ascii="Times New Roman" w:eastAsia="Times New Roman" w:hAnsi="Times New Roman" w:cs="Times New Roman"/>
          <w:color w:val="auto"/>
          <w:lang w:eastAsia="en-NZ"/>
        </w:rPr>
        <w:t>Outcome</w:t>
      </w:r>
    </w:p>
    <w:p w14:paraId="6DE1FCDA" w14:textId="06C272F7" w:rsidR="004A5F68" w:rsidRPr="00396E92" w:rsidRDefault="004A5F68"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t xml:space="preserve">From </w:t>
      </w:r>
      <w:r w:rsidR="00FB3A32" w:rsidRPr="00396E92">
        <w:rPr>
          <w:rFonts w:ascii="Times New Roman" w:eastAsia="Times New Roman" w:hAnsi="Times New Roman" w:cs="Times New Roman"/>
          <w:color w:val="000000"/>
          <w:lang w:eastAsia="en-NZ"/>
        </w:rPr>
        <w:t xml:space="preserve">the official website of all the languages, </w:t>
      </w:r>
      <w:r w:rsidRPr="00396E92">
        <w:rPr>
          <w:rFonts w:ascii="Times New Roman" w:eastAsia="Times New Roman" w:hAnsi="Times New Roman" w:cs="Times New Roman"/>
          <w:color w:val="000000"/>
          <w:lang w:eastAsia="en-NZ"/>
        </w:rPr>
        <w:t xml:space="preserve">Ballerina is the only language that has capability to </w:t>
      </w:r>
      <w:r w:rsidR="00FB3A32" w:rsidRPr="00396E92">
        <w:rPr>
          <w:rFonts w:ascii="Times New Roman" w:eastAsia="Times New Roman" w:hAnsi="Times New Roman" w:cs="Times New Roman"/>
          <w:color w:val="000000"/>
          <w:lang w:eastAsia="en-NZ"/>
        </w:rPr>
        <w:t>visually view the services. However, I failed to view the services i</w:t>
      </w:r>
      <w:r w:rsidR="00F413F0" w:rsidRPr="00396E92">
        <w:rPr>
          <w:rFonts w:ascii="Times New Roman" w:eastAsia="Times New Roman" w:hAnsi="Times New Roman" w:cs="Times New Roman"/>
          <w:color w:val="000000"/>
          <w:lang w:eastAsia="en-NZ"/>
        </w:rPr>
        <w:t xml:space="preserve">n </w:t>
      </w:r>
      <w:r w:rsidR="00F3721B" w:rsidRPr="00396E92">
        <w:rPr>
          <w:rFonts w:ascii="Times New Roman" w:eastAsia="Times New Roman" w:hAnsi="Times New Roman" w:cs="Times New Roman"/>
          <w:color w:val="000000"/>
          <w:lang w:eastAsia="en-NZ"/>
        </w:rPr>
        <w:t>different editor that support Ballerina.</w:t>
      </w:r>
    </w:p>
    <w:p w14:paraId="38AF4692" w14:textId="58CF202C" w:rsidR="00AE1E0D" w:rsidRPr="00D41FE1" w:rsidRDefault="00AE1E0D" w:rsidP="00262FCB">
      <w:pPr>
        <w:pStyle w:val="Heading2"/>
        <w:spacing w:line="480" w:lineRule="auto"/>
        <w:rPr>
          <w:rFonts w:ascii="Times New Roman" w:eastAsia="Times New Roman" w:hAnsi="Times New Roman" w:cs="Times New Roman"/>
          <w:color w:val="auto"/>
          <w:lang w:eastAsia="en-NZ"/>
        </w:rPr>
      </w:pPr>
      <w:r w:rsidRPr="00D41FE1">
        <w:rPr>
          <w:rFonts w:ascii="Times New Roman" w:eastAsia="Times New Roman" w:hAnsi="Times New Roman" w:cs="Times New Roman"/>
          <w:color w:val="auto"/>
          <w:lang w:eastAsia="en-NZ"/>
        </w:rPr>
        <w:lastRenderedPageBreak/>
        <w:t>Debug</w:t>
      </w:r>
    </w:p>
    <w:p w14:paraId="373312C6" w14:textId="483C2524" w:rsidR="00AE1E0D" w:rsidRPr="00396E92" w:rsidRDefault="00AE1E0D"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t>I tested</w:t>
      </w:r>
      <w:r w:rsidR="00341F8C" w:rsidRPr="00396E92">
        <w:rPr>
          <w:rFonts w:ascii="Times New Roman" w:eastAsia="Times New Roman" w:hAnsi="Times New Roman" w:cs="Times New Roman"/>
          <w:color w:val="000000"/>
          <w:lang w:eastAsia="en-NZ"/>
        </w:rPr>
        <w:t xml:space="preserve"> the</w:t>
      </w:r>
      <w:r w:rsidR="00DE1124">
        <w:rPr>
          <w:rFonts w:ascii="Times New Roman" w:eastAsia="Times New Roman" w:hAnsi="Times New Roman" w:cs="Times New Roman"/>
          <w:color w:val="000000"/>
          <w:lang w:eastAsia="en-NZ"/>
        </w:rPr>
        <w:t xml:space="preserve"> local</w:t>
      </w:r>
      <w:r w:rsidR="00341F8C" w:rsidRPr="00396E92">
        <w:rPr>
          <w:rFonts w:ascii="Times New Roman" w:eastAsia="Times New Roman" w:hAnsi="Times New Roman" w:cs="Times New Roman"/>
          <w:color w:val="000000"/>
          <w:lang w:eastAsia="en-NZ"/>
        </w:rPr>
        <w:t xml:space="preserve"> debug feature of</w:t>
      </w:r>
      <w:r w:rsidRPr="00396E92">
        <w:rPr>
          <w:rFonts w:ascii="Times New Roman" w:eastAsia="Times New Roman" w:hAnsi="Times New Roman" w:cs="Times New Roman"/>
          <w:color w:val="000000"/>
          <w:lang w:eastAsia="en-NZ"/>
        </w:rPr>
        <w:t xml:space="preserve"> each language in the respective IDE used for the developme</w:t>
      </w:r>
      <w:r w:rsidR="00341F8C" w:rsidRPr="00396E92">
        <w:rPr>
          <w:rFonts w:ascii="Times New Roman" w:eastAsia="Times New Roman" w:hAnsi="Times New Roman" w:cs="Times New Roman"/>
          <w:color w:val="000000"/>
          <w:lang w:eastAsia="en-NZ"/>
        </w:rPr>
        <w:t>nt</w:t>
      </w:r>
      <w:r w:rsidR="00547A79">
        <w:rPr>
          <w:rFonts w:ascii="Times New Roman" w:eastAsia="Times New Roman" w:hAnsi="Times New Roman" w:cs="Times New Roman"/>
          <w:color w:val="000000"/>
          <w:lang w:eastAsia="en-NZ"/>
        </w:rPr>
        <w:t xml:space="preserve"> of the microservices</w:t>
      </w:r>
      <w:r w:rsidRPr="00396E92">
        <w:rPr>
          <w:rFonts w:ascii="Times New Roman" w:eastAsia="Times New Roman" w:hAnsi="Times New Roman" w:cs="Times New Roman"/>
          <w:color w:val="000000"/>
          <w:lang w:eastAsia="en-NZ"/>
        </w:rPr>
        <w:t>.</w:t>
      </w:r>
      <w:r w:rsidR="00341F8C" w:rsidRPr="00396E92">
        <w:rPr>
          <w:rFonts w:ascii="Times New Roman" w:eastAsia="Times New Roman" w:hAnsi="Times New Roman" w:cs="Times New Roman"/>
          <w:color w:val="000000"/>
          <w:lang w:eastAsia="en-NZ"/>
        </w:rPr>
        <w:t xml:space="preserve"> There are differe</w:t>
      </w:r>
      <w:r w:rsidR="008A3F34" w:rsidRPr="00396E92">
        <w:rPr>
          <w:rFonts w:ascii="Times New Roman" w:eastAsia="Times New Roman" w:hAnsi="Times New Roman" w:cs="Times New Roman"/>
          <w:color w:val="000000"/>
          <w:lang w:eastAsia="en-NZ"/>
        </w:rPr>
        <w:t xml:space="preserve">nt debug options available, </w:t>
      </w:r>
      <w:r w:rsidRPr="00396E92">
        <w:rPr>
          <w:rFonts w:ascii="Times New Roman" w:eastAsia="Times New Roman" w:hAnsi="Times New Roman" w:cs="Times New Roman"/>
          <w:color w:val="000000"/>
          <w:lang w:eastAsia="en-NZ"/>
        </w:rPr>
        <w:t>I tested each language for local and remote debug. </w:t>
      </w:r>
      <w:r w:rsidR="008A3F34" w:rsidRPr="00396E92">
        <w:rPr>
          <w:rFonts w:ascii="Times New Roman" w:eastAsia="Times New Roman" w:hAnsi="Times New Roman" w:cs="Times New Roman"/>
          <w:color w:val="000000"/>
          <w:lang w:eastAsia="en-NZ"/>
        </w:rPr>
        <w:t xml:space="preserve">Local debug option is the </w:t>
      </w:r>
      <w:r w:rsidR="00CE3B1D" w:rsidRPr="00396E92">
        <w:rPr>
          <w:rFonts w:ascii="Times New Roman" w:eastAsia="Times New Roman" w:hAnsi="Times New Roman" w:cs="Times New Roman"/>
          <w:color w:val="000000"/>
          <w:lang w:eastAsia="en-NZ"/>
        </w:rPr>
        <w:t>debug feature that help</w:t>
      </w:r>
      <w:r w:rsidR="000F2DE6">
        <w:rPr>
          <w:rFonts w:ascii="Times New Roman" w:eastAsia="Times New Roman" w:hAnsi="Times New Roman" w:cs="Times New Roman"/>
          <w:color w:val="000000"/>
          <w:lang w:eastAsia="en-NZ"/>
        </w:rPr>
        <w:t>s the</w:t>
      </w:r>
      <w:r w:rsidR="00CE3B1D" w:rsidRPr="00396E92">
        <w:rPr>
          <w:rFonts w:ascii="Times New Roman" w:eastAsia="Times New Roman" w:hAnsi="Times New Roman" w:cs="Times New Roman"/>
          <w:color w:val="000000"/>
          <w:lang w:eastAsia="en-NZ"/>
        </w:rPr>
        <w:t xml:space="preserve"> develop</w:t>
      </w:r>
      <w:r w:rsidR="000F2DE6">
        <w:rPr>
          <w:rFonts w:ascii="Times New Roman" w:eastAsia="Times New Roman" w:hAnsi="Times New Roman" w:cs="Times New Roman"/>
          <w:color w:val="000000"/>
          <w:lang w:eastAsia="en-NZ"/>
        </w:rPr>
        <w:t>er</w:t>
      </w:r>
      <w:r w:rsidR="00CE3B1D" w:rsidRPr="00396E92">
        <w:rPr>
          <w:rFonts w:ascii="Times New Roman" w:eastAsia="Times New Roman" w:hAnsi="Times New Roman" w:cs="Times New Roman"/>
          <w:color w:val="000000"/>
          <w:lang w:eastAsia="en-NZ"/>
        </w:rPr>
        <w:t xml:space="preserve"> to debug the code in the development stage. </w:t>
      </w:r>
      <w:r w:rsidR="00DE1124">
        <w:rPr>
          <w:rFonts w:ascii="Times New Roman" w:eastAsia="Times New Roman" w:hAnsi="Times New Roman" w:cs="Times New Roman"/>
          <w:color w:val="000000"/>
          <w:lang w:eastAsia="en-NZ"/>
        </w:rPr>
        <w:t>Local</w:t>
      </w:r>
      <w:r w:rsidR="00563A5B" w:rsidRPr="00396E92">
        <w:rPr>
          <w:rFonts w:ascii="Times New Roman" w:eastAsia="Times New Roman" w:hAnsi="Times New Roman" w:cs="Times New Roman"/>
          <w:color w:val="000000"/>
          <w:lang w:eastAsia="en-NZ"/>
        </w:rPr>
        <w:t xml:space="preserve"> </w:t>
      </w:r>
      <w:r w:rsidR="00BC3FE4">
        <w:rPr>
          <w:rFonts w:ascii="Times New Roman" w:eastAsia="Times New Roman" w:hAnsi="Times New Roman" w:cs="Times New Roman"/>
          <w:color w:val="000000"/>
          <w:lang w:eastAsia="en-NZ"/>
        </w:rPr>
        <w:t xml:space="preserve">debugging </w:t>
      </w:r>
      <w:r w:rsidR="00563A5B" w:rsidRPr="00396E92">
        <w:rPr>
          <w:rFonts w:ascii="Times New Roman" w:eastAsia="Times New Roman" w:hAnsi="Times New Roman" w:cs="Times New Roman"/>
          <w:color w:val="000000"/>
          <w:lang w:eastAsia="en-NZ"/>
        </w:rPr>
        <w:t xml:space="preserve">options </w:t>
      </w:r>
      <w:r w:rsidR="00A52F8F">
        <w:rPr>
          <w:rFonts w:ascii="Times New Roman" w:eastAsia="Times New Roman" w:hAnsi="Times New Roman" w:cs="Times New Roman"/>
          <w:color w:val="000000"/>
          <w:lang w:eastAsia="en-NZ"/>
        </w:rPr>
        <w:t>is</w:t>
      </w:r>
      <w:r w:rsidR="00563A5B" w:rsidRPr="00396E92">
        <w:rPr>
          <w:rFonts w:ascii="Times New Roman" w:eastAsia="Times New Roman" w:hAnsi="Times New Roman" w:cs="Times New Roman"/>
          <w:color w:val="000000"/>
          <w:lang w:eastAsia="en-NZ"/>
        </w:rPr>
        <w:t xml:space="preserve"> important </w:t>
      </w:r>
      <w:r w:rsidR="00BE4F3F" w:rsidRPr="00396E92">
        <w:rPr>
          <w:rFonts w:ascii="Times New Roman" w:eastAsia="Times New Roman" w:hAnsi="Times New Roman" w:cs="Times New Roman"/>
          <w:color w:val="000000"/>
          <w:lang w:eastAsia="en-NZ"/>
        </w:rPr>
        <w:t>in the software development life cycle.</w:t>
      </w:r>
    </w:p>
    <w:p w14:paraId="558B95D3" w14:textId="460A7E84" w:rsidR="002D5E28" w:rsidRDefault="002D5E28" w:rsidP="00750A88">
      <w:pPr>
        <w:pStyle w:val="Heading3"/>
        <w:spacing w:line="480" w:lineRule="auto"/>
        <w:rPr>
          <w:rFonts w:ascii="Times New Roman" w:eastAsia="Times New Roman" w:hAnsi="Times New Roman" w:cs="Times New Roman"/>
          <w:lang w:eastAsia="en-NZ"/>
        </w:rPr>
      </w:pPr>
      <w:r w:rsidRPr="00750A88">
        <w:rPr>
          <w:rFonts w:ascii="Times New Roman" w:eastAsia="Times New Roman" w:hAnsi="Times New Roman" w:cs="Times New Roman"/>
          <w:color w:val="auto"/>
          <w:lang w:eastAsia="en-NZ"/>
        </w:rPr>
        <w:t>Java</w:t>
      </w:r>
    </w:p>
    <w:p w14:paraId="1BA4609A" w14:textId="29689920" w:rsidR="001471C1" w:rsidRPr="00EC48F2" w:rsidRDefault="001471C1" w:rsidP="00EC48F2">
      <w:pPr>
        <w:pStyle w:val="Heading4"/>
        <w:rPr>
          <w:rFonts w:ascii="Times New Roman" w:eastAsia="Times New Roman" w:hAnsi="Times New Roman" w:cs="Times New Roman"/>
          <w:color w:val="auto"/>
          <w:lang w:eastAsia="en-NZ"/>
        </w:rPr>
      </w:pPr>
      <w:proofErr w:type="spellStart"/>
      <w:r w:rsidRPr="00EC48F2">
        <w:rPr>
          <w:rFonts w:ascii="Times New Roman" w:eastAsia="Times New Roman" w:hAnsi="Times New Roman" w:cs="Times New Roman"/>
          <w:color w:val="auto"/>
          <w:lang w:eastAsia="en-NZ"/>
        </w:rPr>
        <w:t>ReST</w:t>
      </w:r>
      <w:proofErr w:type="spellEnd"/>
    </w:p>
    <w:p w14:paraId="11C1E87E" w14:textId="609B835F" w:rsidR="007B795C" w:rsidRPr="00096AD5" w:rsidRDefault="007B795C" w:rsidP="00262FCB">
      <w:pPr>
        <w:spacing w:after="0" w:line="480" w:lineRule="auto"/>
        <w:rPr>
          <w:rFonts w:ascii="Times New Roman" w:eastAsia="Times New Roman" w:hAnsi="Times New Roman" w:cs="Times New Roman"/>
          <w:color w:val="000000"/>
          <w:lang w:eastAsia="en-NZ"/>
        </w:rPr>
      </w:pPr>
      <w:r w:rsidRPr="00096AD5">
        <w:rPr>
          <w:rFonts w:ascii="Times New Roman" w:eastAsia="Times New Roman" w:hAnsi="Times New Roman" w:cs="Times New Roman"/>
          <w:color w:val="000000"/>
          <w:lang w:eastAsia="en-NZ"/>
        </w:rPr>
        <w:t>In this experiment, I was able to perform local debug in the NetBeans IDE</w:t>
      </w:r>
      <w:r w:rsidR="008449A9" w:rsidRPr="00096AD5">
        <w:rPr>
          <w:rFonts w:ascii="Times New Roman" w:eastAsia="Times New Roman" w:hAnsi="Times New Roman" w:cs="Times New Roman"/>
          <w:color w:val="000000"/>
          <w:lang w:eastAsia="en-NZ"/>
        </w:rPr>
        <w:t xml:space="preserve"> for both the </w:t>
      </w:r>
      <w:proofErr w:type="spellStart"/>
      <w:r w:rsidR="008449A9" w:rsidRPr="00096AD5">
        <w:rPr>
          <w:rFonts w:ascii="Times New Roman" w:eastAsia="Times New Roman" w:hAnsi="Times New Roman" w:cs="Times New Roman"/>
          <w:color w:val="000000"/>
          <w:lang w:eastAsia="en-NZ"/>
        </w:rPr>
        <w:t>ReST</w:t>
      </w:r>
      <w:proofErr w:type="spellEnd"/>
      <w:r w:rsidR="008449A9" w:rsidRPr="00096AD5">
        <w:rPr>
          <w:rFonts w:ascii="Times New Roman" w:eastAsia="Times New Roman" w:hAnsi="Times New Roman" w:cs="Times New Roman"/>
          <w:color w:val="000000"/>
          <w:lang w:eastAsia="en-NZ"/>
        </w:rPr>
        <w:t xml:space="preserve"> services. I could also add the breakpoint</w:t>
      </w:r>
      <w:r w:rsidR="000F013F" w:rsidRPr="00096AD5">
        <w:rPr>
          <w:rFonts w:ascii="Times New Roman" w:eastAsia="Times New Roman" w:hAnsi="Times New Roman" w:cs="Times New Roman"/>
          <w:color w:val="000000"/>
          <w:lang w:eastAsia="en-NZ"/>
        </w:rPr>
        <w:t>.</w:t>
      </w:r>
      <w:r w:rsidR="00E4688C" w:rsidRPr="00096AD5">
        <w:rPr>
          <w:rFonts w:ascii="Times New Roman" w:eastAsia="Times New Roman" w:hAnsi="Times New Roman" w:cs="Times New Roman"/>
          <w:color w:val="000000"/>
          <w:lang w:eastAsia="en-NZ"/>
        </w:rPr>
        <w:t xml:space="preserve"> To debug the service</w:t>
      </w:r>
      <w:r w:rsidR="00A80CC0" w:rsidRPr="00096AD5">
        <w:rPr>
          <w:rFonts w:ascii="Times New Roman" w:eastAsia="Times New Roman" w:hAnsi="Times New Roman" w:cs="Times New Roman"/>
          <w:color w:val="000000"/>
          <w:lang w:eastAsia="en-NZ"/>
        </w:rPr>
        <w:t xml:space="preserve">, IDE has the debug feature and is only one click event. </w:t>
      </w:r>
      <w:r w:rsidR="009466C4" w:rsidRPr="00096AD5">
        <w:rPr>
          <w:rFonts w:ascii="Times New Roman" w:eastAsia="Times New Roman" w:hAnsi="Times New Roman" w:cs="Times New Roman"/>
          <w:color w:val="000000"/>
          <w:lang w:eastAsia="en-NZ"/>
        </w:rPr>
        <w:t>After selecting t</w:t>
      </w:r>
      <w:r w:rsidR="000D36ED" w:rsidRPr="00096AD5">
        <w:rPr>
          <w:rFonts w:ascii="Times New Roman" w:eastAsia="Times New Roman" w:hAnsi="Times New Roman" w:cs="Times New Roman"/>
          <w:color w:val="000000"/>
          <w:lang w:eastAsia="en-NZ"/>
        </w:rPr>
        <w:t xml:space="preserve">he Debug project option, the service is run in the debug mode. Upon </w:t>
      </w:r>
      <w:r w:rsidR="008F03DA" w:rsidRPr="00096AD5">
        <w:rPr>
          <w:rFonts w:ascii="Times New Roman" w:eastAsia="Times New Roman" w:hAnsi="Times New Roman" w:cs="Times New Roman"/>
          <w:color w:val="000000"/>
          <w:lang w:eastAsia="en-NZ"/>
        </w:rPr>
        <w:t>making the request to the service on the exposed resource,</w:t>
      </w:r>
      <w:r w:rsidR="00586771" w:rsidRPr="00096AD5">
        <w:rPr>
          <w:rFonts w:ascii="Times New Roman" w:eastAsia="Times New Roman" w:hAnsi="Times New Roman" w:cs="Times New Roman"/>
          <w:color w:val="000000"/>
          <w:lang w:eastAsia="en-NZ"/>
        </w:rPr>
        <w:t xml:space="preserve"> I did this by </w:t>
      </w:r>
      <w:r w:rsidR="0029724E" w:rsidRPr="00096AD5">
        <w:rPr>
          <w:rFonts w:ascii="Times New Roman" w:eastAsia="Times New Roman" w:hAnsi="Times New Roman" w:cs="Times New Roman"/>
          <w:color w:val="000000"/>
          <w:lang w:eastAsia="en-NZ"/>
        </w:rPr>
        <w:t>entering</w:t>
      </w:r>
      <w:r w:rsidR="00586771" w:rsidRPr="00096AD5">
        <w:rPr>
          <w:rFonts w:ascii="Times New Roman" w:eastAsia="Times New Roman" w:hAnsi="Times New Roman" w:cs="Times New Roman"/>
          <w:color w:val="000000"/>
          <w:lang w:eastAsia="en-NZ"/>
        </w:rPr>
        <w:t xml:space="preserve"> the URI in the web browser for both the services. This caused</w:t>
      </w:r>
      <w:r w:rsidR="008F03DA" w:rsidRPr="00096AD5">
        <w:rPr>
          <w:rFonts w:ascii="Times New Roman" w:eastAsia="Times New Roman" w:hAnsi="Times New Roman" w:cs="Times New Roman"/>
          <w:color w:val="000000"/>
          <w:lang w:eastAsia="en-NZ"/>
        </w:rPr>
        <w:t xml:space="preserve"> the debugger </w:t>
      </w:r>
      <w:r w:rsidR="0089109E" w:rsidRPr="00096AD5">
        <w:rPr>
          <w:rFonts w:ascii="Times New Roman" w:eastAsia="Times New Roman" w:hAnsi="Times New Roman" w:cs="Times New Roman"/>
          <w:color w:val="000000"/>
          <w:lang w:eastAsia="en-NZ"/>
        </w:rPr>
        <w:t xml:space="preserve">to stop </w:t>
      </w:r>
      <w:r w:rsidR="008F03DA" w:rsidRPr="00096AD5">
        <w:rPr>
          <w:rFonts w:ascii="Times New Roman" w:eastAsia="Times New Roman" w:hAnsi="Times New Roman" w:cs="Times New Roman"/>
          <w:color w:val="000000"/>
          <w:lang w:eastAsia="en-NZ"/>
        </w:rPr>
        <w:t xml:space="preserve">at the breakpoint </w:t>
      </w:r>
      <w:r w:rsidR="0089109E" w:rsidRPr="00096AD5">
        <w:rPr>
          <w:rFonts w:ascii="Times New Roman" w:eastAsia="Times New Roman" w:hAnsi="Times New Roman" w:cs="Times New Roman"/>
          <w:color w:val="000000"/>
          <w:lang w:eastAsia="en-NZ"/>
        </w:rPr>
        <w:t xml:space="preserve">and this way I tested my debugging for Java </w:t>
      </w:r>
      <w:proofErr w:type="spellStart"/>
      <w:r w:rsidR="0089109E" w:rsidRPr="00096AD5">
        <w:rPr>
          <w:rFonts w:ascii="Times New Roman" w:eastAsia="Times New Roman" w:hAnsi="Times New Roman" w:cs="Times New Roman"/>
          <w:color w:val="000000"/>
          <w:lang w:eastAsia="en-NZ"/>
        </w:rPr>
        <w:t>ReST</w:t>
      </w:r>
      <w:proofErr w:type="spellEnd"/>
      <w:r w:rsidR="0089109E" w:rsidRPr="00096AD5">
        <w:rPr>
          <w:rFonts w:ascii="Times New Roman" w:eastAsia="Times New Roman" w:hAnsi="Times New Roman" w:cs="Times New Roman"/>
          <w:color w:val="000000"/>
          <w:lang w:eastAsia="en-NZ"/>
        </w:rPr>
        <w:t xml:space="preserve"> service.</w:t>
      </w:r>
    </w:p>
    <w:p w14:paraId="490BB7B1" w14:textId="50902418" w:rsidR="001E3FE1" w:rsidRPr="001E3FE1" w:rsidRDefault="001E3FE1" w:rsidP="001E3FE1">
      <w:pPr>
        <w:pStyle w:val="Heading4"/>
        <w:rPr>
          <w:rFonts w:ascii="Times New Roman" w:eastAsia="Times New Roman" w:hAnsi="Times New Roman" w:cs="Times New Roman"/>
          <w:color w:val="auto"/>
          <w:lang w:eastAsia="en-NZ"/>
        </w:rPr>
      </w:pPr>
      <w:r w:rsidRPr="001E3FE1">
        <w:rPr>
          <w:rFonts w:ascii="Times New Roman" w:eastAsia="Times New Roman" w:hAnsi="Times New Roman" w:cs="Times New Roman"/>
          <w:color w:val="auto"/>
          <w:lang w:eastAsia="en-NZ"/>
        </w:rPr>
        <w:t>AMQP</w:t>
      </w:r>
    </w:p>
    <w:p w14:paraId="3574B6B6" w14:textId="60816D08" w:rsidR="00EC48F2" w:rsidRDefault="00A0669D" w:rsidP="00262FC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For testing the debug, I did not do separate testing for both services. Instead, I created a single debug scenario. I added the breakpoints in both the services. First, I run the world service from the IDE in the debug mode and then I run the hello service from the IDE in the debug mode. I entered the URI for hello service from the web browser. This caused the debugger to stop at the breakpoint in the hello service. After resuming the debug, hello service sent the message to the RabbitMQ broker. As soon as the message was received by the broker, it was available for consumption to the world service. When world service consumed the message from the RabbitMQ broker, the debugger stopped at the breakpoint of the world service. In this way, I tested the debug for the AMQP inside NetBeans IDE.</w:t>
      </w:r>
    </w:p>
    <w:p w14:paraId="6040B75A" w14:textId="203A1C0A" w:rsidR="00131D0E" w:rsidRPr="00234C8B" w:rsidRDefault="00674CD0" w:rsidP="00370091">
      <w:pPr>
        <w:pStyle w:val="Heading4"/>
        <w:rPr>
          <w:rFonts w:ascii="Times New Roman" w:eastAsia="Times New Roman" w:hAnsi="Times New Roman" w:cs="Times New Roman"/>
          <w:color w:val="000000"/>
          <w:lang w:eastAsia="en-NZ"/>
        </w:rPr>
      </w:pPr>
      <w:proofErr w:type="spellStart"/>
      <w:r w:rsidRPr="00370091">
        <w:rPr>
          <w:rFonts w:ascii="Times New Roman" w:eastAsia="Times New Roman" w:hAnsi="Times New Roman" w:cs="Times New Roman"/>
          <w:color w:val="auto"/>
          <w:lang w:eastAsia="en-NZ"/>
        </w:rPr>
        <w:t>gRPC</w:t>
      </w:r>
      <w:proofErr w:type="spellEnd"/>
    </w:p>
    <w:p w14:paraId="762616A3" w14:textId="46BD520D" w:rsidR="009B151D" w:rsidRPr="009B151D" w:rsidRDefault="00952505" w:rsidP="00262FCB">
      <w:pPr>
        <w:spacing w:after="0" w:line="480" w:lineRule="auto"/>
        <w:rPr>
          <w:rFonts w:ascii="Times New Roman" w:eastAsia="Times New Roman" w:hAnsi="Times New Roman" w:cs="Times New Roman"/>
          <w:lang w:eastAsia="en-NZ"/>
        </w:rPr>
      </w:pPr>
      <w:r>
        <w:rPr>
          <w:rFonts w:ascii="Times New Roman" w:eastAsia="Times New Roman" w:hAnsi="Times New Roman" w:cs="Times New Roman"/>
          <w:color w:val="000000"/>
          <w:lang w:eastAsia="en-NZ"/>
        </w:rPr>
        <w:t>For testing the debug, I did not do separate testing for both services. Instead, I created a single debug scenario. I added the breakpoints in both the services.</w:t>
      </w:r>
      <w:r w:rsidR="001D0021">
        <w:rPr>
          <w:rFonts w:ascii="Times New Roman" w:eastAsia="Times New Roman" w:hAnsi="Times New Roman" w:cs="Times New Roman"/>
          <w:color w:val="000000"/>
          <w:lang w:eastAsia="en-NZ"/>
        </w:rPr>
        <w:t xml:space="preserve"> First</w:t>
      </w:r>
      <w:r w:rsidR="00790694">
        <w:rPr>
          <w:rFonts w:ascii="Times New Roman" w:eastAsia="Times New Roman" w:hAnsi="Times New Roman" w:cs="Times New Roman"/>
          <w:color w:val="000000"/>
          <w:lang w:eastAsia="en-NZ"/>
        </w:rPr>
        <w:t>,</w:t>
      </w:r>
      <w:r w:rsidR="001D0021">
        <w:rPr>
          <w:rFonts w:ascii="Times New Roman" w:eastAsia="Times New Roman" w:hAnsi="Times New Roman" w:cs="Times New Roman"/>
          <w:color w:val="000000"/>
          <w:lang w:eastAsia="en-NZ"/>
        </w:rPr>
        <w:t xml:space="preserve"> I run the hello service </w:t>
      </w:r>
      <w:r w:rsidR="00CC04B1">
        <w:rPr>
          <w:rFonts w:ascii="Times New Roman" w:eastAsia="Times New Roman" w:hAnsi="Times New Roman" w:cs="Times New Roman"/>
          <w:color w:val="000000"/>
          <w:lang w:eastAsia="en-NZ"/>
        </w:rPr>
        <w:t>from the IDE in the debug mode and then I run the world ser</w:t>
      </w:r>
      <w:r w:rsidR="00696E0F">
        <w:rPr>
          <w:rFonts w:ascii="Times New Roman" w:eastAsia="Times New Roman" w:hAnsi="Times New Roman" w:cs="Times New Roman"/>
          <w:color w:val="000000"/>
          <w:lang w:eastAsia="en-NZ"/>
        </w:rPr>
        <w:t xml:space="preserve">vice from the IDE </w:t>
      </w:r>
      <w:r w:rsidR="008B30F1">
        <w:rPr>
          <w:rFonts w:ascii="Times New Roman" w:eastAsia="Times New Roman" w:hAnsi="Times New Roman" w:cs="Times New Roman"/>
          <w:color w:val="000000"/>
          <w:lang w:eastAsia="en-NZ"/>
        </w:rPr>
        <w:t>in the debug mode.</w:t>
      </w:r>
      <w:r w:rsidR="00DB1249">
        <w:rPr>
          <w:rFonts w:ascii="Times New Roman" w:eastAsia="Times New Roman" w:hAnsi="Times New Roman" w:cs="Times New Roman"/>
          <w:color w:val="000000"/>
          <w:lang w:eastAsia="en-NZ"/>
        </w:rPr>
        <w:t xml:space="preserve"> This results in </w:t>
      </w:r>
      <w:r w:rsidR="00790694">
        <w:rPr>
          <w:rFonts w:ascii="Times New Roman" w:eastAsia="Times New Roman" w:hAnsi="Times New Roman" w:cs="Times New Roman"/>
          <w:color w:val="000000"/>
          <w:lang w:eastAsia="en-NZ"/>
        </w:rPr>
        <w:t>the debugger to stop at the breakpoint</w:t>
      </w:r>
      <w:r w:rsidR="00182A26">
        <w:rPr>
          <w:rFonts w:ascii="Times New Roman" w:eastAsia="Times New Roman" w:hAnsi="Times New Roman" w:cs="Times New Roman"/>
          <w:color w:val="000000"/>
          <w:lang w:eastAsia="en-NZ"/>
        </w:rPr>
        <w:t xml:space="preserve"> of the </w:t>
      </w:r>
      <w:r w:rsidR="00970F3F">
        <w:rPr>
          <w:rFonts w:ascii="Times New Roman" w:eastAsia="Times New Roman" w:hAnsi="Times New Roman" w:cs="Times New Roman"/>
          <w:color w:val="000000"/>
          <w:lang w:eastAsia="en-NZ"/>
        </w:rPr>
        <w:t xml:space="preserve">world service. </w:t>
      </w:r>
      <w:r w:rsidR="00483AF0">
        <w:rPr>
          <w:rFonts w:ascii="Times New Roman" w:eastAsia="Times New Roman" w:hAnsi="Times New Roman" w:cs="Times New Roman"/>
          <w:color w:val="000000"/>
          <w:lang w:eastAsia="en-NZ"/>
        </w:rPr>
        <w:t xml:space="preserve">On resume, </w:t>
      </w:r>
      <w:r w:rsidR="00970F3F">
        <w:rPr>
          <w:rFonts w:ascii="Times New Roman" w:eastAsia="Times New Roman" w:hAnsi="Times New Roman" w:cs="Times New Roman"/>
          <w:color w:val="000000"/>
          <w:lang w:eastAsia="en-NZ"/>
        </w:rPr>
        <w:t xml:space="preserve">world service builds the message </w:t>
      </w:r>
      <w:r w:rsidR="00BA661E">
        <w:rPr>
          <w:rFonts w:ascii="Times New Roman" w:eastAsia="Times New Roman" w:hAnsi="Times New Roman" w:cs="Times New Roman"/>
          <w:color w:val="000000"/>
          <w:lang w:eastAsia="en-NZ"/>
        </w:rPr>
        <w:t xml:space="preserve">and makes request to </w:t>
      </w:r>
      <w:r w:rsidR="00970F3F">
        <w:rPr>
          <w:rFonts w:ascii="Times New Roman" w:eastAsia="Times New Roman" w:hAnsi="Times New Roman" w:cs="Times New Roman"/>
          <w:color w:val="000000"/>
          <w:lang w:eastAsia="en-NZ"/>
        </w:rPr>
        <w:t>the hello service</w:t>
      </w:r>
      <w:r w:rsidR="00585524">
        <w:rPr>
          <w:rFonts w:ascii="Times New Roman" w:eastAsia="Times New Roman" w:hAnsi="Times New Roman" w:cs="Times New Roman"/>
          <w:color w:val="000000"/>
          <w:lang w:eastAsia="en-NZ"/>
        </w:rPr>
        <w:t>.</w:t>
      </w:r>
      <w:r w:rsidR="00FD6F96">
        <w:rPr>
          <w:rFonts w:ascii="Times New Roman" w:eastAsia="Times New Roman" w:hAnsi="Times New Roman" w:cs="Times New Roman"/>
          <w:color w:val="000000"/>
          <w:lang w:eastAsia="en-NZ"/>
        </w:rPr>
        <w:t xml:space="preserve"> When the hello service receives the request</w:t>
      </w:r>
      <w:r w:rsidR="00970F3F">
        <w:rPr>
          <w:rFonts w:ascii="Times New Roman" w:eastAsia="Times New Roman" w:hAnsi="Times New Roman" w:cs="Times New Roman"/>
          <w:color w:val="000000"/>
          <w:lang w:eastAsia="en-NZ"/>
        </w:rPr>
        <w:t xml:space="preserve">, the </w:t>
      </w:r>
      <w:r w:rsidR="00FD6F96">
        <w:rPr>
          <w:rFonts w:ascii="Times New Roman" w:eastAsia="Times New Roman" w:hAnsi="Times New Roman" w:cs="Times New Roman"/>
          <w:color w:val="000000"/>
          <w:lang w:eastAsia="en-NZ"/>
        </w:rPr>
        <w:t xml:space="preserve">debugger stops at the </w:t>
      </w:r>
      <w:r w:rsidR="00970F3F">
        <w:rPr>
          <w:rFonts w:ascii="Times New Roman" w:eastAsia="Times New Roman" w:hAnsi="Times New Roman" w:cs="Times New Roman"/>
          <w:color w:val="000000"/>
          <w:lang w:eastAsia="en-NZ"/>
        </w:rPr>
        <w:t xml:space="preserve">breakpoint </w:t>
      </w:r>
      <w:r w:rsidR="00FD6F96">
        <w:rPr>
          <w:rFonts w:ascii="Times New Roman" w:eastAsia="Times New Roman" w:hAnsi="Times New Roman" w:cs="Times New Roman"/>
          <w:color w:val="000000"/>
          <w:lang w:eastAsia="en-NZ"/>
        </w:rPr>
        <w:t xml:space="preserve">of the service. On resume, the process </w:t>
      </w:r>
      <w:r w:rsidR="009E5BDC">
        <w:rPr>
          <w:rFonts w:ascii="Times New Roman" w:eastAsia="Times New Roman" w:hAnsi="Times New Roman" w:cs="Times New Roman"/>
          <w:color w:val="000000"/>
          <w:lang w:eastAsia="en-NZ"/>
        </w:rPr>
        <w:t>completes,</w:t>
      </w:r>
      <w:r w:rsidR="00FD6F96">
        <w:rPr>
          <w:rFonts w:ascii="Times New Roman" w:eastAsia="Times New Roman" w:hAnsi="Times New Roman" w:cs="Times New Roman"/>
          <w:color w:val="000000"/>
          <w:lang w:eastAsia="en-NZ"/>
        </w:rPr>
        <w:t xml:space="preserve"> and world service prints out the final message.</w:t>
      </w:r>
    </w:p>
    <w:p w14:paraId="214F68B6" w14:textId="611BFA95" w:rsidR="002D5E28" w:rsidRDefault="002D5E28" w:rsidP="00750A88">
      <w:pPr>
        <w:pStyle w:val="Heading3"/>
        <w:spacing w:line="480" w:lineRule="auto"/>
        <w:rPr>
          <w:rFonts w:ascii="Times New Roman" w:eastAsia="Times New Roman" w:hAnsi="Times New Roman" w:cs="Times New Roman"/>
          <w:color w:val="auto"/>
          <w:lang w:eastAsia="en-NZ"/>
        </w:rPr>
      </w:pPr>
      <w:r w:rsidRPr="00750A88">
        <w:rPr>
          <w:rFonts w:ascii="Times New Roman" w:eastAsia="Times New Roman" w:hAnsi="Times New Roman" w:cs="Times New Roman"/>
          <w:color w:val="auto"/>
          <w:lang w:eastAsia="en-NZ"/>
        </w:rPr>
        <w:t>Ballerina</w:t>
      </w:r>
    </w:p>
    <w:p w14:paraId="75E7D90B" w14:textId="4A7715D9" w:rsidR="0087205D" w:rsidRDefault="00E3729A" w:rsidP="00E3729A">
      <w:pPr>
        <w:spacing w:after="0" w:line="480" w:lineRule="auto"/>
        <w:rPr>
          <w:rFonts w:ascii="Times New Roman" w:eastAsia="Times New Roman" w:hAnsi="Times New Roman" w:cs="Times New Roman"/>
          <w:color w:val="000000"/>
          <w:lang w:eastAsia="en-NZ"/>
        </w:rPr>
      </w:pPr>
      <w:r w:rsidRPr="00E3729A">
        <w:rPr>
          <w:rFonts w:ascii="Times New Roman" w:eastAsia="Times New Roman" w:hAnsi="Times New Roman" w:cs="Times New Roman"/>
          <w:color w:val="000000"/>
          <w:lang w:eastAsia="en-NZ"/>
        </w:rPr>
        <w:t>I had to set</w:t>
      </w:r>
      <w:r>
        <w:rPr>
          <w:rFonts w:ascii="Times New Roman" w:eastAsia="Times New Roman" w:hAnsi="Times New Roman" w:cs="Times New Roman"/>
          <w:color w:val="000000"/>
          <w:lang w:eastAsia="en-NZ"/>
        </w:rPr>
        <w:t xml:space="preserve">up debug in Visual Studio Code to debug the services written in Ballerina. </w:t>
      </w:r>
      <w:r w:rsidR="0087205D">
        <w:rPr>
          <w:rFonts w:ascii="Times New Roman" w:eastAsia="Times New Roman" w:hAnsi="Times New Roman" w:cs="Times New Roman"/>
          <w:color w:val="000000"/>
          <w:lang w:eastAsia="en-NZ"/>
        </w:rPr>
        <w:t xml:space="preserve">I followed below steps to test the debug – </w:t>
      </w:r>
    </w:p>
    <w:p w14:paraId="068748C1" w14:textId="77777777" w:rsidR="0087205D" w:rsidRPr="0087205D" w:rsidRDefault="0087205D" w:rsidP="0087205D">
      <w:pPr>
        <w:spacing w:after="0" w:line="480" w:lineRule="auto"/>
        <w:rPr>
          <w:rFonts w:ascii="Times New Roman" w:eastAsia="Times New Roman" w:hAnsi="Times New Roman" w:cs="Times New Roman"/>
          <w:color w:val="000000"/>
          <w:lang w:eastAsia="en-NZ"/>
        </w:rPr>
      </w:pPr>
      <w:r w:rsidRPr="0087205D">
        <w:rPr>
          <w:rFonts w:ascii="Times New Roman" w:eastAsia="Times New Roman" w:hAnsi="Times New Roman" w:cs="Times New Roman"/>
          <w:color w:val="000000"/>
          <w:lang w:eastAsia="en-NZ"/>
        </w:rPr>
        <w:t xml:space="preserve">Click the Debug icon in the left menu or press the Control + Shift + D keys, to launch the </w:t>
      </w:r>
      <w:commentRangeStart w:id="16"/>
      <w:r w:rsidRPr="0087205D">
        <w:rPr>
          <w:rFonts w:ascii="Times New Roman" w:eastAsia="Times New Roman" w:hAnsi="Times New Roman" w:cs="Times New Roman"/>
          <w:color w:val="000000"/>
          <w:lang w:eastAsia="en-NZ"/>
        </w:rPr>
        <w:t xml:space="preserve">Debugger </w:t>
      </w:r>
      <w:commentRangeEnd w:id="16"/>
      <w:r w:rsidR="00D15F89">
        <w:rPr>
          <w:rStyle w:val="CommentReference"/>
        </w:rPr>
        <w:commentReference w:id="16"/>
      </w:r>
      <w:r w:rsidRPr="0087205D">
        <w:rPr>
          <w:rFonts w:ascii="Times New Roman" w:eastAsia="Times New Roman" w:hAnsi="Times New Roman" w:cs="Times New Roman"/>
          <w:color w:val="000000"/>
          <w:lang w:eastAsia="en-NZ"/>
        </w:rPr>
        <w:t>view.</w:t>
      </w:r>
    </w:p>
    <w:p w14:paraId="5CC919B8" w14:textId="77777777" w:rsidR="0087205D" w:rsidRPr="0087205D" w:rsidRDefault="0087205D" w:rsidP="0087205D">
      <w:pPr>
        <w:spacing w:after="0" w:line="480" w:lineRule="auto"/>
        <w:rPr>
          <w:rFonts w:ascii="Times New Roman" w:eastAsia="Times New Roman" w:hAnsi="Times New Roman" w:cs="Times New Roman"/>
          <w:color w:val="000000"/>
          <w:lang w:eastAsia="en-NZ"/>
        </w:rPr>
      </w:pPr>
      <w:r w:rsidRPr="0087205D">
        <w:rPr>
          <w:rFonts w:ascii="Times New Roman" w:eastAsia="Times New Roman" w:hAnsi="Times New Roman" w:cs="Times New Roman"/>
          <w:color w:val="000000"/>
          <w:lang w:eastAsia="en-NZ"/>
        </w:rPr>
        <w:t>Click No Configurations and select Add Configuration….</w:t>
      </w:r>
    </w:p>
    <w:p w14:paraId="29EC9145" w14:textId="77777777" w:rsidR="0087205D" w:rsidRPr="0087205D" w:rsidRDefault="0087205D" w:rsidP="0087205D">
      <w:pPr>
        <w:spacing w:after="0" w:line="480" w:lineRule="auto"/>
        <w:rPr>
          <w:rFonts w:ascii="Times New Roman" w:eastAsia="Times New Roman" w:hAnsi="Times New Roman" w:cs="Times New Roman"/>
          <w:color w:val="000000"/>
          <w:lang w:eastAsia="en-NZ"/>
        </w:rPr>
      </w:pPr>
      <w:r w:rsidRPr="0087205D">
        <w:rPr>
          <w:rFonts w:ascii="Times New Roman" w:eastAsia="Times New Roman" w:hAnsi="Times New Roman" w:cs="Times New Roman"/>
          <w:color w:val="000000"/>
          <w:lang w:eastAsia="en-NZ"/>
        </w:rPr>
        <w:lastRenderedPageBreak/>
        <w:t>Click Ballerina Debug. This opens the </w:t>
      </w:r>
      <w:proofErr w:type="spellStart"/>
      <w:r w:rsidRPr="0087205D">
        <w:rPr>
          <w:rFonts w:ascii="Times New Roman" w:eastAsia="Times New Roman" w:hAnsi="Times New Roman" w:cs="Times New Roman"/>
          <w:color w:val="000000"/>
          <w:lang w:eastAsia="en-NZ"/>
        </w:rPr>
        <w:t>launch.json</w:t>
      </w:r>
      <w:proofErr w:type="spellEnd"/>
      <w:r w:rsidRPr="0087205D">
        <w:rPr>
          <w:rFonts w:ascii="Times New Roman" w:eastAsia="Times New Roman" w:hAnsi="Times New Roman" w:cs="Times New Roman"/>
          <w:color w:val="000000"/>
          <w:lang w:eastAsia="en-NZ"/>
        </w:rPr>
        <w:t> file. You can edit this file to change the debug configuration options as required.</w:t>
      </w:r>
    </w:p>
    <w:p w14:paraId="738DCD58" w14:textId="6DD0ADD2" w:rsidR="0087205D" w:rsidRPr="0087205D" w:rsidRDefault="0087205D" w:rsidP="0087205D">
      <w:pPr>
        <w:spacing w:after="0" w:line="480" w:lineRule="auto"/>
        <w:rPr>
          <w:rFonts w:ascii="Times New Roman" w:eastAsia="Times New Roman" w:hAnsi="Times New Roman" w:cs="Times New Roman"/>
          <w:color w:val="000000"/>
          <w:lang w:eastAsia="en-NZ"/>
        </w:rPr>
      </w:pPr>
      <w:r w:rsidRPr="0087205D">
        <w:rPr>
          <w:rFonts w:ascii="Times New Roman" w:eastAsia="Times New Roman" w:hAnsi="Times New Roman" w:cs="Times New Roman"/>
          <w:color w:val="000000"/>
          <w:lang w:eastAsia="en-NZ"/>
        </w:rPr>
        <w:t>Click on the name of the file to debug.</w:t>
      </w:r>
    </w:p>
    <w:p w14:paraId="3EFBDFDC" w14:textId="35BC2FBE" w:rsidR="0087205D" w:rsidRDefault="0087205D" w:rsidP="00E3729A">
      <w:pPr>
        <w:spacing w:after="0" w:line="480" w:lineRule="auto"/>
        <w:rPr>
          <w:rFonts w:ascii="Times New Roman" w:eastAsia="Times New Roman" w:hAnsi="Times New Roman" w:cs="Times New Roman"/>
          <w:color w:val="000000"/>
          <w:lang w:eastAsia="en-NZ"/>
        </w:rPr>
      </w:pPr>
      <w:r w:rsidRPr="0087205D">
        <w:rPr>
          <w:rFonts w:ascii="Times New Roman" w:eastAsia="Times New Roman" w:hAnsi="Times New Roman" w:cs="Times New Roman"/>
          <w:color w:val="000000"/>
          <w:lang w:eastAsia="en-NZ"/>
        </w:rPr>
        <w:t>Click the Start Debugging icon.</w:t>
      </w:r>
    </w:p>
    <w:p w14:paraId="432BF6C5" w14:textId="291AF0ED" w:rsidR="00632C07" w:rsidRDefault="00632C07" w:rsidP="00AC70C7">
      <w:pPr>
        <w:pStyle w:val="Heading4"/>
        <w:rPr>
          <w:rFonts w:ascii="Times New Roman" w:eastAsia="Times New Roman" w:hAnsi="Times New Roman" w:cs="Times New Roman"/>
          <w:color w:val="auto"/>
          <w:lang w:eastAsia="en-NZ"/>
        </w:rPr>
      </w:pPr>
      <w:proofErr w:type="spellStart"/>
      <w:r w:rsidRPr="00AC70C7">
        <w:rPr>
          <w:rFonts w:ascii="Times New Roman" w:eastAsia="Times New Roman" w:hAnsi="Times New Roman" w:cs="Times New Roman"/>
          <w:color w:val="auto"/>
          <w:lang w:eastAsia="en-NZ"/>
        </w:rPr>
        <w:t>ReST</w:t>
      </w:r>
      <w:proofErr w:type="spellEnd"/>
    </w:p>
    <w:p w14:paraId="09996FAB" w14:textId="62B4420B" w:rsidR="00FE046B" w:rsidRPr="00FE046B" w:rsidRDefault="00FE046B" w:rsidP="00FE046B">
      <w:pPr>
        <w:spacing w:after="0" w:line="480" w:lineRule="auto"/>
        <w:rPr>
          <w:rFonts w:ascii="Times New Roman" w:eastAsia="Times New Roman" w:hAnsi="Times New Roman" w:cs="Times New Roman"/>
          <w:color w:val="000000"/>
          <w:lang w:eastAsia="en-NZ"/>
        </w:rPr>
      </w:pPr>
      <w:r w:rsidRPr="00FE046B">
        <w:rPr>
          <w:rFonts w:ascii="Times New Roman" w:eastAsia="Times New Roman" w:hAnsi="Times New Roman" w:cs="Times New Roman"/>
          <w:color w:val="000000"/>
          <w:lang w:eastAsia="en-NZ"/>
        </w:rPr>
        <w:t>Like Java</w:t>
      </w:r>
      <w:r>
        <w:rPr>
          <w:rFonts w:ascii="Times New Roman" w:eastAsia="Times New Roman" w:hAnsi="Times New Roman" w:cs="Times New Roman"/>
          <w:color w:val="000000"/>
          <w:lang w:eastAsia="en-NZ"/>
        </w:rPr>
        <w:t xml:space="preserve"> I tested both the services for debug separately and was able to stop the debugger at the breakpoint and resume from there. </w:t>
      </w:r>
    </w:p>
    <w:p w14:paraId="42B74761" w14:textId="336150E0" w:rsidR="00632C07" w:rsidRDefault="00632C07" w:rsidP="00AC70C7">
      <w:pPr>
        <w:pStyle w:val="Heading4"/>
        <w:rPr>
          <w:rFonts w:ascii="Times New Roman" w:eastAsia="Times New Roman" w:hAnsi="Times New Roman" w:cs="Times New Roman"/>
          <w:color w:val="auto"/>
          <w:lang w:eastAsia="en-NZ"/>
        </w:rPr>
      </w:pPr>
      <w:r w:rsidRPr="00AC70C7">
        <w:rPr>
          <w:rFonts w:ascii="Times New Roman" w:eastAsia="Times New Roman" w:hAnsi="Times New Roman" w:cs="Times New Roman"/>
          <w:color w:val="auto"/>
          <w:lang w:eastAsia="en-NZ"/>
        </w:rPr>
        <w:t>AMQP</w:t>
      </w:r>
    </w:p>
    <w:p w14:paraId="37686064" w14:textId="0CC4869B" w:rsidR="004709B6" w:rsidRPr="004709B6" w:rsidRDefault="00B52EE2" w:rsidP="004709B6">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I tried to use the same test scenario </w:t>
      </w:r>
      <w:r w:rsidR="009D38FC">
        <w:rPr>
          <w:rFonts w:ascii="Times New Roman" w:eastAsia="Times New Roman" w:hAnsi="Times New Roman" w:cs="Times New Roman"/>
          <w:color w:val="000000"/>
          <w:lang w:eastAsia="en-NZ"/>
        </w:rPr>
        <w:t>used in Java for AMQP. However, in Visual Studio Code I could not debug two processes simultaneously to test the debug for both the services separately. The sequence of running is the same but only service is run in debug mode at a time.</w:t>
      </w:r>
    </w:p>
    <w:p w14:paraId="403ACD68" w14:textId="2345B29E" w:rsidR="00632C07" w:rsidRDefault="00632C07" w:rsidP="00AC70C7">
      <w:pPr>
        <w:pStyle w:val="Heading4"/>
        <w:rPr>
          <w:rFonts w:ascii="Times New Roman" w:eastAsia="Times New Roman" w:hAnsi="Times New Roman" w:cs="Times New Roman"/>
          <w:color w:val="auto"/>
          <w:lang w:eastAsia="en-NZ"/>
        </w:rPr>
      </w:pPr>
      <w:proofErr w:type="spellStart"/>
      <w:r w:rsidRPr="00AC70C7">
        <w:rPr>
          <w:rFonts w:ascii="Times New Roman" w:eastAsia="Times New Roman" w:hAnsi="Times New Roman" w:cs="Times New Roman"/>
          <w:color w:val="auto"/>
          <w:lang w:eastAsia="en-NZ"/>
        </w:rPr>
        <w:t>gRPC</w:t>
      </w:r>
      <w:proofErr w:type="spellEnd"/>
    </w:p>
    <w:p w14:paraId="43E21B35" w14:textId="528E6CCB" w:rsidR="00F570F8" w:rsidRPr="00E223EF" w:rsidRDefault="00F570F8" w:rsidP="00E223EF">
      <w:pPr>
        <w:spacing w:after="0" w:line="480" w:lineRule="auto"/>
        <w:rPr>
          <w:rFonts w:ascii="Times New Roman" w:eastAsia="Times New Roman" w:hAnsi="Times New Roman" w:cs="Times New Roman"/>
          <w:color w:val="000000"/>
          <w:lang w:eastAsia="en-NZ"/>
        </w:rPr>
      </w:pPr>
      <w:r w:rsidRPr="00E223EF">
        <w:rPr>
          <w:rFonts w:ascii="Times New Roman" w:eastAsia="Times New Roman" w:hAnsi="Times New Roman" w:cs="Times New Roman"/>
          <w:color w:val="000000"/>
          <w:lang w:eastAsia="en-NZ"/>
        </w:rPr>
        <w:t xml:space="preserve">Repeated the same steps </w:t>
      </w:r>
      <w:r w:rsidR="00E223EF" w:rsidRPr="00E223EF">
        <w:rPr>
          <w:rFonts w:ascii="Times New Roman" w:eastAsia="Times New Roman" w:hAnsi="Times New Roman" w:cs="Times New Roman"/>
          <w:color w:val="000000"/>
          <w:lang w:eastAsia="en-NZ"/>
        </w:rPr>
        <w:t>of the testing scenario created for Java. Again, due to the limitation of having multiple debug processes running at the same. I ran only one service in debug mode at a time.</w:t>
      </w:r>
    </w:p>
    <w:p w14:paraId="37A06039" w14:textId="545B4CA1" w:rsidR="002D5E28" w:rsidRDefault="004C233A" w:rsidP="00750A88">
      <w:pPr>
        <w:pStyle w:val="Heading3"/>
        <w:spacing w:line="480" w:lineRule="auto"/>
        <w:rPr>
          <w:rFonts w:ascii="Times New Roman" w:eastAsia="Times New Roman" w:hAnsi="Times New Roman" w:cs="Times New Roman"/>
          <w:color w:val="auto"/>
          <w:lang w:eastAsia="en-NZ"/>
        </w:rPr>
      </w:pPr>
      <w:r w:rsidRPr="00750A88">
        <w:rPr>
          <w:rFonts w:ascii="Times New Roman" w:eastAsia="Times New Roman" w:hAnsi="Times New Roman" w:cs="Times New Roman"/>
          <w:color w:val="auto"/>
          <w:lang w:eastAsia="en-NZ"/>
        </w:rPr>
        <w:t>Jolie</w:t>
      </w:r>
    </w:p>
    <w:p w14:paraId="4D97A790" w14:textId="6F50CC69" w:rsidR="00C70340" w:rsidRPr="00C70340" w:rsidRDefault="00C70340" w:rsidP="00C70340">
      <w:pPr>
        <w:spacing w:after="0" w:line="480" w:lineRule="auto"/>
        <w:rPr>
          <w:rFonts w:ascii="Times New Roman" w:eastAsia="Times New Roman" w:hAnsi="Times New Roman" w:cs="Times New Roman"/>
          <w:color w:val="000000"/>
          <w:lang w:eastAsia="en-NZ"/>
        </w:rPr>
      </w:pPr>
      <w:r w:rsidRPr="00C70340">
        <w:rPr>
          <w:rFonts w:ascii="Times New Roman" w:eastAsia="Times New Roman" w:hAnsi="Times New Roman" w:cs="Times New Roman"/>
          <w:color w:val="000000"/>
          <w:lang w:eastAsia="en-NZ"/>
        </w:rPr>
        <w:t xml:space="preserve">Visual Studio Code had no support for debugging the services written in Jolie. Also, the documentation and the official website did not mention how to debug the services in Jolie. </w:t>
      </w:r>
    </w:p>
    <w:p w14:paraId="72C1F46A" w14:textId="129E3715" w:rsidR="00FD731C" w:rsidRDefault="00FD731C" w:rsidP="00750A88">
      <w:pPr>
        <w:pStyle w:val="Heading3"/>
        <w:spacing w:line="480" w:lineRule="auto"/>
        <w:rPr>
          <w:rFonts w:ascii="Times New Roman" w:eastAsia="Times New Roman" w:hAnsi="Times New Roman" w:cs="Times New Roman"/>
          <w:b/>
          <w:bCs/>
          <w:color w:val="000000"/>
          <w:lang w:eastAsia="en-NZ"/>
        </w:rPr>
      </w:pPr>
      <w:r w:rsidRPr="00750A88">
        <w:rPr>
          <w:rFonts w:ascii="Times New Roman" w:eastAsia="Times New Roman" w:hAnsi="Times New Roman" w:cs="Times New Roman"/>
          <w:color w:val="auto"/>
          <w:lang w:eastAsia="en-NZ"/>
        </w:rPr>
        <w:t>Outcome</w:t>
      </w:r>
    </w:p>
    <w:p w14:paraId="38228D66" w14:textId="6314EB86" w:rsidR="00BB722F" w:rsidRPr="00E3729A" w:rsidRDefault="00E62BA1" w:rsidP="00DA0476">
      <w:pPr>
        <w:spacing w:after="0" w:line="480" w:lineRule="auto"/>
        <w:rPr>
          <w:rFonts w:ascii="Times New Roman" w:eastAsia="Times New Roman" w:hAnsi="Times New Roman" w:cs="Times New Roman"/>
          <w:color w:val="000000"/>
          <w:lang w:eastAsia="en-NZ"/>
        </w:rPr>
      </w:pPr>
      <w:r w:rsidRPr="00DA0476">
        <w:rPr>
          <w:rFonts w:ascii="Times New Roman" w:eastAsia="Times New Roman" w:hAnsi="Times New Roman" w:cs="Times New Roman"/>
          <w:color w:val="000000"/>
          <w:lang w:eastAsia="en-NZ"/>
        </w:rPr>
        <w:t xml:space="preserve">Debug is a </w:t>
      </w:r>
      <w:r w:rsidR="0063614F" w:rsidRPr="00DA0476">
        <w:rPr>
          <w:rFonts w:ascii="Times New Roman" w:eastAsia="Times New Roman" w:hAnsi="Times New Roman" w:cs="Times New Roman"/>
          <w:color w:val="000000"/>
          <w:lang w:eastAsia="en-NZ"/>
        </w:rPr>
        <w:t>powerful</w:t>
      </w:r>
      <w:r w:rsidRPr="00DA0476">
        <w:rPr>
          <w:rFonts w:ascii="Times New Roman" w:eastAsia="Times New Roman" w:hAnsi="Times New Roman" w:cs="Times New Roman"/>
          <w:color w:val="000000"/>
          <w:lang w:eastAsia="en-NZ"/>
        </w:rPr>
        <w:t xml:space="preserve"> </w:t>
      </w:r>
      <w:proofErr w:type="gramStart"/>
      <w:r w:rsidRPr="00DA0476">
        <w:rPr>
          <w:rFonts w:ascii="Times New Roman" w:eastAsia="Times New Roman" w:hAnsi="Times New Roman" w:cs="Times New Roman"/>
          <w:color w:val="000000"/>
          <w:lang w:eastAsia="en-NZ"/>
        </w:rPr>
        <w:t>tool</w:t>
      </w:r>
      <w:proofErr w:type="gramEnd"/>
      <w:r w:rsidRPr="00DA0476">
        <w:rPr>
          <w:rFonts w:ascii="Times New Roman" w:eastAsia="Times New Roman" w:hAnsi="Times New Roman" w:cs="Times New Roman"/>
          <w:color w:val="000000"/>
          <w:lang w:eastAsia="en-NZ"/>
        </w:rPr>
        <w:t xml:space="preserve"> and the NetBeans Editor is</w:t>
      </w:r>
      <w:r w:rsidR="003262FB" w:rsidRPr="00DA0476">
        <w:rPr>
          <w:rFonts w:ascii="Times New Roman" w:eastAsia="Times New Roman" w:hAnsi="Times New Roman" w:cs="Times New Roman"/>
          <w:color w:val="000000"/>
          <w:lang w:eastAsia="en-NZ"/>
        </w:rPr>
        <w:t xml:space="preserve"> stable to deliver debug feature without needing to do additional setup for debug. However, debug in Ballerina is not as mature as Java</w:t>
      </w:r>
      <w:r w:rsidR="00DA0476" w:rsidRPr="00DA0476">
        <w:rPr>
          <w:rFonts w:ascii="Times New Roman" w:eastAsia="Times New Roman" w:hAnsi="Times New Roman" w:cs="Times New Roman"/>
          <w:color w:val="000000"/>
          <w:lang w:eastAsia="en-NZ"/>
        </w:rPr>
        <w:t xml:space="preserve"> with the limitations in number of debug processes in parallel. Also, </w:t>
      </w:r>
      <w:r w:rsidR="00BB722F">
        <w:rPr>
          <w:rFonts w:ascii="Times New Roman" w:eastAsia="Times New Roman" w:hAnsi="Times New Roman" w:cs="Times New Roman"/>
          <w:color w:val="000000"/>
          <w:lang w:eastAsia="en-NZ"/>
        </w:rPr>
        <w:t xml:space="preserve">Debug as per official website is the experimental feature and is not fully stable. </w:t>
      </w:r>
    </w:p>
    <w:p w14:paraId="096E1666" w14:textId="77777777" w:rsidR="00BB722F" w:rsidRPr="00DA0476" w:rsidRDefault="00BB722F" w:rsidP="00DA0476">
      <w:pPr>
        <w:spacing w:after="0" w:line="480" w:lineRule="auto"/>
        <w:rPr>
          <w:rFonts w:ascii="Times New Roman" w:eastAsia="Times New Roman" w:hAnsi="Times New Roman" w:cs="Times New Roman"/>
          <w:color w:val="000000"/>
          <w:lang w:eastAsia="en-NZ"/>
        </w:rPr>
      </w:pPr>
    </w:p>
    <w:p w14:paraId="550468A7" w14:textId="77777777" w:rsidR="00AE1E0D" w:rsidRPr="00396E92" w:rsidRDefault="00AE1E0D" w:rsidP="00262FCB">
      <w:pPr>
        <w:spacing w:after="0" w:line="480" w:lineRule="auto"/>
        <w:rPr>
          <w:rFonts w:ascii="Times New Roman" w:eastAsia="Times New Roman" w:hAnsi="Times New Roman" w:cs="Times New Roman"/>
          <w:sz w:val="24"/>
          <w:szCs w:val="24"/>
          <w:lang w:eastAsia="en-NZ"/>
        </w:rPr>
      </w:pPr>
    </w:p>
    <w:p w14:paraId="252FB28D" w14:textId="78A79D15" w:rsidR="00AE1E0D" w:rsidRDefault="00AE1E0D" w:rsidP="00262FCB">
      <w:pPr>
        <w:pStyle w:val="Heading2"/>
        <w:spacing w:line="480" w:lineRule="auto"/>
        <w:rPr>
          <w:rFonts w:ascii="Times New Roman" w:eastAsia="Times New Roman" w:hAnsi="Times New Roman" w:cs="Times New Roman"/>
          <w:color w:val="auto"/>
          <w:lang w:eastAsia="en-NZ"/>
        </w:rPr>
      </w:pPr>
      <w:r w:rsidRPr="00D41FE1">
        <w:rPr>
          <w:rFonts w:ascii="Times New Roman" w:eastAsia="Times New Roman" w:hAnsi="Times New Roman" w:cs="Times New Roman"/>
          <w:color w:val="auto"/>
          <w:lang w:eastAsia="en-NZ"/>
        </w:rPr>
        <w:t>Size</w:t>
      </w:r>
    </w:p>
    <w:p w14:paraId="514219ED" w14:textId="6C5AC939" w:rsidR="00B275C7" w:rsidRDefault="005F70D5" w:rsidP="005F70D5">
      <w:pPr>
        <w:spacing w:after="0" w:line="480" w:lineRule="auto"/>
        <w:rPr>
          <w:rFonts w:ascii="Times New Roman" w:eastAsia="Times New Roman" w:hAnsi="Times New Roman" w:cs="Times New Roman"/>
          <w:color w:val="000000"/>
          <w:lang w:eastAsia="en-NZ"/>
        </w:rPr>
      </w:pPr>
      <w:r w:rsidRPr="005F70D5">
        <w:rPr>
          <w:rFonts w:ascii="Times New Roman" w:eastAsia="Times New Roman" w:hAnsi="Times New Roman" w:cs="Times New Roman"/>
          <w:color w:val="000000"/>
          <w:lang w:eastAsia="en-NZ"/>
        </w:rPr>
        <w:t>My experiment compares the size of the docker image built for</w:t>
      </w:r>
      <w:r w:rsidR="00546AB4">
        <w:rPr>
          <w:rFonts w:ascii="Times New Roman" w:eastAsia="Times New Roman" w:hAnsi="Times New Roman" w:cs="Times New Roman"/>
          <w:color w:val="000000"/>
          <w:lang w:eastAsia="en-NZ"/>
        </w:rPr>
        <w:t xml:space="preserve"> all the </w:t>
      </w:r>
      <w:r w:rsidRPr="005F70D5">
        <w:rPr>
          <w:rFonts w:ascii="Times New Roman" w:eastAsia="Times New Roman" w:hAnsi="Times New Roman" w:cs="Times New Roman"/>
          <w:color w:val="000000"/>
          <w:lang w:eastAsia="en-NZ"/>
        </w:rPr>
        <w:t>microservices</w:t>
      </w:r>
      <w:r w:rsidR="00546AB4">
        <w:rPr>
          <w:rFonts w:ascii="Times New Roman" w:eastAsia="Times New Roman" w:hAnsi="Times New Roman" w:cs="Times New Roman"/>
          <w:color w:val="000000"/>
          <w:lang w:eastAsia="en-NZ"/>
        </w:rPr>
        <w:t xml:space="preserve"> developed for the experiment</w:t>
      </w:r>
      <w:r w:rsidR="002C41B2">
        <w:rPr>
          <w:rFonts w:ascii="Times New Roman" w:eastAsia="Times New Roman" w:hAnsi="Times New Roman" w:cs="Times New Roman"/>
          <w:color w:val="000000"/>
          <w:lang w:eastAsia="en-NZ"/>
        </w:rPr>
        <w:t xml:space="preserve"> and disk space used by each container</w:t>
      </w:r>
      <w:r w:rsidR="00323872">
        <w:rPr>
          <w:rFonts w:ascii="Times New Roman" w:eastAsia="Times New Roman" w:hAnsi="Times New Roman" w:cs="Times New Roman"/>
          <w:color w:val="000000"/>
          <w:lang w:eastAsia="en-NZ"/>
        </w:rPr>
        <w:t xml:space="preserve"> (</w:t>
      </w:r>
      <w:r w:rsidR="00323872" w:rsidRPr="00323872">
        <w:rPr>
          <w:rFonts w:ascii="Times New Roman" w:eastAsia="Times New Roman" w:hAnsi="Times New Roman" w:cs="Times New Roman"/>
          <w:color w:val="000000"/>
          <w:lang w:eastAsia="en-NZ"/>
        </w:rPr>
        <w:t>https://docs.docker.com/storage/storagedriver/</w:t>
      </w:r>
      <w:r w:rsidR="00323872">
        <w:rPr>
          <w:rFonts w:ascii="Times New Roman" w:eastAsia="Times New Roman" w:hAnsi="Times New Roman" w:cs="Times New Roman"/>
          <w:color w:val="000000"/>
          <w:lang w:eastAsia="en-NZ"/>
        </w:rPr>
        <w:t>)</w:t>
      </w:r>
      <w:r w:rsidR="00546AB4">
        <w:rPr>
          <w:rFonts w:ascii="Times New Roman" w:eastAsia="Times New Roman" w:hAnsi="Times New Roman" w:cs="Times New Roman"/>
          <w:color w:val="000000"/>
          <w:lang w:eastAsia="en-NZ"/>
        </w:rPr>
        <w:t xml:space="preserve">. </w:t>
      </w:r>
      <w:r w:rsidR="001B4501">
        <w:rPr>
          <w:rFonts w:ascii="Times New Roman" w:eastAsia="Times New Roman" w:hAnsi="Times New Roman" w:cs="Times New Roman"/>
          <w:color w:val="000000"/>
          <w:lang w:eastAsia="en-NZ"/>
        </w:rPr>
        <w:t>M</w:t>
      </w:r>
      <w:r w:rsidR="002554DD">
        <w:rPr>
          <w:rFonts w:ascii="Times New Roman" w:eastAsia="Times New Roman" w:hAnsi="Times New Roman" w:cs="Times New Roman"/>
          <w:color w:val="000000"/>
          <w:lang w:eastAsia="en-NZ"/>
        </w:rPr>
        <w:t xml:space="preserve">y microservices are </w:t>
      </w:r>
      <w:r w:rsidR="001B4501">
        <w:rPr>
          <w:rFonts w:ascii="Times New Roman" w:eastAsia="Times New Roman" w:hAnsi="Times New Roman" w:cs="Times New Roman"/>
          <w:color w:val="000000"/>
          <w:lang w:eastAsia="en-NZ"/>
        </w:rPr>
        <w:t>built into</w:t>
      </w:r>
      <w:r w:rsidR="002554DD">
        <w:rPr>
          <w:rFonts w:ascii="Times New Roman" w:eastAsia="Times New Roman" w:hAnsi="Times New Roman" w:cs="Times New Roman"/>
          <w:color w:val="000000"/>
          <w:lang w:eastAsia="en-NZ"/>
        </w:rPr>
        <w:t xml:space="preserve"> docker image</w:t>
      </w:r>
      <w:r w:rsidR="001B4501">
        <w:rPr>
          <w:rFonts w:ascii="Times New Roman" w:eastAsia="Times New Roman" w:hAnsi="Times New Roman" w:cs="Times New Roman"/>
          <w:color w:val="000000"/>
          <w:lang w:eastAsia="en-NZ"/>
        </w:rPr>
        <w:t xml:space="preserve"> and will be</w:t>
      </w:r>
      <w:r w:rsidR="002554DD">
        <w:rPr>
          <w:rFonts w:ascii="Times New Roman" w:eastAsia="Times New Roman" w:hAnsi="Times New Roman" w:cs="Times New Roman"/>
          <w:color w:val="000000"/>
          <w:lang w:eastAsia="en-NZ"/>
        </w:rPr>
        <w:t xml:space="preserve"> running in the container</w:t>
      </w:r>
      <w:r w:rsidR="001B4501">
        <w:rPr>
          <w:rFonts w:ascii="Times New Roman" w:eastAsia="Times New Roman" w:hAnsi="Times New Roman" w:cs="Times New Roman"/>
          <w:color w:val="000000"/>
          <w:lang w:eastAsia="en-NZ"/>
        </w:rPr>
        <w:t>.</w:t>
      </w:r>
      <w:r w:rsidR="002554DD">
        <w:rPr>
          <w:rFonts w:ascii="Times New Roman" w:eastAsia="Times New Roman" w:hAnsi="Times New Roman" w:cs="Times New Roman"/>
          <w:color w:val="000000"/>
          <w:lang w:eastAsia="en-NZ"/>
        </w:rPr>
        <w:t xml:space="preserve"> </w:t>
      </w:r>
      <w:r w:rsidR="002C41B2">
        <w:rPr>
          <w:rFonts w:ascii="Times New Roman" w:eastAsia="Times New Roman" w:hAnsi="Times New Roman" w:cs="Times New Roman"/>
          <w:color w:val="000000"/>
          <w:lang w:eastAsia="en-NZ"/>
        </w:rPr>
        <w:t>To</w:t>
      </w:r>
      <w:r w:rsidR="00431E7E">
        <w:rPr>
          <w:rFonts w:ascii="Times New Roman" w:eastAsia="Times New Roman" w:hAnsi="Times New Roman" w:cs="Times New Roman"/>
          <w:color w:val="000000"/>
          <w:lang w:eastAsia="en-NZ"/>
        </w:rPr>
        <w:t xml:space="preserve"> compare the size of every image it is important to understand how docker builds the image and how </w:t>
      </w:r>
      <w:r w:rsidR="00FC5106">
        <w:rPr>
          <w:rFonts w:ascii="Times New Roman" w:eastAsia="Times New Roman" w:hAnsi="Times New Roman" w:cs="Times New Roman"/>
          <w:color w:val="000000"/>
          <w:lang w:eastAsia="en-NZ"/>
        </w:rPr>
        <w:t xml:space="preserve">it stores the image in the disk and how the container space is utilised. </w:t>
      </w:r>
    </w:p>
    <w:p w14:paraId="74E705D4" w14:textId="10BDBEFF" w:rsidR="00E57674" w:rsidRDefault="00E57674" w:rsidP="005F70D5">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Docker image is built from the series of layers. Each layer is the </w:t>
      </w:r>
      <w:r w:rsidR="00221FE3">
        <w:rPr>
          <w:rFonts w:ascii="Times New Roman" w:eastAsia="Times New Roman" w:hAnsi="Times New Roman" w:cs="Times New Roman"/>
          <w:color w:val="000000"/>
          <w:lang w:eastAsia="en-NZ"/>
        </w:rPr>
        <w:t>instruction in the Docker file.</w:t>
      </w:r>
      <w:r w:rsidR="00D5184C">
        <w:rPr>
          <w:rFonts w:ascii="Times New Roman" w:eastAsia="Times New Roman" w:hAnsi="Times New Roman" w:cs="Times New Roman"/>
          <w:color w:val="000000"/>
          <w:lang w:eastAsia="en-NZ"/>
        </w:rPr>
        <w:t xml:space="preserve"> Every instruction utilises space in the disk and </w:t>
      </w:r>
      <w:r w:rsidR="00864847">
        <w:rPr>
          <w:rFonts w:ascii="Times New Roman" w:eastAsia="Times New Roman" w:hAnsi="Times New Roman" w:cs="Times New Roman"/>
          <w:color w:val="000000"/>
          <w:lang w:eastAsia="en-NZ"/>
        </w:rPr>
        <w:t xml:space="preserve">thus the total disk space occupied by each instruction is the size of the docker image. The docker image size information can be extracted by running the command </w:t>
      </w:r>
      <w:r w:rsidR="00EB0A69">
        <w:rPr>
          <w:rFonts w:ascii="Times New Roman" w:eastAsia="Times New Roman" w:hAnsi="Times New Roman" w:cs="Times New Roman"/>
          <w:color w:val="000000"/>
          <w:lang w:eastAsia="en-NZ"/>
        </w:rPr>
        <w:t>“docker image ls”</w:t>
      </w:r>
      <w:r w:rsidR="00164BD6">
        <w:rPr>
          <w:rFonts w:ascii="Times New Roman" w:eastAsia="Times New Roman" w:hAnsi="Times New Roman" w:cs="Times New Roman"/>
          <w:color w:val="000000"/>
          <w:lang w:eastAsia="en-NZ"/>
        </w:rPr>
        <w:t xml:space="preserve">. The size of the layers can be </w:t>
      </w:r>
      <w:r w:rsidR="00164BD6">
        <w:rPr>
          <w:rFonts w:ascii="Times New Roman" w:eastAsia="Times New Roman" w:hAnsi="Times New Roman" w:cs="Times New Roman"/>
          <w:color w:val="000000"/>
          <w:lang w:eastAsia="en-NZ"/>
        </w:rPr>
        <w:lastRenderedPageBreak/>
        <w:t xml:space="preserve">extracted by running the command “docker history $IMAGEID”. </w:t>
      </w:r>
      <w:r w:rsidR="00FC0C17">
        <w:rPr>
          <w:rFonts w:ascii="Times New Roman" w:eastAsia="Times New Roman" w:hAnsi="Times New Roman" w:cs="Times New Roman"/>
          <w:color w:val="000000"/>
          <w:lang w:eastAsia="en-NZ"/>
        </w:rPr>
        <w:t xml:space="preserve"> </w:t>
      </w:r>
      <w:r w:rsidR="00C87E3D">
        <w:rPr>
          <w:rFonts w:ascii="Times New Roman" w:eastAsia="Times New Roman" w:hAnsi="Times New Roman" w:cs="Times New Roman"/>
          <w:color w:val="000000"/>
          <w:lang w:eastAsia="en-NZ"/>
        </w:rPr>
        <w:t xml:space="preserve">Both the commands will help to identify the size of the executable and the additional size required to setup for every language. </w:t>
      </w:r>
    </w:p>
    <w:p w14:paraId="2E75E802" w14:textId="5A55076A" w:rsidR="008B66E4" w:rsidRDefault="008B66E4" w:rsidP="005F70D5">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To extract the information of the container running the docker image below command is run – “docker container ls -s” </w:t>
      </w:r>
      <w:r w:rsidR="0008798F">
        <w:rPr>
          <w:rFonts w:ascii="Times New Roman" w:eastAsia="Times New Roman" w:hAnsi="Times New Roman" w:cs="Times New Roman"/>
          <w:color w:val="000000"/>
          <w:lang w:eastAsia="en-NZ"/>
        </w:rPr>
        <w:t xml:space="preserve">This command returns </w:t>
      </w:r>
      <w:r w:rsidR="00A21A16">
        <w:rPr>
          <w:rFonts w:ascii="Times New Roman" w:eastAsia="Times New Roman" w:hAnsi="Times New Roman" w:cs="Times New Roman"/>
          <w:color w:val="000000"/>
          <w:lang w:eastAsia="en-NZ"/>
        </w:rPr>
        <w:t xml:space="preserve">displays disk size against the column value size. </w:t>
      </w:r>
      <w:r w:rsidR="0076069C">
        <w:rPr>
          <w:rFonts w:ascii="Times New Roman" w:eastAsia="Times New Roman" w:hAnsi="Times New Roman" w:cs="Times New Roman"/>
          <w:color w:val="000000"/>
          <w:lang w:eastAsia="en-NZ"/>
        </w:rPr>
        <w:t xml:space="preserve">Size is </w:t>
      </w:r>
      <w:r>
        <w:rPr>
          <w:rFonts w:ascii="Times New Roman" w:eastAsia="Times New Roman" w:hAnsi="Times New Roman" w:cs="Times New Roman"/>
          <w:color w:val="000000"/>
          <w:lang w:eastAsia="en-NZ"/>
        </w:rPr>
        <w:t>the</w:t>
      </w:r>
      <w:r w:rsidR="00C1613E">
        <w:rPr>
          <w:rFonts w:ascii="Times New Roman" w:eastAsia="Times New Roman" w:hAnsi="Times New Roman" w:cs="Times New Roman"/>
          <w:color w:val="000000"/>
          <w:lang w:eastAsia="en-NZ"/>
        </w:rPr>
        <w:t xml:space="preserve"> amount of data used for the writing operation by the container</w:t>
      </w:r>
      <w:r w:rsidR="00E45F5D">
        <w:rPr>
          <w:rFonts w:ascii="Times New Roman" w:eastAsia="Times New Roman" w:hAnsi="Times New Roman" w:cs="Times New Roman"/>
          <w:color w:val="000000"/>
          <w:lang w:eastAsia="en-NZ"/>
        </w:rPr>
        <w:t>.</w:t>
      </w:r>
      <w:r w:rsidR="00C1613E">
        <w:rPr>
          <w:rFonts w:ascii="Times New Roman" w:eastAsia="Times New Roman" w:hAnsi="Times New Roman" w:cs="Times New Roman"/>
          <w:color w:val="000000"/>
          <w:lang w:eastAsia="en-NZ"/>
        </w:rPr>
        <w:t xml:space="preserve"> (</w:t>
      </w:r>
      <w:hyperlink r:id="rId32" w:history="1">
        <w:r w:rsidR="004077E6" w:rsidRPr="00AD5886">
          <w:rPr>
            <w:rStyle w:val="Hyperlink"/>
            <w:rFonts w:ascii="Times New Roman" w:eastAsia="Times New Roman" w:hAnsi="Times New Roman" w:cs="Times New Roman"/>
            <w:lang w:eastAsia="en-NZ"/>
          </w:rPr>
          <w:t>https://docs.docker.com/storage/storagedriver/</w:t>
        </w:r>
      </w:hyperlink>
      <w:r w:rsidR="00C1613E">
        <w:rPr>
          <w:rFonts w:ascii="Times New Roman" w:eastAsia="Times New Roman" w:hAnsi="Times New Roman" w:cs="Times New Roman"/>
          <w:color w:val="000000"/>
          <w:lang w:eastAsia="en-NZ"/>
        </w:rPr>
        <w:t>)</w:t>
      </w:r>
    </w:p>
    <w:p w14:paraId="0B0A51FD" w14:textId="1A9799DD" w:rsidR="00C87E3D" w:rsidRDefault="00F911C8" w:rsidP="005F70D5">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Size</w:t>
      </w:r>
      <w:r w:rsidR="00C87E3D">
        <w:rPr>
          <w:rFonts w:ascii="Times New Roman" w:eastAsia="Times New Roman" w:hAnsi="Times New Roman" w:cs="Times New Roman"/>
          <w:color w:val="000000"/>
          <w:lang w:eastAsia="en-NZ"/>
        </w:rPr>
        <w:t xml:space="preserve"> metric </w:t>
      </w:r>
      <w:r>
        <w:rPr>
          <w:rFonts w:ascii="Times New Roman" w:eastAsia="Times New Roman" w:hAnsi="Times New Roman" w:cs="Times New Roman"/>
          <w:color w:val="000000"/>
          <w:lang w:eastAsia="en-NZ"/>
        </w:rPr>
        <w:t xml:space="preserve">for this experiment will hold values for </w:t>
      </w:r>
      <w:r w:rsidR="00C87E3D">
        <w:rPr>
          <w:rFonts w:ascii="Times New Roman" w:eastAsia="Times New Roman" w:hAnsi="Times New Roman" w:cs="Times New Roman"/>
          <w:color w:val="000000"/>
          <w:lang w:eastAsia="en-NZ"/>
        </w:rPr>
        <w:t xml:space="preserve">docker image size, container size, </w:t>
      </w:r>
      <w:r>
        <w:rPr>
          <w:rFonts w:ascii="Times New Roman" w:eastAsia="Times New Roman" w:hAnsi="Times New Roman" w:cs="Times New Roman"/>
          <w:color w:val="000000"/>
          <w:lang w:eastAsia="en-NZ"/>
        </w:rPr>
        <w:t xml:space="preserve">executable size and </w:t>
      </w:r>
      <w:proofErr w:type="gramStart"/>
      <w:r>
        <w:rPr>
          <w:rFonts w:ascii="Times New Roman" w:eastAsia="Times New Roman" w:hAnsi="Times New Roman" w:cs="Times New Roman"/>
          <w:color w:val="000000"/>
          <w:lang w:eastAsia="en-NZ"/>
        </w:rPr>
        <w:t>others</w:t>
      </w:r>
      <w:proofErr w:type="gramEnd"/>
    </w:p>
    <w:p w14:paraId="006256F3" w14:textId="6E1400EC" w:rsidR="004077E6" w:rsidRDefault="00AE6453" w:rsidP="005F70D5">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Ima</w:t>
      </w:r>
      <w:r w:rsidR="004077E6">
        <w:rPr>
          <w:rFonts w:ascii="Times New Roman" w:eastAsia="Times New Roman" w:hAnsi="Times New Roman" w:cs="Times New Roman"/>
          <w:color w:val="000000"/>
          <w:lang w:eastAsia="en-NZ"/>
        </w:rPr>
        <w:t xml:space="preserve">ges below are the </w:t>
      </w:r>
      <w:r w:rsidR="007A09B5">
        <w:rPr>
          <w:rFonts w:ascii="Times New Roman" w:eastAsia="Times New Roman" w:hAnsi="Times New Roman" w:cs="Times New Roman"/>
          <w:color w:val="000000"/>
          <w:lang w:eastAsia="en-NZ"/>
        </w:rPr>
        <w:t xml:space="preserve">Charts that represent </w:t>
      </w:r>
      <w:r>
        <w:rPr>
          <w:rFonts w:ascii="Times New Roman" w:eastAsia="Times New Roman" w:hAnsi="Times New Roman" w:cs="Times New Roman"/>
          <w:color w:val="000000"/>
          <w:lang w:eastAsia="en-NZ"/>
        </w:rPr>
        <w:t>the size metric</w:t>
      </w:r>
      <w:r w:rsidR="004077E6">
        <w:rPr>
          <w:rFonts w:ascii="Times New Roman" w:eastAsia="Times New Roman" w:hAnsi="Times New Roman" w:cs="Times New Roman"/>
          <w:color w:val="000000"/>
          <w:lang w:eastAsia="en-NZ"/>
        </w:rPr>
        <w:t xml:space="preserve"> recorded for every </w:t>
      </w:r>
      <w:commentRangeStart w:id="17"/>
      <w:r w:rsidR="004077E6">
        <w:rPr>
          <w:rFonts w:ascii="Times New Roman" w:eastAsia="Times New Roman" w:hAnsi="Times New Roman" w:cs="Times New Roman"/>
          <w:color w:val="000000"/>
          <w:lang w:eastAsia="en-NZ"/>
        </w:rPr>
        <w:t xml:space="preserve">microservice </w:t>
      </w:r>
      <w:commentRangeEnd w:id="17"/>
      <w:r w:rsidR="004334C8">
        <w:rPr>
          <w:rStyle w:val="CommentReference"/>
        </w:rPr>
        <w:commentReference w:id="17"/>
      </w:r>
      <w:r w:rsidR="00DA7DD2">
        <w:rPr>
          <w:rFonts w:ascii="Times New Roman" w:eastAsia="Times New Roman" w:hAnsi="Times New Roman" w:cs="Times New Roman"/>
          <w:color w:val="000000"/>
          <w:lang w:eastAsia="en-NZ"/>
        </w:rPr>
        <w:t>–</w:t>
      </w:r>
      <w:r w:rsidR="004077E6">
        <w:rPr>
          <w:rFonts w:ascii="Times New Roman" w:eastAsia="Times New Roman" w:hAnsi="Times New Roman" w:cs="Times New Roman"/>
          <w:color w:val="000000"/>
          <w:lang w:eastAsia="en-NZ"/>
        </w:rPr>
        <w:t xml:space="preserve"> </w:t>
      </w:r>
    </w:p>
    <w:p w14:paraId="69BB5CF5" w14:textId="1049A13F" w:rsidR="00DA7DD2" w:rsidRDefault="00DA7DD2" w:rsidP="00F755CD">
      <w:pPr>
        <w:pStyle w:val="Heading3"/>
        <w:spacing w:line="480" w:lineRule="auto"/>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Java</w:t>
      </w:r>
    </w:p>
    <w:p w14:paraId="73BBAD0C" w14:textId="157E311B" w:rsidR="00DA7DD2" w:rsidRDefault="00DA7DD2" w:rsidP="00F755CD">
      <w:pPr>
        <w:pStyle w:val="Heading4"/>
        <w:rPr>
          <w:rFonts w:ascii="Times New Roman" w:eastAsia="Times New Roman" w:hAnsi="Times New Roman" w:cs="Times New Roman"/>
          <w:color w:val="000000"/>
          <w:lang w:eastAsia="en-NZ"/>
        </w:rPr>
      </w:pPr>
      <w:proofErr w:type="spellStart"/>
      <w:r w:rsidRPr="00F755CD">
        <w:rPr>
          <w:rFonts w:ascii="Times New Roman" w:eastAsia="Times New Roman" w:hAnsi="Times New Roman" w:cs="Times New Roman"/>
          <w:color w:val="auto"/>
          <w:lang w:eastAsia="en-NZ"/>
        </w:rPr>
        <w:t>ReST</w:t>
      </w:r>
      <w:proofErr w:type="spellEnd"/>
    </w:p>
    <w:p w14:paraId="252E86F7" w14:textId="46BAE23B" w:rsidR="00DA7DD2" w:rsidRDefault="00DA7DD2" w:rsidP="00F755CD">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AMQP</w:t>
      </w:r>
    </w:p>
    <w:p w14:paraId="0A85C069" w14:textId="5ACA6D8D" w:rsidR="00DA7DD2" w:rsidRDefault="00DA7DD2" w:rsidP="00F755CD">
      <w:pPr>
        <w:pStyle w:val="Heading4"/>
        <w:rPr>
          <w:rFonts w:ascii="Times New Roman" w:eastAsia="Times New Roman" w:hAnsi="Times New Roman" w:cs="Times New Roman"/>
          <w:color w:val="auto"/>
          <w:lang w:eastAsia="en-NZ"/>
        </w:rPr>
      </w:pPr>
      <w:proofErr w:type="spellStart"/>
      <w:r w:rsidRPr="00F755CD">
        <w:rPr>
          <w:rFonts w:ascii="Times New Roman" w:eastAsia="Times New Roman" w:hAnsi="Times New Roman" w:cs="Times New Roman"/>
          <w:color w:val="auto"/>
          <w:lang w:eastAsia="en-NZ"/>
        </w:rPr>
        <w:t>gRPC</w:t>
      </w:r>
      <w:proofErr w:type="spellEnd"/>
    </w:p>
    <w:p w14:paraId="22D9A1C7" w14:textId="77777777" w:rsidR="005919BF" w:rsidRPr="005919BF" w:rsidRDefault="005919BF" w:rsidP="005919BF">
      <w:pPr>
        <w:rPr>
          <w:lang w:eastAsia="en-NZ"/>
        </w:rPr>
      </w:pPr>
    </w:p>
    <w:p w14:paraId="02F05594" w14:textId="7C36AA8B" w:rsidR="00DA7DD2" w:rsidRDefault="00DA7DD2" w:rsidP="00F755CD">
      <w:pPr>
        <w:pStyle w:val="Heading3"/>
        <w:spacing w:line="480" w:lineRule="auto"/>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Ballerina</w:t>
      </w:r>
    </w:p>
    <w:p w14:paraId="38762A50" w14:textId="77777777" w:rsidR="00DA7DD2" w:rsidRDefault="00DA7DD2" w:rsidP="00F755CD">
      <w:pPr>
        <w:pStyle w:val="Heading4"/>
        <w:rPr>
          <w:rFonts w:ascii="Times New Roman" w:eastAsia="Times New Roman" w:hAnsi="Times New Roman" w:cs="Times New Roman"/>
          <w:color w:val="000000"/>
          <w:lang w:eastAsia="en-NZ"/>
        </w:rPr>
      </w:pPr>
      <w:proofErr w:type="spellStart"/>
      <w:r w:rsidRPr="00F755CD">
        <w:rPr>
          <w:rFonts w:ascii="Times New Roman" w:eastAsia="Times New Roman" w:hAnsi="Times New Roman" w:cs="Times New Roman"/>
          <w:color w:val="auto"/>
          <w:lang w:eastAsia="en-NZ"/>
        </w:rPr>
        <w:t>ReST</w:t>
      </w:r>
      <w:proofErr w:type="spellEnd"/>
    </w:p>
    <w:p w14:paraId="28420DBD" w14:textId="77777777" w:rsidR="00DA7DD2" w:rsidRDefault="00DA7DD2" w:rsidP="00F755CD">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AMQP</w:t>
      </w:r>
    </w:p>
    <w:p w14:paraId="0915DADD" w14:textId="7E26D216" w:rsidR="00DA7DD2" w:rsidRDefault="00DA7DD2" w:rsidP="00F755CD">
      <w:pPr>
        <w:pStyle w:val="Heading4"/>
        <w:rPr>
          <w:rFonts w:ascii="Times New Roman" w:eastAsia="Times New Roman" w:hAnsi="Times New Roman" w:cs="Times New Roman"/>
          <w:color w:val="auto"/>
          <w:lang w:eastAsia="en-NZ"/>
        </w:rPr>
      </w:pPr>
      <w:proofErr w:type="spellStart"/>
      <w:r w:rsidRPr="00F755CD">
        <w:rPr>
          <w:rFonts w:ascii="Times New Roman" w:eastAsia="Times New Roman" w:hAnsi="Times New Roman" w:cs="Times New Roman"/>
          <w:color w:val="auto"/>
          <w:lang w:eastAsia="en-NZ"/>
        </w:rPr>
        <w:t>gRPC</w:t>
      </w:r>
      <w:proofErr w:type="spellEnd"/>
    </w:p>
    <w:p w14:paraId="32569BE4" w14:textId="77777777" w:rsidR="001B1CB8" w:rsidRPr="001B1CB8" w:rsidRDefault="001B1CB8" w:rsidP="001B1CB8">
      <w:pPr>
        <w:rPr>
          <w:lang w:eastAsia="en-NZ"/>
        </w:rPr>
      </w:pPr>
    </w:p>
    <w:p w14:paraId="583988FC" w14:textId="4F6EBBAF" w:rsidR="00DA7DD2" w:rsidRDefault="00DA7DD2" w:rsidP="00F755CD">
      <w:pPr>
        <w:pStyle w:val="Heading3"/>
        <w:spacing w:line="480" w:lineRule="auto"/>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Jolie</w:t>
      </w:r>
    </w:p>
    <w:p w14:paraId="6622FFB7" w14:textId="5D827B91" w:rsidR="00DA7DD2" w:rsidRDefault="00DA7DD2" w:rsidP="00F755CD">
      <w:pPr>
        <w:pStyle w:val="Heading4"/>
        <w:rPr>
          <w:rFonts w:ascii="Times New Roman" w:eastAsia="Times New Roman" w:hAnsi="Times New Roman" w:cs="Times New Roman"/>
          <w:color w:val="auto"/>
          <w:lang w:eastAsia="en-NZ"/>
        </w:rPr>
      </w:pPr>
      <w:proofErr w:type="spellStart"/>
      <w:r w:rsidRPr="00F755CD">
        <w:rPr>
          <w:rFonts w:ascii="Times New Roman" w:eastAsia="Times New Roman" w:hAnsi="Times New Roman" w:cs="Times New Roman"/>
          <w:color w:val="auto"/>
          <w:lang w:eastAsia="en-NZ"/>
        </w:rPr>
        <w:t>ReST</w:t>
      </w:r>
      <w:proofErr w:type="spellEnd"/>
    </w:p>
    <w:p w14:paraId="71CB43F6" w14:textId="77777777" w:rsidR="00D66581" w:rsidRPr="00D66581" w:rsidRDefault="00D66581" w:rsidP="00D66581">
      <w:pPr>
        <w:rPr>
          <w:lang w:eastAsia="en-NZ"/>
        </w:rPr>
      </w:pPr>
    </w:p>
    <w:p w14:paraId="3381424B" w14:textId="4BDF96F2" w:rsidR="00AE1E0D" w:rsidRPr="00396E92" w:rsidRDefault="007E5460" w:rsidP="00F755CD">
      <w:pPr>
        <w:pStyle w:val="Heading3"/>
        <w:spacing w:line="480" w:lineRule="auto"/>
        <w:rPr>
          <w:rFonts w:ascii="Times New Roman" w:eastAsia="Times New Roman" w:hAnsi="Times New Roman" w:cs="Times New Roman"/>
          <w:lang w:eastAsia="en-NZ"/>
        </w:rPr>
      </w:pPr>
      <w:r w:rsidRPr="00F755CD">
        <w:rPr>
          <w:rFonts w:ascii="Times New Roman" w:eastAsia="Times New Roman" w:hAnsi="Times New Roman" w:cs="Times New Roman"/>
          <w:color w:val="auto"/>
          <w:lang w:eastAsia="en-NZ"/>
        </w:rPr>
        <w:t>Outcome</w:t>
      </w:r>
    </w:p>
    <w:p w14:paraId="00D91150" w14:textId="77777777" w:rsidR="00AE1E0D" w:rsidRPr="00D41FE1" w:rsidRDefault="00AE1E0D" w:rsidP="00262FCB">
      <w:pPr>
        <w:pStyle w:val="Heading2"/>
        <w:spacing w:line="480" w:lineRule="auto"/>
        <w:rPr>
          <w:rFonts w:ascii="Times New Roman" w:eastAsia="Times New Roman" w:hAnsi="Times New Roman" w:cs="Times New Roman"/>
          <w:color w:val="auto"/>
          <w:lang w:eastAsia="en-NZ"/>
        </w:rPr>
      </w:pPr>
      <w:r w:rsidRPr="00D41FE1">
        <w:rPr>
          <w:rFonts w:ascii="Times New Roman" w:eastAsia="Times New Roman" w:hAnsi="Times New Roman" w:cs="Times New Roman"/>
          <w:color w:val="auto"/>
          <w:lang w:eastAsia="en-NZ"/>
        </w:rPr>
        <w:t>Execution Time</w:t>
      </w:r>
    </w:p>
    <w:p w14:paraId="0DD98F4F" w14:textId="38A920C7" w:rsidR="009E2900" w:rsidRDefault="00AE1E0D"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t>Execution time is the user time in seconds which is the total CPU time spent within the process. This is the CPU time spent in executing the actual process.</w:t>
      </w:r>
      <w:r w:rsidR="00E53C73">
        <w:rPr>
          <w:rFonts w:ascii="Times New Roman" w:eastAsia="Times New Roman" w:hAnsi="Times New Roman" w:cs="Times New Roman"/>
          <w:color w:val="000000"/>
          <w:lang w:eastAsia="en-NZ"/>
        </w:rPr>
        <w:t xml:space="preserve"> </w:t>
      </w:r>
      <w:r w:rsidR="00320B03">
        <w:rPr>
          <w:rFonts w:ascii="Times New Roman" w:eastAsia="Times New Roman" w:hAnsi="Times New Roman" w:cs="Times New Roman"/>
          <w:color w:val="000000"/>
          <w:lang w:eastAsia="en-NZ"/>
        </w:rPr>
        <w:t xml:space="preserve">As my research is focusing on the integration so I am calculating the total processing time including the integration. </w:t>
      </w:r>
      <w:r w:rsidR="00F55D62">
        <w:rPr>
          <w:rFonts w:ascii="Times New Roman" w:eastAsia="Times New Roman" w:hAnsi="Times New Roman" w:cs="Times New Roman"/>
          <w:color w:val="000000"/>
          <w:lang w:eastAsia="en-NZ"/>
        </w:rPr>
        <w:t>Thus,</w:t>
      </w:r>
      <w:r w:rsidR="00320B03">
        <w:rPr>
          <w:rFonts w:ascii="Times New Roman" w:eastAsia="Times New Roman" w:hAnsi="Times New Roman" w:cs="Times New Roman"/>
          <w:color w:val="000000"/>
          <w:lang w:eastAsia="en-NZ"/>
        </w:rPr>
        <w:t xml:space="preserve"> the test is always calculating the response time of the second service that calls the first service and sends back the response.</w:t>
      </w:r>
      <w:r w:rsidRPr="00396E92">
        <w:rPr>
          <w:rFonts w:ascii="Times New Roman" w:eastAsia="Times New Roman" w:hAnsi="Times New Roman" w:cs="Times New Roman"/>
          <w:color w:val="000000"/>
          <w:lang w:eastAsia="en-NZ"/>
        </w:rPr>
        <w:t xml:space="preserve"> </w:t>
      </w:r>
      <w:r w:rsidR="00F55D62">
        <w:rPr>
          <w:rFonts w:ascii="Times New Roman" w:eastAsia="Times New Roman" w:hAnsi="Times New Roman" w:cs="Times New Roman"/>
          <w:color w:val="000000"/>
          <w:lang w:eastAsia="en-NZ"/>
        </w:rPr>
        <w:t xml:space="preserve">The </w:t>
      </w:r>
      <w:r w:rsidR="004D2483">
        <w:rPr>
          <w:rFonts w:ascii="Times New Roman" w:eastAsia="Times New Roman" w:hAnsi="Times New Roman" w:cs="Times New Roman"/>
          <w:color w:val="000000"/>
          <w:lang w:eastAsia="en-NZ"/>
        </w:rPr>
        <w:t xml:space="preserve">request to the services </w:t>
      </w:r>
      <w:r w:rsidR="00F55D62">
        <w:rPr>
          <w:rFonts w:ascii="Times New Roman" w:eastAsia="Times New Roman" w:hAnsi="Times New Roman" w:cs="Times New Roman"/>
          <w:color w:val="000000"/>
          <w:lang w:eastAsia="en-NZ"/>
        </w:rPr>
        <w:t xml:space="preserve">is made </w:t>
      </w:r>
      <w:r w:rsidR="004D2483">
        <w:rPr>
          <w:rFonts w:ascii="Times New Roman" w:eastAsia="Times New Roman" w:hAnsi="Times New Roman" w:cs="Times New Roman"/>
          <w:color w:val="000000"/>
          <w:lang w:eastAsia="en-NZ"/>
        </w:rPr>
        <w:t>for 100 times</w:t>
      </w:r>
      <w:r w:rsidR="006E3382">
        <w:rPr>
          <w:rFonts w:ascii="Times New Roman" w:eastAsia="Times New Roman" w:hAnsi="Times New Roman" w:cs="Times New Roman"/>
          <w:color w:val="000000"/>
          <w:lang w:eastAsia="en-NZ"/>
        </w:rPr>
        <w:t xml:space="preserve">. Execution time metric will capture the time for all the 100 runs, the average of 100 runs. Outcome will be derived based on </w:t>
      </w:r>
      <w:r w:rsidR="004020BF">
        <w:rPr>
          <w:rFonts w:ascii="Times New Roman" w:eastAsia="Times New Roman" w:hAnsi="Times New Roman" w:cs="Times New Roman"/>
          <w:color w:val="000000"/>
          <w:lang w:eastAsia="en-NZ"/>
        </w:rPr>
        <w:t>the average of the runs.</w:t>
      </w:r>
      <w:r w:rsidR="00E53C73">
        <w:rPr>
          <w:rFonts w:ascii="Times New Roman" w:eastAsia="Times New Roman" w:hAnsi="Times New Roman" w:cs="Times New Roman"/>
          <w:color w:val="000000"/>
          <w:lang w:eastAsia="en-NZ"/>
        </w:rPr>
        <w:t xml:space="preserve"> </w:t>
      </w:r>
    </w:p>
    <w:p w14:paraId="6153798B" w14:textId="124729FC" w:rsidR="00270825" w:rsidRDefault="005F13DA" w:rsidP="00262FC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To measure the execution time for the </w:t>
      </w:r>
      <w:proofErr w:type="spellStart"/>
      <w:r>
        <w:rPr>
          <w:rFonts w:ascii="Times New Roman" w:eastAsia="Times New Roman" w:hAnsi="Times New Roman" w:cs="Times New Roman"/>
          <w:color w:val="000000"/>
          <w:lang w:eastAsia="en-NZ"/>
        </w:rPr>
        <w:t>ReST</w:t>
      </w:r>
      <w:proofErr w:type="spellEnd"/>
      <w:r>
        <w:rPr>
          <w:rFonts w:ascii="Times New Roman" w:eastAsia="Times New Roman" w:hAnsi="Times New Roman" w:cs="Times New Roman"/>
          <w:color w:val="000000"/>
          <w:lang w:eastAsia="en-NZ"/>
        </w:rPr>
        <w:t xml:space="preserve"> services, I have used </w:t>
      </w:r>
      <w:r w:rsidR="00AE1E0D" w:rsidRPr="00396E92">
        <w:rPr>
          <w:rFonts w:ascii="Times New Roman" w:eastAsia="Times New Roman" w:hAnsi="Times New Roman" w:cs="Times New Roman"/>
          <w:color w:val="000000"/>
          <w:lang w:eastAsia="en-NZ"/>
        </w:rPr>
        <w:t xml:space="preserve">one of the </w:t>
      </w:r>
      <w:proofErr w:type="spellStart"/>
      <w:r w:rsidR="00AE1E0D" w:rsidRPr="00396E92">
        <w:rPr>
          <w:rFonts w:ascii="Times New Roman" w:eastAsia="Times New Roman" w:hAnsi="Times New Roman" w:cs="Times New Roman"/>
          <w:color w:val="000000"/>
          <w:lang w:eastAsia="en-NZ"/>
        </w:rPr>
        <w:t>ReST</w:t>
      </w:r>
      <w:proofErr w:type="spellEnd"/>
      <w:r w:rsidR="00AE1E0D" w:rsidRPr="00396E92">
        <w:rPr>
          <w:rFonts w:ascii="Times New Roman" w:eastAsia="Times New Roman" w:hAnsi="Times New Roman" w:cs="Times New Roman"/>
          <w:color w:val="000000"/>
          <w:lang w:eastAsia="en-NZ"/>
        </w:rPr>
        <w:t xml:space="preserve"> Clients called Postman</w:t>
      </w:r>
      <w:r>
        <w:rPr>
          <w:rFonts w:ascii="Times New Roman" w:eastAsia="Times New Roman" w:hAnsi="Times New Roman" w:cs="Times New Roman"/>
          <w:color w:val="000000"/>
          <w:lang w:eastAsia="en-NZ"/>
        </w:rPr>
        <w:t xml:space="preserve">. Postman has a tool called Collection Runner, that allows to </w:t>
      </w:r>
      <w:r w:rsidR="003B4205">
        <w:rPr>
          <w:rFonts w:ascii="Times New Roman" w:eastAsia="Times New Roman" w:hAnsi="Times New Roman" w:cs="Times New Roman"/>
          <w:color w:val="000000"/>
          <w:lang w:eastAsia="en-NZ"/>
        </w:rPr>
        <w:t xml:space="preserve">make the request n number of times. In my case it will 100. Also, this tool allows me to export the result of all the 100 runs </w:t>
      </w:r>
      <w:r w:rsidR="00CA74E5">
        <w:rPr>
          <w:rFonts w:ascii="Times New Roman" w:eastAsia="Times New Roman" w:hAnsi="Times New Roman" w:cs="Times New Roman"/>
          <w:color w:val="000000"/>
          <w:lang w:eastAsia="en-NZ"/>
        </w:rPr>
        <w:t xml:space="preserve">into the json file. From the json file, I capture the data for the 100 runs and feed to the Excel sheet and calculate the average. </w:t>
      </w:r>
      <w:r w:rsidR="00F064E2">
        <w:rPr>
          <w:rFonts w:ascii="Times New Roman" w:eastAsia="Times New Roman" w:hAnsi="Times New Roman" w:cs="Times New Roman"/>
          <w:color w:val="000000"/>
          <w:lang w:eastAsia="en-NZ"/>
        </w:rPr>
        <w:t>From the collection runner, I make request to the world service</w:t>
      </w:r>
      <w:r w:rsidR="005241EF">
        <w:rPr>
          <w:rFonts w:ascii="Times New Roman" w:eastAsia="Times New Roman" w:hAnsi="Times New Roman" w:cs="Times New Roman"/>
          <w:color w:val="000000"/>
          <w:lang w:eastAsia="en-NZ"/>
        </w:rPr>
        <w:t xml:space="preserve"> developed in all the three language.</w:t>
      </w:r>
    </w:p>
    <w:p w14:paraId="7A061EF4" w14:textId="7A47F3E5" w:rsidR="00AA09BB" w:rsidRDefault="00E616AD" w:rsidP="00262FC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lastRenderedPageBreak/>
        <w:t xml:space="preserve">For AMQP service, call to first service triggers the second service execution. </w:t>
      </w:r>
      <w:r w:rsidR="00E30871">
        <w:rPr>
          <w:rFonts w:ascii="Times New Roman" w:eastAsia="Times New Roman" w:hAnsi="Times New Roman" w:cs="Times New Roman"/>
          <w:color w:val="000000"/>
          <w:lang w:eastAsia="en-NZ"/>
        </w:rPr>
        <w:t xml:space="preserve">Here the execution time is will be the total time when the first service starts and second service ends.  </w:t>
      </w:r>
      <w:r w:rsidR="00F064E2">
        <w:rPr>
          <w:rFonts w:ascii="Times New Roman" w:eastAsia="Times New Roman" w:hAnsi="Times New Roman" w:cs="Times New Roman"/>
          <w:color w:val="000000"/>
          <w:lang w:eastAsia="en-NZ"/>
        </w:rPr>
        <w:t>I am using the Postman to make the request</w:t>
      </w:r>
      <w:r>
        <w:rPr>
          <w:rFonts w:ascii="Times New Roman" w:eastAsia="Times New Roman" w:hAnsi="Times New Roman" w:cs="Times New Roman"/>
          <w:color w:val="000000"/>
          <w:lang w:eastAsia="en-NZ"/>
        </w:rPr>
        <w:t xml:space="preserve"> to the first service</w:t>
      </w:r>
      <w:r w:rsidR="00B62D98">
        <w:rPr>
          <w:rFonts w:ascii="Times New Roman" w:eastAsia="Times New Roman" w:hAnsi="Times New Roman" w:cs="Times New Roman"/>
          <w:color w:val="000000"/>
          <w:lang w:eastAsia="en-NZ"/>
        </w:rPr>
        <w:t>.</w:t>
      </w:r>
      <w:r w:rsidR="00F064E2">
        <w:rPr>
          <w:rFonts w:ascii="Times New Roman" w:eastAsia="Times New Roman" w:hAnsi="Times New Roman" w:cs="Times New Roman"/>
          <w:color w:val="000000"/>
          <w:lang w:eastAsia="en-NZ"/>
        </w:rPr>
        <w:t xml:space="preserve"> </w:t>
      </w:r>
      <w:r w:rsidR="00E30871">
        <w:rPr>
          <w:rFonts w:ascii="Times New Roman" w:eastAsia="Times New Roman" w:hAnsi="Times New Roman" w:cs="Times New Roman"/>
          <w:color w:val="000000"/>
          <w:lang w:eastAsia="en-NZ"/>
        </w:rPr>
        <w:t>To measure the execution time for the AMQP services,</w:t>
      </w:r>
      <w:r w:rsidR="00B62D98">
        <w:rPr>
          <w:rFonts w:ascii="Times New Roman" w:eastAsia="Times New Roman" w:hAnsi="Times New Roman" w:cs="Times New Roman"/>
          <w:color w:val="000000"/>
          <w:lang w:eastAsia="en-NZ"/>
        </w:rPr>
        <w:t xml:space="preserve"> I am using the console logs that prints out the timestamp of every execution. </w:t>
      </w:r>
      <w:r w:rsidR="00C63E87">
        <w:rPr>
          <w:rFonts w:ascii="Times New Roman" w:eastAsia="Times New Roman" w:hAnsi="Times New Roman" w:cs="Times New Roman"/>
          <w:color w:val="000000"/>
          <w:lang w:eastAsia="en-NZ"/>
        </w:rPr>
        <w:t>Finally,</w:t>
      </w:r>
      <w:r w:rsidR="00B62D98">
        <w:rPr>
          <w:rFonts w:ascii="Times New Roman" w:eastAsia="Times New Roman" w:hAnsi="Times New Roman" w:cs="Times New Roman"/>
          <w:color w:val="000000"/>
          <w:lang w:eastAsia="en-NZ"/>
        </w:rPr>
        <w:t xml:space="preserve"> I export this log data and use a java application that reads the log data and calculates the </w:t>
      </w:r>
      <w:r w:rsidR="00F65F75">
        <w:rPr>
          <w:rFonts w:ascii="Times New Roman" w:eastAsia="Times New Roman" w:hAnsi="Times New Roman" w:cs="Times New Roman"/>
          <w:color w:val="000000"/>
          <w:lang w:eastAsia="en-NZ"/>
        </w:rPr>
        <w:t>total execution time.</w:t>
      </w:r>
    </w:p>
    <w:p w14:paraId="26F4784C" w14:textId="51840318" w:rsidR="00C63E87" w:rsidRDefault="00C63E87" w:rsidP="00262FC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To calculate the execution time of the </w:t>
      </w:r>
      <w:proofErr w:type="spellStart"/>
      <w:r>
        <w:rPr>
          <w:rFonts w:ascii="Times New Roman" w:eastAsia="Times New Roman" w:hAnsi="Times New Roman" w:cs="Times New Roman"/>
          <w:color w:val="000000"/>
          <w:lang w:eastAsia="en-NZ"/>
        </w:rPr>
        <w:t>gRPC</w:t>
      </w:r>
      <w:proofErr w:type="spellEnd"/>
      <w:r>
        <w:rPr>
          <w:rFonts w:ascii="Times New Roman" w:eastAsia="Times New Roman" w:hAnsi="Times New Roman" w:cs="Times New Roman"/>
          <w:color w:val="000000"/>
          <w:lang w:eastAsia="en-NZ"/>
        </w:rPr>
        <w:t xml:space="preserve"> </w:t>
      </w:r>
      <w:r w:rsidR="00FB5D72">
        <w:rPr>
          <w:rFonts w:ascii="Times New Roman" w:eastAsia="Times New Roman" w:hAnsi="Times New Roman" w:cs="Times New Roman"/>
          <w:color w:val="000000"/>
          <w:lang w:eastAsia="en-NZ"/>
        </w:rPr>
        <w:t xml:space="preserve">service, </w:t>
      </w:r>
      <w:r w:rsidR="00117C20">
        <w:rPr>
          <w:rFonts w:ascii="Times New Roman" w:eastAsia="Times New Roman" w:hAnsi="Times New Roman" w:cs="Times New Roman"/>
          <w:color w:val="000000"/>
          <w:lang w:eastAsia="en-NZ"/>
        </w:rPr>
        <w:t xml:space="preserve">I am using the </w:t>
      </w:r>
      <w:r w:rsidR="00F2503D">
        <w:rPr>
          <w:rFonts w:ascii="Times New Roman" w:eastAsia="Times New Roman" w:hAnsi="Times New Roman" w:cs="Times New Roman"/>
          <w:color w:val="000000"/>
          <w:lang w:eastAsia="en-NZ"/>
        </w:rPr>
        <w:t xml:space="preserve">command “time” when starting the second service that gives the total time taken by the process to run the second service. </w:t>
      </w:r>
      <w:r w:rsidR="002A63F9">
        <w:rPr>
          <w:rFonts w:ascii="Times New Roman" w:eastAsia="Times New Roman" w:hAnsi="Times New Roman" w:cs="Times New Roman"/>
          <w:color w:val="000000"/>
          <w:lang w:eastAsia="en-NZ"/>
        </w:rPr>
        <w:t xml:space="preserve">This have achieved writing a </w:t>
      </w:r>
      <w:proofErr w:type="spellStart"/>
      <w:r w:rsidR="002A63F9">
        <w:rPr>
          <w:rFonts w:ascii="Times New Roman" w:eastAsia="Times New Roman" w:hAnsi="Times New Roman" w:cs="Times New Roman"/>
          <w:color w:val="000000"/>
          <w:lang w:eastAsia="en-NZ"/>
        </w:rPr>
        <w:t>powershell</w:t>
      </w:r>
      <w:proofErr w:type="spellEnd"/>
      <w:r w:rsidR="002A63F9">
        <w:rPr>
          <w:rFonts w:ascii="Times New Roman" w:eastAsia="Times New Roman" w:hAnsi="Times New Roman" w:cs="Times New Roman"/>
          <w:color w:val="000000"/>
          <w:lang w:eastAsia="en-NZ"/>
        </w:rPr>
        <w:t xml:space="preserve"> script that makes call to the second service for 100 times and records the time for every run. I export the data in the excel sheet and calculate the average of all runs.</w:t>
      </w:r>
    </w:p>
    <w:p w14:paraId="50778D9A" w14:textId="4D936316" w:rsidR="00E0377C" w:rsidRDefault="00E0377C" w:rsidP="00262FC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Below images display the average of 100 runs for the second service in all the languages -</w:t>
      </w:r>
    </w:p>
    <w:p w14:paraId="2279EA47" w14:textId="14321B71" w:rsidR="00AE1E0D" w:rsidRPr="00396E92" w:rsidRDefault="005F13DA" w:rsidP="00262FCB">
      <w:pPr>
        <w:spacing w:after="0" w:line="480" w:lineRule="auto"/>
        <w:rPr>
          <w:rFonts w:ascii="Times New Roman" w:eastAsia="Times New Roman" w:hAnsi="Times New Roman" w:cs="Times New Roman"/>
          <w:sz w:val="24"/>
          <w:szCs w:val="24"/>
          <w:lang w:eastAsia="en-NZ"/>
        </w:rPr>
      </w:pPr>
      <w:r>
        <w:rPr>
          <w:rFonts w:ascii="Times New Roman" w:eastAsia="Times New Roman" w:hAnsi="Times New Roman" w:cs="Times New Roman"/>
          <w:color w:val="000000"/>
          <w:lang w:eastAsia="en-NZ"/>
        </w:rPr>
        <w:t xml:space="preserve">the </w:t>
      </w:r>
      <w:proofErr w:type="spellStart"/>
      <w:r>
        <w:rPr>
          <w:rFonts w:ascii="Times New Roman" w:eastAsia="Times New Roman" w:hAnsi="Times New Roman" w:cs="Times New Roman"/>
          <w:color w:val="000000"/>
          <w:lang w:eastAsia="en-NZ"/>
        </w:rPr>
        <w:t>ReST</w:t>
      </w:r>
      <w:proofErr w:type="spellEnd"/>
      <w:r>
        <w:rPr>
          <w:rFonts w:ascii="Times New Roman" w:eastAsia="Times New Roman" w:hAnsi="Times New Roman" w:cs="Times New Roman"/>
          <w:color w:val="000000"/>
          <w:lang w:eastAsia="en-NZ"/>
        </w:rPr>
        <w:t xml:space="preserve"> request </w:t>
      </w:r>
      <w:r w:rsidR="004D2483">
        <w:rPr>
          <w:rFonts w:ascii="Times New Roman" w:eastAsia="Times New Roman" w:hAnsi="Times New Roman" w:cs="Times New Roman"/>
          <w:color w:val="000000"/>
          <w:lang w:eastAsia="en-NZ"/>
        </w:rPr>
        <w:t xml:space="preserve">for n number of times. </w:t>
      </w:r>
      <w:r w:rsidR="00AE1E0D" w:rsidRPr="00396E92">
        <w:rPr>
          <w:rFonts w:ascii="Times New Roman" w:eastAsia="Times New Roman" w:hAnsi="Times New Roman" w:cs="Times New Roman"/>
          <w:color w:val="000000"/>
          <w:lang w:eastAsia="en-NZ"/>
        </w:rPr>
        <w:t xml:space="preserve"> for the </w:t>
      </w:r>
      <w:proofErr w:type="spellStart"/>
      <w:r w:rsidR="00AE1E0D" w:rsidRPr="00396E92">
        <w:rPr>
          <w:rFonts w:ascii="Times New Roman" w:eastAsia="Times New Roman" w:hAnsi="Times New Roman" w:cs="Times New Roman"/>
          <w:color w:val="000000"/>
          <w:lang w:eastAsia="en-NZ"/>
        </w:rPr>
        <w:t>ReST</w:t>
      </w:r>
      <w:proofErr w:type="spellEnd"/>
      <w:r w:rsidR="00AE1E0D" w:rsidRPr="00396E92">
        <w:rPr>
          <w:rFonts w:ascii="Times New Roman" w:eastAsia="Times New Roman" w:hAnsi="Times New Roman" w:cs="Times New Roman"/>
          <w:color w:val="000000"/>
          <w:lang w:eastAsia="en-NZ"/>
        </w:rPr>
        <w:t xml:space="preserve"> and </w:t>
      </w:r>
      <w:proofErr w:type="spellStart"/>
      <w:r w:rsidR="00AE1E0D" w:rsidRPr="00396E92">
        <w:rPr>
          <w:rFonts w:ascii="Times New Roman" w:eastAsia="Times New Roman" w:hAnsi="Times New Roman" w:cs="Times New Roman"/>
          <w:color w:val="000000"/>
          <w:lang w:eastAsia="en-NZ"/>
        </w:rPr>
        <w:t>gRPC</w:t>
      </w:r>
      <w:proofErr w:type="spellEnd"/>
      <w:r w:rsidR="00AE1E0D" w:rsidRPr="00396E92">
        <w:rPr>
          <w:rFonts w:ascii="Times New Roman" w:eastAsia="Times New Roman" w:hAnsi="Times New Roman" w:cs="Times New Roman"/>
          <w:color w:val="000000"/>
          <w:lang w:eastAsia="en-NZ"/>
        </w:rPr>
        <w:t xml:space="preserve"> request. For AMQP requests, the same is obtained using the </w:t>
      </w:r>
      <w:proofErr w:type="spellStart"/>
      <w:r w:rsidR="00AE1E0D" w:rsidRPr="00396E92">
        <w:rPr>
          <w:rFonts w:ascii="Times New Roman" w:eastAsia="Times New Roman" w:hAnsi="Times New Roman" w:cs="Times New Roman"/>
          <w:color w:val="000000"/>
          <w:lang w:eastAsia="en-NZ"/>
        </w:rPr>
        <w:t>powershell</w:t>
      </w:r>
      <w:proofErr w:type="spellEnd"/>
      <w:r w:rsidR="00AE1E0D" w:rsidRPr="00396E92">
        <w:rPr>
          <w:rFonts w:ascii="Times New Roman" w:eastAsia="Times New Roman" w:hAnsi="Times New Roman" w:cs="Times New Roman"/>
          <w:color w:val="000000"/>
          <w:lang w:eastAsia="en-NZ"/>
        </w:rPr>
        <w:t xml:space="preserve"> command. </w:t>
      </w:r>
    </w:p>
    <w:p w14:paraId="2421F56E" w14:textId="77777777" w:rsidR="005D00A5" w:rsidRDefault="005D00A5" w:rsidP="005D00A5">
      <w:pPr>
        <w:pStyle w:val="Heading3"/>
        <w:spacing w:line="480" w:lineRule="auto"/>
        <w:rPr>
          <w:rFonts w:ascii="Times New Roman" w:eastAsia="Times New Roman" w:hAnsi="Times New Roman" w:cs="Times New Roman"/>
          <w:color w:val="000000"/>
          <w:lang w:eastAsia="en-NZ"/>
        </w:rPr>
      </w:pPr>
      <w:commentRangeStart w:id="18"/>
      <w:commentRangeStart w:id="19"/>
      <w:r w:rsidRPr="00F755CD">
        <w:rPr>
          <w:rFonts w:ascii="Times New Roman" w:eastAsia="Times New Roman" w:hAnsi="Times New Roman" w:cs="Times New Roman"/>
          <w:color w:val="auto"/>
          <w:lang w:eastAsia="en-NZ"/>
        </w:rPr>
        <w:t>Java</w:t>
      </w:r>
      <w:commentRangeEnd w:id="18"/>
      <w:r w:rsidR="007C76FF">
        <w:rPr>
          <w:rStyle w:val="CommentReference"/>
          <w:rFonts w:asciiTheme="minorHAnsi" w:eastAsiaTheme="minorHAnsi" w:hAnsiTheme="minorHAnsi" w:cstheme="minorBidi"/>
          <w:color w:val="auto"/>
        </w:rPr>
        <w:commentReference w:id="18"/>
      </w:r>
      <w:commentRangeEnd w:id="19"/>
      <w:r w:rsidR="007C76FF">
        <w:rPr>
          <w:rStyle w:val="CommentReference"/>
          <w:rFonts w:asciiTheme="minorHAnsi" w:eastAsiaTheme="minorHAnsi" w:hAnsiTheme="minorHAnsi" w:cstheme="minorBidi"/>
          <w:color w:val="auto"/>
        </w:rPr>
        <w:commentReference w:id="19"/>
      </w:r>
    </w:p>
    <w:p w14:paraId="45D138E7" w14:textId="77777777" w:rsidR="005D00A5" w:rsidRDefault="005D00A5" w:rsidP="005D00A5">
      <w:pPr>
        <w:pStyle w:val="Heading4"/>
        <w:rPr>
          <w:rFonts w:ascii="Times New Roman" w:eastAsia="Times New Roman" w:hAnsi="Times New Roman" w:cs="Times New Roman"/>
          <w:color w:val="000000"/>
          <w:lang w:eastAsia="en-NZ"/>
        </w:rPr>
      </w:pPr>
      <w:proofErr w:type="spellStart"/>
      <w:r w:rsidRPr="00F755CD">
        <w:rPr>
          <w:rFonts w:ascii="Times New Roman" w:eastAsia="Times New Roman" w:hAnsi="Times New Roman" w:cs="Times New Roman"/>
          <w:color w:val="auto"/>
          <w:lang w:eastAsia="en-NZ"/>
        </w:rPr>
        <w:t>ReST</w:t>
      </w:r>
      <w:proofErr w:type="spellEnd"/>
    </w:p>
    <w:p w14:paraId="0680DBC0" w14:textId="77777777" w:rsidR="005D00A5" w:rsidRDefault="005D00A5" w:rsidP="005D00A5">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AMQP</w:t>
      </w:r>
    </w:p>
    <w:p w14:paraId="187B0276" w14:textId="77777777" w:rsidR="005D00A5" w:rsidRDefault="005D00A5" w:rsidP="005D00A5">
      <w:pPr>
        <w:pStyle w:val="Heading4"/>
        <w:rPr>
          <w:rFonts w:ascii="Times New Roman" w:eastAsia="Times New Roman" w:hAnsi="Times New Roman" w:cs="Times New Roman"/>
          <w:color w:val="auto"/>
          <w:lang w:eastAsia="en-NZ"/>
        </w:rPr>
      </w:pPr>
      <w:proofErr w:type="spellStart"/>
      <w:r w:rsidRPr="00F755CD">
        <w:rPr>
          <w:rFonts w:ascii="Times New Roman" w:eastAsia="Times New Roman" w:hAnsi="Times New Roman" w:cs="Times New Roman"/>
          <w:color w:val="auto"/>
          <w:lang w:eastAsia="en-NZ"/>
        </w:rPr>
        <w:t>gRPC</w:t>
      </w:r>
      <w:proofErr w:type="spellEnd"/>
    </w:p>
    <w:p w14:paraId="421A14B3" w14:textId="77777777" w:rsidR="005D00A5" w:rsidRPr="005919BF" w:rsidRDefault="005D00A5" w:rsidP="005D00A5">
      <w:pPr>
        <w:rPr>
          <w:lang w:eastAsia="en-NZ"/>
        </w:rPr>
      </w:pPr>
    </w:p>
    <w:p w14:paraId="7D98FAD4" w14:textId="77777777" w:rsidR="005D00A5" w:rsidRDefault="005D00A5" w:rsidP="005D00A5">
      <w:pPr>
        <w:pStyle w:val="Heading3"/>
        <w:spacing w:line="480" w:lineRule="auto"/>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Ballerina</w:t>
      </w:r>
    </w:p>
    <w:p w14:paraId="70DB951E" w14:textId="77777777" w:rsidR="005D00A5" w:rsidRDefault="005D00A5" w:rsidP="005D00A5">
      <w:pPr>
        <w:pStyle w:val="Heading4"/>
        <w:rPr>
          <w:rFonts w:ascii="Times New Roman" w:eastAsia="Times New Roman" w:hAnsi="Times New Roman" w:cs="Times New Roman"/>
          <w:color w:val="000000"/>
          <w:lang w:eastAsia="en-NZ"/>
        </w:rPr>
      </w:pPr>
      <w:proofErr w:type="spellStart"/>
      <w:r w:rsidRPr="00F755CD">
        <w:rPr>
          <w:rFonts w:ascii="Times New Roman" w:eastAsia="Times New Roman" w:hAnsi="Times New Roman" w:cs="Times New Roman"/>
          <w:color w:val="auto"/>
          <w:lang w:eastAsia="en-NZ"/>
        </w:rPr>
        <w:t>ReST</w:t>
      </w:r>
      <w:proofErr w:type="spellEnd"/>
    </w:p>
    <w:p w14:paraId="32F494B6" w14:textId="77777777" w:rsidR="005D00A5" w:rsidRDefault="005D00A5" w:rsidP="005D00A5">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AMQP</w:t>
      </w:r>
    </w:p>
    <w:p w14:paraId="6BF9EAD9" w14:textId="77777777" w:rsidR="005D00A5" w:rsidRDefault="005D00A5" w:rsidP="005D00A5">
      <w:pPr>
        <w:pStyle w:val="Heading4"/>
        <w:rPr>
          <w:rFonts w:ascii="Times New Roman" w:eastAsia="Times New Roman" w:hAnsi="Times New Roman" w:cs="Times New Roman"/>
          <w:color w:val="auto"/>
          <w:lang w:eastAsia="en-NZ"/>
        </w:rPr>
      </w:pPr>
      <w:proofErr w:type="spellStart"/>
      <w:r w:rsidRPr="00F755CD">
        <w:rPr>
          <w:rFonts w:ascii="Times New Roman" w:eastAsia="Times New Roman" w:hAnsi="Times New Roman" w:cs="Times New Roman"/>
          <w:color w:val="auto"/>
          <w:lang w:eastAsia="en-NZ"/>
        </w:rPr>
        <w:t>gRPC</w:t>
      </w:r>
      <w:proofErr w:type="spellEnd"/>
    </w:p>
    <w:p w14:paraId="6DB373C6" w14:textId="77777777" w:rsidR="005D00A5" w:rsidRPr="001B1CB8" w:rsidRDefault="005D00A5" w:rsidP="005D00A5">
      <w:pPr>
        <w:rPr>
          <w:lang w:eastAsia="en-NZ"/>
        </w:rPr>
      </w:pPr>
    </w:p>
    <w:p w14:paraId="186D7755" w14:textId="77777777" w:rsidR="005D00A5" w:rsidRDefault="005D00A5" w:rsidP="005D00A5">
      <w:pPr>
        <w:pStyle w:val="Heading3"/>
        <w:spacing w:line="480" w:lineRule="auto"/>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Jolie</w:t>
      </w:r>
    </w:p>
    <w:p w14:paraId="3A87A9DB" w14:textId="77777777" w:rsidR="005D00A5" w:rsidRDefault="005D00A5" w:rsidP="005D00A5">
      <w:pPr>
        <w:pStyle w:val="Heading4"/>
        <w:rPr>
          <w:rFonts w:ascii="Times New Roman" w:eastAsia="Times New Roman" w:hAnsi="Times New Roman" w:cs="Times New Roman"/>
          <w:color w:val="auto"/>
          <w:lang w:eastAsia="en-NZ"/>
        </w:rPr>
      </w:pPr>
      <w:proofErr w:type="spellStart"/>
      <w:r w:rsidRPr="00F755CD">
        <w:rPr>
          <w:rFonts w:ascii="Times New Roman" w:eastAsia="Times New Roman" w:hAnsi="Times New Roman" w:cs="Times New Roman"/>
          <w:color w:val="auto"/>
          <w:lang w:eastAsia="en-NZ"/>
        </w:rPr>
        <w:t>ReST</w:t>
      </w:r>
      <w:proofErr w:type="spellEnd"/>
    </w:p>
    <w:p w14:paraId="018C1652" w14:textId="77777777" w:rsidR="005D00A5" w:rsidRPr="00D66581" w:rsidRDefault="005D00A5" w:rsidP="005D00A5">
      <w:pPr>
        <w:rPr>
          <w:lang w:eastAsia="en-NZ"/>
        </w:rPr>
      </w:pPr>
    </w:p>
    <w:p w14:paraId="76410082" w14:textId="77777777" w:rsidR="005D00A5" w:rsidRPr="00396E92" w:rsidRDefault="005D00A5" w:rsidP="005D00A5">
      <w:pPr>
        <w:pStyle w:val="Heading3"/>
        <w:spacing w:line="480" w:lineRule="auto"/>
        <w:rPr>
          <w:rFonts w:ascii="Times New Roman" w:eastAsia="Times New Roman" w:hAnsi="Times New Roman" w:cs="Times New Roman"/>
          <w:lang w:eastAsia="en-NZ"/>
        </w:rPr>
      </w:pPr>
      <w:r w:rsidRPr="00F755CD">
        <w:rPr>
          <w:rFonts w:ascii="Times New Roman" w:eastAsia="Times New Roman" w:hAnsi="Times New Roman" w:cs="Times New Roman"/>
          <w:color w:val="auto"/>
          <w:lang w:eastAsia="en-NZ"/>
        </w:rPr>
        <w:t>Outcome</w:t>
      </w:r>
    </w:p>
    <w:p w14:paraId="16CABD24" w14:textId="77777777" w:rsidR="00AE1E0D" w:rsidRPr="00396E92" w:rsidRDefault="00AE1E0D" w:rsidP="00262FCB">
      <w:pPr>
        <w:spacing w:after="240" w:line="480" w:lineRule="auto"/>
        <w:rPr>
          <w:rFonts w:ascii="Times New Roman" w:eastAsia="Times New Roman" w:hAnsi="Times New Roman" w:cs="Times New Roman"/>
          <w:sz w:val="24"/>
          <w:szCs w:val="24"/>
          <w:lang w:eastAsia="en-NZ"/>
        </w:rPr>
      </w:pPr>
    </w:p>
    <w:p w14:paraId="7AC6DDF3" w14:textId="77777777" w:rsidR="00AE1E0D" w:rsidRPr="00396E92" w:rsidRDefault="00963DBD" w:rsidP="00262FCB">
      <w:pPr>
        <w:spacing w:after="0" w:line="480" w:lineRule="auto"/>
        <w:ind w:hanging="720"/>
        <w:rPr>
          <w:rFonts w:ascii="Times New Roman" w:eastAsia="Times New Roman" w:hAnsi="Times New Roman" w:cs="Times New Roman"/>
          <w:sz w:val="24"/>
          <w:szCs w:val="24"/>
          <w:lang w:eastAsia="en-NZ"/>
        </w:rPr>
      </w:pPr>
      <w:hyperlink r:id="rId33" w:history="1">
        <w:r w:rsidR="00AE1E0D" w:rsidRPr="00396E92">
          <w:rPr>
            <w:rFonts w:ascii="Times New Roman" w:eastAsia="Times New Roman" w:hAnsi="Times New Roman" w:cs="Times New Roman"/>
            <w:color w:val="000000"/>
            <w:u w:val="single"/>
            <w:lang w:eastAsia="en-NZ"/>
          </w:rPr>
          <w:t xml:space="preserve">Bhatt, K., </w:t>
        </w:r>
        <w:proofErr w:type="spellStart"/>
        <w:r w:rsidR="00AE1E0D" w:rsidRPr="00396E92">
          <w:rPr>
            <w:rFonts w:ascii="Times New Roman" w:eastAsia="Times New Roman" w:hAnsi="Times New Roman" w:cs="Times New Roman"/>
            <w:color w:val="000000"/>
            <w:u w:val="single"/>
            <w:lang w:eastAsia="en-NZ"/>
          </w:rPr>
          <w:t>Tarey</w:t>
        </w:r>
        <w:proofErr w:type="spellEnd"/>
        <w:r w:rsidR="00AE1E0D" w:rsidRPr="00396E92">
          <w:rPr>
            <w:rFonts w:ascii="Times New Roman" w:eastAsia="Times New Roman" w:hAnsi="Times New Roman" w:cs="Times New Roman"/>
            <w:color w:val="000000"/>
            <w:u w:val="single"/>
            <w:lang w:eastAsia="en-NZ"/>
          </w:rPr>
          <w:t xml:space="preserve">, V., &amp; Patel, P. (2012). Analysis Of Source Lines Of </w:t>
        </w:r>
        <w:proofErr w:type="gramStart"/>
        <w:r w:rsidR="00AE1E0D" w:rsidRPr="00396E92">
          <w:rPr>
            <w:rFonts w:ascii="Times New Roman" w:eastAsia="Times New Roman" w:hAnsi="Times New Roman" w:cs="Times New Roman"/>
            <w:color w:val="000000"/>
            <w:u w:val="single"/>
            <w:lang w:eastAsia="en-NZ"/>
          </w:rPr>
          <w:t>Code(</w:t>
        </w:r>
        <w:proofErr w:type="gramEnd"/>
        <w:r w:rsidR="00AE1E0D" w:rsidRPr="00396E92">
          <w:rPr>
            <w:rFonts w:ascii="Times New Roman" w:eastAsia="Times New Roman" w:hAnsi="Times New Roman" w:cs="Times New Roman"/>
            <w:color w:val="000000"/>
            <w:u w:val="single"/>
            <w:lang w:eastAsia="en-NZ"/>
          </w:rPr>
          <w:t xml:space="preserve">SLOC) Metric. </w:t>
        </w:r>
        <w:r w:rsidR="00AE1E0D" w:rsidRPr="00396E92">
          <w:rPr>
            <w:rFonts w:ascii="Times New Roman" w:eastAsia="Times New Roman" w:hAnsi="Times New Roman" w:cs="Times New Roman"/>
            <w:i/>
            <w:iCs/>
            <w:color w:val="000000"/>
            <w:u w:val="single"/>
            <w:lang w:eastAsia="en-NZ"/>
          </w:rPr>
          <w:t>IJETAE</w:t>
        </w:r>
        <w:r w:rsidR="00AE1E0D" w:rsidRPr="00396E92">
          <w:rPr>
            <w:rFonts w:ascii="Times New Roman" w:eastAsia="Times New Roman" w:hAnsi="Times New Roman" w:cs="Times New Roman"/>
            <w:color w:val="000000"/>
            <w:u w:val="single"/>
            <w:lang w:eastAsia="en-NZ"/>
          </w:rPr>
          <w:t xml:space="preserve">, </w:t>
        </w:r>
        <w:r w:rsidR="00AE1E0D" w:rsidRPr="00396E92">
          <w:rPr>
            <w:rFonts w:ascii="Times New Roman" w:eastAsia="Times New Roman" w:hAnsi="Times New Roman" w:cs="Times New Roman"/>
            <w:i/>
            <w:iCs/>
            <w:color w:val="000000"/>
            <w:u w:val="single"/>
            <w:lang w:eastAsia="en-NZ"/>
          </w:rPr>
          <w:t>2</w:t>
        </w:r>
        <w:r w:rsidR="00AE1E0D" w:rsidRPr="00396E92">
          <w:rPr>
            <w:rFonts w:ascii="Times New Roman" w:eastAsia="Times New Roman" w:hAnsi="Times New Roman" w:cs="Times New Roman"/>
            <w:color w:val="000000"/>
            <w:u w:val="single"/>
            <w:lang w:eastAsia="en-NZ"/>
          </w:rPr>
          <w:t>.</w:t>
        </w:r>
      </w:hyperlink>
    </w:p>
    <w:p w14:paraId="0500D455" w14:textId="77777777" w:rsidR="007712A0" w:rsidRPr="00396E92" w:rsidRDefault="007712A0" w:rsidP="00262FCB">
      <w:pPr>
        <w:pStyle w:val="Bibliography"/>
        <w:rPr>
          <w:rFonts w:ascii="Times New Roman" w:hAnsi="Times New Roman" w:cs="Times New Roman"/>
        </w:rPr>
      </w:pPr>
      <w:r w:rsidRPr="00396E92">
        <w:rPr>
          <w:rFonts w:ascii="Times New Roman" w:hAnsi="Times New Roman" w:cs="Times New Roman"/>
        </w:rPr>
        <w:fldChar w:fldCharType="begin"/>
      </w:r>
      <w:r w:rsidRPr="00396E92">
        <w:rPr>
          <w:rFonts w:ascii="Times New Roman" w:hAnsi="Times New Roman" w:cs="Times New Roman"/>
        </w:rPr>
        <w:instrText xml:space="preserve"> ADDIN ZOTERO_BIBL {"uncited":[],"omitted":[],"custom":[]} CSL_BIBLIOGRAPHY </w:instrText>
      </w:r>
      <w:r w:rsidRPr="00396E92">
        <w:rPr>
          <w:rFonts w:ascii="Times New Roman" w:hAnsi="Times New Roman" w:cs="Times New Roman"/>
        </w:rPr>
        <w:fldChar w:fldCharType="separate"/>
      </w:r>
      <w:r w:rsidRPr="00396E92">
        <w:rPr>
          <w:rFonts w:ascii="Times New Roman" w:hAnsi="Times New Roman" w:cs="Times New Roman"/>
        </w:rPr>
        <w:t xml:space="preserve">Guidi, C., Lanese, I., Mazzara, M., &amp; Montesi, F. (2017). Microservices: A language-based approach. In </w:t>
      </w:r>
      <w:r w:rsidRPr="00396E92">
        <w:rPr>
          <w:rFonts w:ascii="Times New Roman" w:hAnsi="Times New Roman" w:cs="Times New Roman"/>
          <w:i/>
          <w:iCs/>
        </w:rPr>
        <w:t>Present and Ulterior Software Engineering</w:t>
      </w:r>
      <w:r w:rsidRPr="00396E92">
        <w:rPr>
          <w:rFonts w:ascii="Times New Roman" w:hAnsi="Times New Roman" w:cs="Times New Roman"/>
        </w:rPr>
        <w:t xml:space="preserve"> (pp. 217–225). Springer.</w:t>
      </w:r>
    </w:p>
    <w:p w14:paraId="3A3DA53E" w14:textId="2D105CB8" w:rsidR="00AE1E0D" w:rsidRPr="00396E92" w:rsidRDefault="007712A0" w:rsidP="00262FCB">
      <w:pPr>
        <w:spacing w:line="480" w:lineRule="auto"/>
        <w:rPr>
          <w:rFonts w:ascii="Times New Roman" w:hAnsi="Times New Roman" w:cs="Times New Roman"/>
        </w:rPr>
      </w:pPr>
      <w:r w:rsidRPr="00396E92">
        <w:rPr>
          <w:rFonts w:ascii="Times New Roman" w:hAnsi="Times New Roman" w:cs="Times New Roman"/>
        </w:rPr>
        <w:fldChar w:fldCharType="end"/>
      </w:r>
    </w:p>
    <w:p w14:paraId="67C1DCA7" w14:textId="77777777" w:rsidR="00B200A3" w:rsidRPr="00396E92" w:rsidRDefault="00B200A3" w:rsidP="00262FCB">
      <w:pPr>
        <w:spacing w:line="480" w:lineRule="auto"/>
        <w:rPr>
          <w:rFonts w:ascii="Times New Roman" w:hAnsi="Times New Roman" w:cs="Times New Roman"/>
        </w:rPr>
      </w:pPr>
    </w:p>
    <w:p w14:paraId="17314EC8" w14:textId="77777777" w:rsidR="00060A08" w:rsidRPr="00396E92" w:rsidRDefault="00060A08" w:rsidP="00262FCB">
      <w:pPr>
        <w:spacing w:line="480" w:lineRule="auto"/>
        <w:rPr>
          <w:rFonts w:ascii="Times New Roman" w:hAnsi="Times New Roman" w:cs="Times New Roman"/>
        </w:rPr>
      </w:pPr>
    </w:p>
    <w:sectPr w:rsidR="00060A08" w:rsidRPr="00396E92" w:rsidSect="00716AB1">
      <w:pgSz w:w="11906" w:h="16838"/>
      <w:pgMar w:top="448" w:right="448" w:bottom="448" w:left="89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ta Vos" w:date="2021-01-21T16:18:00Z" w:initials="MV">
    <w:p w14:paraId="61554442" w14:textId="77777777" w:rsidR="00096AD5" w:rsidRDefault="00096AD5" w:rsidP="00AE1E0D">
      <w:pPr>
        <w:pStyle w:val="CommentText"/>
      </w:pPr>
      <w:r>
        <w:rPr>
          <w:rStyle w:val="CommentReference"/>
        </w:rPr>
        <w:annotationRef/>
      </w:r>
      <w:r>
        <w:t xml:space="preserve">Introduce your findings with a sentence or two about what you are doing, then describe how the findings will be presented. I recommend you deal with each dimension in the same way. So, describe what you used to measure each dimension, then what you found perhaps in terms of code then demonstration of the outcome of the code. </w:t>
      </w:r>
      <w:proofErr w:type="gramStart"/>
      <w:r>
        <w:t>So</w:t>
      </w:r>
      <w:proofErr w:type="gramEnd"/>
      <w:r>
        <w:t xml:space="preserve"> each dimension has 1. Measurement 2. Code 3. Outcome – Then do this for each language. Consistency will help at the end with justifying the comparison.</w:t>
      </w:r>
    </w:p>
  </w:comment>
  <w:comment w:id="2" w:author="Marta Vos" w:date="2021-01-21T16:21:00Z" w:initials="MV">
    <w:p w14:paraId="1F288C1E" w14:textId="77777777" w:rsidR="00096AD5" w:rsidRDefault="00096AD5" w:rsidP="00AE1E0D">
      <w:pPr>
        <w:pStyle w:val="CommentText"/>
      </w:pPr>
      <w:r>
        <w:rPr>
          <w:rStyle w:val="CommentReference"/>
        </w:rPr>
        <w:annotationRef/>
      </w:r>
      <w:r>
        <w:t xml:space="preserve">In </w:t>
      </w:r>
      <w:r w:rsidRPr="00685C74">
        <w:rPr>
          <w:i/>
        </w:rPr>
        <w:t>method</w:t>
      </w:r>
      <w:r>
        <w:t xml:space="preserve"> make sure you have </w:t>
      </w:r>
      <w:proofErr w:type="gramStart"/>
      <w:r>
        <w:t>describe</w:t>
      </w:r>
      <w:proofErr w:type="gramEnd"/>
      <w:r>
        <w:t xml:space="preserve"> how you determined physical lines (</w:t>
      </w:r>
      <w:proofErr w:type="spellStart"/>
      <w:r>
        <w:t>forexample</w:t>
      </w:r>
      <w:proofErr w:type="spellEnd"/>
      <w:r>
        <w:t xml:space="preserve"> I could write a whole programme in one line of code how did you make the choice to break the line).</w:t>
      </w:r>
    </w:p>
  </w:comment>
  <w:comment w:id="5" w:author="Marta Vos" w:date="2021-01-21T16:22:00Z" w:initials="MV">
    <w:p w14:paraId="71942334" w14:textId="77777777" w:rsidR="00096AD5" w:rsidRDefault="00096AD5" w:rsidP="00AE1E0D">
      <w:pPr>
        <w:pStyle w:val="CommentText"/>
      </w:pPr>
      <w:r>
        <w:rPr>
          <w:rStyle w:val="CommentReference"/>
        </w:rPr>
        <w:annotationRef/>
      </w:r>
      <w:r>
        <w:t xml:space="preserve">How did you ensure </w:t>
      </w:r>
      <w:proofErr w:type="gramStart"/>
      <w:r>
        <w:t>this</w:t>
      </w:r>
      <w:proofErr w:type="gramEnd"/>
    </w:p>
  </w:comment>
  <w:comment w:id="6" w:author="Usharani  Kotian" w:date="2021-01-27T19:27:00Z" w:initials="UK">
    <w:p w14:paraId="4F70CDF8" w14:textId="5EF22898" w:rsidR="00A1654C" w:rsidRDefault="00A1654C">
      <w:pPr>
        <w:pStyle w:val="CommentText"/>
      </w:pPr>
      <w:r>
        <w:rPr>
          <w:rStyle w:val="CommentReference"/>
        </w:rPr>
        <w:annotationRef/>
      </w:r>
      <w:r>
        <w:t>UPDATED</w:t>
      </w:r>
    </w:p>
  </w:comment>
  <w:comment w:id="8" w:author="Usharani  Kotian" w:date="2021-01-26T23:56:00Z" w:initials="UK">
    <w:p w14:paraId="61992447" w14:textId="34A1E300" w:rsidR="00E57BC7" w:rsidRDefault="00E57BC7">
      <w:pPr>
        <w:pStyle w:val="CommentText"/>
      </w:pPr>
      <w:r>
        <w:rPr>
          <w:rStyle w:val="CommentReference"/>
        </w:rPr>
        <w:annotationRef/>
      </w:r>
      <w:r w:rsidR="002C5CDC">
        <w:t>I will copy the indivi</w:t>
      </w:r>
      <w:r w:rsidR="004334C8">
        <w:t xml:space="preserve">dual chart for every service to display the verbosity </w:t>
      </w:r>
      <w:proofErr w:type="gramStart"/>
      <w:r w:rsidR="004334C8">
        <w:t>information</w:t>
      </w:r>
      <w:proofErr w:type="gramEnd"/>
    </w:p>
  </w:comment>
  <w:comment w:id="9" w:author="Marta Vos" w:date="2021-01-21T16:26:00Z" w:initials="MV">
    <w:p w14:paraId="2BC7B3DB" w14:textId="77777777" w:rsidR="00096AD5" w:rsidRDefault="00096AD5" w:rsidP="00AE1E0D">
      <w:pPr>
        <w:pStyle w:val="CommentText"/>
      </w:pPr>
      <w:r>
        <w:rPr>
          <w:rStyle w:val="CommentReference"/>
        </w:rPr>
        <w:annotationRef/>
      </w:r>
      <w:r>
        <w:t xml:space="preserve">Describe what this is telling you – if the outcome can be demonstrated then </w:t>
      </w:r>
      <w:proofErr w:type="gramStart"/>
      <w:r>
        <w:t>demonstration</w:t>
      </w:r>
      <w:proofErr w:type="gramEnd"/>
    </w:p>
  </w:comment>
  <w:comment w:id="13" w:author="Marta Vos" w:date="2021-01-21T16:26:00Z" w:initials="MV">
    <w:p w14:paraId="02486BE0" w14:textId="77777777" w:rsidR="00096AD5" w:rsidRDefault="00096AD5" w:rsidP="00AE1E0D">
      <w:pPr>
        <w:pStyle w:val="CommentText"/>
      </w:pPr>
      <w:r>
        <w:rPr>
          <w:rStyle w:val="CommentReference"/>
        </w:rPr>
        <w:annotationRef/>
      </w:r>
      <w:r>
        <w:t>What does this show me?</w:t>
      </w:r>
    </w:p>
  </w:comment>
  <w:comment w:id="16" w:author="Usharani  Kotian" w:date="2021-01-25T20:41:00Z" w:initials="UK">
    <w:p w14:paraId="4B853707" w14:textId="77777777" w:rsidR="00D15F89" w:rsidRDefault="00D15F89">
      <w:pPr>
        <w:pStyle w:val="CommentText"/>
      </w:pPr>
      <w:r>
        <w:rPr>
          <w:rStyle w:val="CommentReference"/>
        </w:rPr>
        <w:annotationRef/>
      </w:r>
      <w:r>
        <w:t xml:space="preserve">Check with Marta/Tony if this should go in </w:t>
      </w:r>
      <w:proofErr w:type="gramStart"/>
      <w:r>
        <w:t>methodology</w:t>
      </w:r>
      <w:proofErr w:type="gramEnd"/>
    </w:p>
    <w:p w14:paraId="5CF633CA" w14:textId="604B8048" w:rsidR="001D2C24" w:rsidRDefault="001D2C24">
      <w:pPr>
        <w:pStyle w:val="CommentText"/>
      </w:pPr>
    </w:p>
  </w:comment>
  <w:comment w:id="17" w:author="Usharani  Kotian" w:date="2021-01-26T23:58:00Z" w:initials="UK">
    <w:p w14:paraId="418E5303" w14:textId="580D7BF3" w:rsidR="004334C8" w:rsidRDefault="004334C8">
      <w:pPr>
        <w:pStyle w:val="CommentText"/>
      </w:pPr>
      <w:r>
        <w:rPr>
          <w:rStyle w:val="CommentReference"/>
        </w:rPr>
        <w:annotationRef/>
      </w:r>
      <w:r>
        <w:t>Yet to copy the chart for individual services</w:t>
      </w:r>
    </w:p>
  </w:comment>
  <w:comment w:id="18" w:author="Usharani  Kotian" w:date="2021-01-26T23:59:00Z" w:initials="UK">
    <w:p w14:paraId="7A0A24A0" w14:textId="1D1AB644" w:rsidR="007C76FF" w:rsidRDefault="007C76FF">
      <w:pPr>
        <w:pStyle w:val="CommentText"/>
      </w:pPr>
      <w:r>
        <w:rPr>
          <w:rStyle w:val="CommentReference"/>
        </w:rPr>
        <w:annotationRef/>
      </w:r>
      <w:r>
        <w:t>Yet to copy the chart for individual services</w:t>
      </w:r>
    </w:p>
  </w:comment>
  <w:comment w:id="19" w:author="Usharani  Kotian" w:date="2021-01-26T23:59:00Z" w:initials="UK">
    <w:p w14:paraId="24CF0ADF" w14:textId="35E0E162" w:rsidR="007C76FF" w:rsidRDefault="007C76F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554442" w15:done="1"/>
  <w15:commentEx w15:paraId="1F288C1E" w15:done="1"/>
  <w15:commentEx w15:paraId="71942334" w15:done="1"/>
  <w15:commentEx w15:paraId="4F70CDF8" w15:done="0"/>
  <w15:commentEx w15:paraId="61992447" w15:done="0"/>
  <w15:commentEx w15:paraId="2BC7B3DB" w15:done="1"/>
  <w15:commentEx w15:paraId="02486BE0" w15:done="1"/>
  <w15:commentEx w15:paraId="5CF633CA" w15:done="0"/>
  <w15:commentEx w15:paraId="418E5303" w15:done="0"/>
  <w15:commentEx w15:paraId="7A0A24A0" w15:done="0"/>
  <w15:commentEx w15:paraId="24CF0ADF" w15:paraIdParent="7A0A24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C3D22" w16cex:dateUtc="2021-01-27T06:27:00Z"/>
  <w16cex:commentExtensible w16cex:durableId="23BB2AC7" w16cex:dateUtc="2021-01-26T10:56:00Z"/>
  <w16cex:commentExtensible w16cex:durableId="23B9AB6A" w16cex:dateUtc="2021-01-25T07:41:00Z"/>
  <w16cex:commentExtensible w16cex:durableId="23BB2B41" w16cex:dateUtc="2021-01-26T10:58:00Z"/>
  <w16cex:commentExtensible w16cex:durableId="23BB2B74" w16cex:dateUtc="2021-01-26T10:59:00Z"/>
  <w16cex:commentExtensible w16cex:durableId="23BB2B7A" w16cex:dateUtc="2021-01-2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554442" w16cid:durableId="23B430D9"/>
  <w16cid:commentId w16cid:paraId="1F288C1E" w16cid:durableId="23B430DA"/>
  <w16cid:commentId w16cid:paraId="71942334" w16cid:durableId="23B430DB"/>
  <w16cid:commentId w16cid:paraId="4F70CDF8" w16cid:durableId="23BC3D22"/>
  <w16cid:commentId w16cid:paraId="61992447" w16cid:durableId="23BB2AC7"/>
  <w16cid:commentId w16cid:paraId="2BC7B3DB" w16cid:durableId="23B430E0"/>
  <w16cid:commentId w16cid:paraId="02486BE0" w16cid:durableId="23B430E3"/>
  <w16cid:commentId w16cid:paraId="5CF633CA" w16cid:durableId="23B9AB6A"/>
  <w16cid:commentId w16cid:paraId="418E5303" w16cid:durableId="23BB2B41"/>
  <w16cid:commentId w16cid:paraId="7A0A24A0" w16cid:durableId="23BB2B74"/>
  <w16cid:commentId w16cid:paraId="24CF0ADF" w16cid:durableId="23BB2B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CA9D4" w14:textId="77777777" w:rsidR="00963DBD" w:rsidRDefault="00963DBD" w:rsidP="00AD3F3D">
      <w:pPr>
        <w:spacing w:after="0" w:line="240" w:lineRule="auto"/>
      </w:pPr>
      <w:r>
        <w:separator/>
      </w:r>
    </w:p>
  </w:endnote>
  <w:endnote w:type="continuationSeparator" w:id="0">
    <w:p w14:paraId="436022C8" w14:textId="77777777" w:rsidR="00963DBD" w:rsidRDefault="00963DBD" w:rsidP="00AD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551CF" w14:textId="77777777" w:rsidR="00963DBD" w:rsidRDefault="00963DBD" w:rsidP="00AD3F3D">
      <w:pPr>
        <w:spacing w:after="0" w:line="240" w:lineRule="auto"/>
      </w:pPr>
      <w:r>
        <w:separator/>
      </w:r>
    </w:p>
  </w:footnote>
  <w:footnote w:type="continuationSeparator" w:id="0">
    <w:p w14:paraId="771254E0" w14:textId="77777777" w:rsidR="00963DBD" w:rsidRDefault="00963DBD" w:rsidP="00AD3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A43FF"/>
    <w:multiLevelType w:val="multilevel"/>
    <w:tmpl w:val="9B76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21F19"/>
    <w:multiLevelType w:val="multilevel"/>
    <w:tmpl w:val="62E8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04FD2"/>
    <w:multiLevelType w:val="hybridMultilevel"/>
    <w:tmpl w:val="BF0809D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68B23E6"/>
    <w:multiLevelType w:val="hybridMultilevel"/>
    <w:tmpl w:val="8496CC8A"/>
    <w:lvl w:ilvl="0" w:tplc="38626E5E">
      <w:start w:val="1"/>
      <w:numFmt w:val="decimal"/>
      <w:lvlText w:val="%1."/>
      <w:lvlJc w:val="left"/>
      <w:pPr>
        <w:ind w:left="720" w:hanging="360"/>
      </w:pPr>
      <w:rPr>
        <w:rFonts w:hint="default"/>
        <w:color w:val="66666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7D81D39"/>
    <w:multiLevelType w:val="hybridMultilevel"/>
    <w:tmpl w:val="910CF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D214BFB"/>
    <w:multiLevelType w:val="hybridMultilevel"/>
    <w:tmpl w:val="68BEA296"/>
    <w:lvl w:ilvl="0" w:tplc="382C37C8">
      <w:start w:val="1"/>
      <w:numFmt w:val="lowerLetter"/>
      <w:lvlText w:val="%1."/>
      <w:lvlJc w:val="left"/>
      <w:pPr>
        <w:ind w:left="720" w:hanging="360"/>
      </w:pPr>
      <w:rPr>
        <w:rFonts w:hint="default"/>
        <w:color w:val="66666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D4F3B09"/>
    <w:multiLevelType w:val="multilevel"/>
    <w:tmpl w:val="0F02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13966"/>
    <w:multiLevelType w:val="multilevel"/>
    <w:tmpl w:val="778E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0"/>
    <w:lvlOverride w:ilvl="0">
      <w:lvl w:ilvl="0">
        <w:numFmt w:val="lowerLetter"/>
        <w:lvlText w:val="%1."/>
        <w:lvlJc w:val="left"/>
      </w:lvl>
    </w:lvlOverride>
  </w:num>
  <w:num w:numId="4">
    <w:abstractNumId w:val="2"/>
  </w:num>
  <w:num w:numId="5">
    <w:abstractNumId w:val="3"/>
  </w:num>
  <w:num w:numId="6">
    <w:abstractNumId w:val="5"/>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ta Vos">
    <w15:presenceInfo w15:providerId="AD" w15:userId="S-1-5-21-2184668628-1897399262-1841688003-3091"/>
  </w15:person>
  <w15:person w15:author="Usharani  Kotian">
    <w15:presenceInfo w15:providerId="None" w15:userId="Usharani  Ko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zNzUwMjSzMDM0N7BU0lEKTi0uzszPAykwqQUAXpwSKSwAAAA="/>
  </w:docVars>
  <w:rsids>
    <w:rsidRoot w:val="00CF10A4"/>
    <w:rsid w:val="000053B7"/>
    <w:rsid w:val="000071C0"/>
    <w:rsid w:val="000079D9"/>
    <w:rsid w:val="000151FB"/>
    <w:rsid w:val="00015B3E"/>
    <w:rsid w:val="00016E71"/>
    <w:rsid w:val="00023ACB"/>
    <w:rsid w:val="00026ACF"/>
    <w:rsid w:val="0004152F"/>
    <w:rsid w:val="00060A08"/>
    <w:rsid w:val="00063B0C"/>
    <w:rsid w:val="0007674A"/>
    <w:rsid w:val="0008233E"/>
    <w:rsid w:val="0008798F"/>
    <w:rsid w:val="0009021C"/>
    <w:rsid w:val="000944B4"/>
    <w:rsid w:val="00096AD5"/>
    <w:rsid w:val="000A7E0F"/>
    <w:rsid w:val="000B3DBC"/>
    <w:rsid w:val="000C2986"/>
    <w:rsid w:val="000C3779"/>
    <w:rsid w:val="000C55ED"/>
    <w:rsid w:val="000D36ED"/>
    <w:rsid w:val="000D514C"/>
    <w:rsid w:val="000D5931"/>
    <w:rsid w:val="000D611D"/>
    <w:rsid w:val="000E4FDB"/>
    <w:rsid w:val="000E7867"/>
    <w:rsid w:val="000F013F"/>
    <w:rsid w:val="000F2DE6"/>
    <w:rsid w:val="0010330B"/>
    <w:rsid w:val="00105826"/>
    <w:rsid w:val="00105C80"/>
    <w:rsid w:val="00106667"/>
    <w:rsid w:val="00114C1C"/>
    <w:rsid w:val="00117C20"/>
    <w:rsid w:val="00120A5D"/>
    <w:rsid w:val="00126624"/>
    <w:rsid w:val="00131D0E"/>
    <w:rsid w:val="00142E9B"/>
    <w:rsid w:val="0014459A"/>
    <w:rsid w:val="001471C1"/>
    <w:rsid w:val="0015776A"/>
    <w:rsid w:val="00162C60"/>
    <w:rsid w:val="00162D45"/>
    <w:rsid w:val="00164BD6"/>
    <w:rsid w:val="00177B36"/>
    <w:rsid w:val="001812AC"/>
    <w:rsid w:val="0018242F"/>
    <w:rsid w:val="00182A26"/>
    <w:rsid w:val="00192321"/>
    <w:rsid w:val="001A17B2"/>
    <w:rsid w:val="001B1CB8"/>
    <w:rsid w:val="001B2E33"/>
    <w:rsid w:val="001B4451"/>
    <w:rsid w:val="001B4501"/>
    <w:rsid w:val="001B57A7"/>
    <w:rsid w:val="001C38B1"/>
    <w:rsid w:val="001D0021"/>
    <w:rsid w:val="001D1361"/>
    <w:rsid w:val="001D2C24"/>
    <w:rsid w:val="001D2C61"/>
    <w:rsid w:val="001D6EE5"/>
    <w:rsid w:val="001E3FE1"/>
    <w:rsid w:val="001F71A7"/>
    <w:rsid w:val="00206641"/>
    <w:rsid w:val="00221C64"/>
    <w:rsid w:val="00221FE3"/>
    <w:rsid w:val="00234C8B"/>
    <w:rsid w:val="00235CD9"/>
    <w:rsid w:val="002450BB"/>
    <w:rsid w:val="002554DD"/>
    <w:rsid w:val="00262FCB"/>
    <w:rsid w:val="00270825"/>
    <w:rsid w:val="0027713A"/>
    <w:rsid w:val="002861C0"/>
    <w:rsid w:val="002870D7"/>
    <w:rsid w:val="0029646D"/>
    <w:rsid w:val="0029724E"/>
    <w:rsid w:val="002975F7"/>
    <w:rsid w:val="002A0B9B"/>
    <w:rsid w:val="002A336E"/>
    <w:rsid w:val="002A431A"/>
    <w:rsid w:val="002A63F9"/>
    <w:rsid w:val="002B03B5"/>
    <w:rsid w:val="002B0DFA"/>
    <w:rsid w:val="002B727E"/>
    <w:rsid w:val="002C22C4"/>
    <w:rsid w:val="002C3BAA"/>
    <w:rsid w:val="002C3F33"/>
    <w:rsid w:val="002C41B2"/>
    <w:rsid w:val="002C5CDC"/>
    <w:rsid w:val="002D289C"/>
    <w:rsid w:val="002D5E28"/>
    <w:rsid w:val="002D65A4"/>
    <w:rsid w:val="002D6821"/>
    <w:rsid w:val="002E1184"/>
    <w:rsid w:val="002F00F3"/>
    <w:rsid w:val="00301B46"/>
    <w:rsid w:val="00302AE6"/>
    <w:rsid w:val="00312DD4"/>
    <w:rsid w:val="00320B03"/>
    <w:rsid w:val="00323872"/>
    <w:rsid w:val="003262FB"/>
    <w:rsid w:val="00326C75"/>
    <w:rsid w:val="003334EC"/>
    <w:rsid w:val="00341F8C"/>
    <w:rsid w:val="00344D5E"/>
    <w:rsid w:val="00356DA2"/>
    <w:rsid w:val="00357297"/>
    <w:rsid w:val="00360470"/>
    <w:rsid w:val="00361BEF"/>
    <w:rsid w:val="003631CA"/>
    <w:rsid w:val="00370091"/>
    <w:rsid w:val="003738FB"/>
    <w:rsid w:val="00396E92"/>
    <w:rsid w:val="00397B06"/>
    <w:rsid w:val="003A1D8D"/>
    <w:rsid w:val="003A563B"/>
    <w:rsid w:val="003B4205"/>
    <w:rsid w:val="003D54CC"/>
    <w:rsid w:val="003F0107"/>
    <w:rsid w:val="003F458C"/>
    <w:rsid w:val="003F4C38"/>
    <w:rsid w:val="003F7FAA"/>
    <w:rsid w:val="004020BF"/>
    <w:rsid w:val="004077E6"/>
    <w:rsid w:val="00415A7C"/>
    <w:rsid w:val="00417919"/>
    <w:rsid w:val="00421DBA"/>
    <w:rsid w:val="00431E7E"/>
    <w:rsid w:val="004334C8"/>
    <w:rsid w:val="00442755"/>
    <w:rsid w:val="004475F5"/>
    <w:rsid w:val="00456162"/>
    <w:rsid w:val="004709B6"/>
    <w:rsid w:val="004818CB"/>
    <w:rsid w:val="00483AF0"/>
    <w:rsid w:val="00496A76"/>
    <w:rsid w:val="004A5F68"/>
    <w:rsid w:val="004C233A"/>
    <w:rsid w:val="004D2483"/>
    <w:rsid w:val="004E1C5C"/>
    <w:rsid w:val="004E5981"/>
    <w:rsid w:val="004F6A9D"/>
    <w:rsid w:val="004F6CE3"/>
    <w:rsid w:val="004F6F84"/>
    <w:rsid w:val="0050537C"/>
    <w:rsid w:val="00510F16"/>
    <w:rsid w:val="00514ABB"/>
    <w:rsid w:val="005241EF"/>
    <w:rsid w:val="00545055"/>
    <w:rsid w:val="00546AB4"/>
    <w:rsid w:val="00547A79"/>
    <w:rsid w:val="00547E22"/>
    <w:rsid w:val="00550CF7"/>
    <w:rsid w:val="0056004E"/>
    <w:rsid w:val="00563A5B"/>
    <w:rsid w:val="005777C8"/>
    <w:rsid w:val="005809BA"/>
    <w:rsid w:val="00585524"/>
    <w:rsid w:val="00586771"/>
    <w:rsid w:val="005873D9"/>
    <w:rsid w:val="005919BF"/>
    <w:rsid w:val="005B5AF2"/>
    <w:rsid w:val="005C44B4"/>
    <w:rsid w:val="005C4A63"/>
    <w:rsid w:val="005D00A5"/>
    <w:rsid w:val="005D0A42"/>
    <w:rsid w:val="005D608B"/>
    <w:rsid w:val="005D6F45"/>
    <w:rsid w:val="005D7BCC"/>
    <w:rsid w:val="005E5322"/>
    <w:rsid w:val="005E5B7F"/>
    <w:rsid w:val="005F13DA"/>
    <w:rsid w:val="005F70D5"/>
    <w:rsid w:val="00607E5E"/>
    <w:rsid w:val="00627070"/>
    <w:rsid w:val="00632C07"/>
    <w:rsid w:val="00632F7D"/>
    <w:rsid w:val="00634443"/>
    <w:rsid w:val="00634761"/>
    <w:rsid w:val="006347CD"/>
    <w:rsid w:val="0063614F"/>
    <w:rsid w:val="006452D1"/>
    <w:rsid w:val="006507BF"/>
    <w:rsid w:val="00650E16"/>
    <w:rsid w:val="00651CB4"/>
    <w:rsid w:val="00671942"/>
    <w:rsid w:val="00674CD0"/>
    <w:rsid w:val="006815DB"/>
    <w:rsid w:val="00683848"/>
    <w:rsid w:val="00685C74"/>
    <w:rsid w:val="00686563"/>
    <w:rsid w:val="00696E0F"/>
    <w:rsid w:val="006B6C64"/>
    <w:rsid w:val="006C1925"/>
    <w:rsid w:val="006C6777"/>
    <w:rsid w:val="006D03BC"/>
    <w:rsid w:val="006D199E"/>
    <w:rsid w:val="006E05B1"/>
    <w:rsid w:val="006E2FEF"/>
    <w:rsid w:val="006E3382"/>
    <w:rsid w:val="006E350A"/>
    <w:rsid w:val="006E4A30"/>
    <w:rsid w:val="006F0A01"/>
    <w:rsid w:val="006F0CE8"/>
    <w:rsid w:val="006F0FE1"/>
    <w:rsid w:val="00706641"/>
    <w:rsid w:val="0071567B"/>
    <w:rsid w:val="00716AB1"/>
    <w:rsid w:val="00723A35"/>
    <w:rsid w:val="00730636"/>
    <w:rsid w:val="00732E18"/>
    <w:rsid w:val="00740EF7"/>
    <w:rsid w:val="00750A88"/>
    <w:rsid w:val="007553BD"/>
    <w:rsid w:val="0076069C"/>
    <w:rsid w:val="00760BD2"/>
    <w:rsid w:val="00765CC7"/>
    <w:rsid w:val="007712A0"/>
    <w:rsid w:val="007730EA"/>
    <w:rsid w:val="00782DDF"/>
    <w:rsid w:val="00783CE0"/>
    <w:rsid w:val="00790694"/>
    <w:rsid w:val="00796048"/>
    <w:rsid w:val="007A0521"/>
    <w:rsid w:val="007A09B5"/>
    <w:rsid w:val="007A2681"/>
    <w:rsid w:val="007B307A"/>
    <w:rsid w:val="007B795C"/>
    <w:rsid w:val="007C0FD8"/>
    <w:rsid w:val="007C216E"/>
    <w:rsid w:val="007C312C"/>
    <w:rsid w:val="007C3818"/>
    <w:rsid w:val="007C66B6"/>
    <w:rsid w:val="007C76FF"/>
    <w:rsid w:val="007D44B4"/>
    <w:rsid w:val="007D4DAC"/>
    <w:rsid w:val="007D7EB7"/>
    <w:rsid w:val="007E1B92"/>
    <w:rsid w:val="007E5460"/>
    <w:rsid w:val="007E647F"/>
    <w:rsid w:val="007F3025"/>
    <w:rsid w:val="0081113D"/>
    <w:rsid w:val="0082384B"/>
    <w:rsid w:val="00831C87"/>
    <w:rsid w:val="00837AB1"/>
    <w:rsid w:val="00844679"/>
    <w:rsid w:val="008449A9"/>
    <w:rsid w:val="0085347D"/>
    <w:rsid w:val="00857987"/>
    <w:rsid w:val="00857988"/>
    <w:rsid w:val="00860342"/>
    <w:rsid w:val="00864847"/>
    <w:rsid w:val="00865C7A"/>
    <w:rsid w:val="0087205D"/>
    <w:rsid w:val="00873B71"/>
    <w:rsid w:val="008761EE"/>
    <w:rsid w:val="00890F35"/>
    <w:rsid w:val="0089109E"/>
    <w:rsid w:val="00895EEF"/>
    <w:rsid w:val="008A0DFD"/>
    <w:rsid w:val="008A29F2"/>
    <w:rsid w:val="008A3F34"/>
    <w:rsid w:val="008A5C73"/>
    <w:rsid w:val="008B0FBF"/>
    <w:rsid w:val="008B2B93"/>
    <w:rsid w:val="008B30F1"/>
    <w:rsid w:val="008B66E4"/>
    <w:rsid w:val="008B6821"/>
    <w:rsid w:val="008C13DF"/>
    <w:rsid w:val="008C2186"/>
    <w:rsid w:val="008C304B"/>
    <w:rsid w:val="008C4BCA"/>
    <w:rsid w:val="008D0402"/>
    <w:rsid w:val="008D11A2"/>
    <w:rsid w:val="008D32F7"/>
    <w:rsid w:val="008D6F9A"/>
    <w:rsid w:val="008E3286"/>
    <w:rsid w:val="008E7007"/>
    <w:rsid w:val="008F03DA"/>
    <w:rsid w:val="00915B24"/>
    <w:rsid w:val="00916AF8"/>
    <w:rsid w:val="00926B89"/>
    <w:rsid w:val="00932B3A"/>
    <w:rsid w:val="00942AE3"/>
    <w:rsid w:val="009466C4"/>
    <w:rsid w:val="00952505"/>
    <w:rsid w:val="0095307B"/>
    <w:rsid w:val="00955692"/>
    <w:rsid w:val="00955742"/>
    <w:rsid w:val="00960368"/>
    <w:rsid w:val="00960F9F"/>
    <w:rsid w:val="00963DBD"/>
    <w:rsid w:val="00967D50"/>
    <w:rsid w:val="00970F3F"/>
    <w:rsid w:val="00994A89"/>
    <w:rsid w:val="009A1D61"/>
    <w:rsid w:val="009A6615"/>
    <w:rsid w:val="009A6F05"/>
    <w:rsid w:val="009B151D"/>
    <w:rsid w:val="009C6C15"/>
    <w:rsid w:val="009D11F0"/>
    <w:rsid w:val="009D38FC"/>
    <w:rsid w:val="009E2900"/>
    <w:rsid w:val="009E5BDC"/>
    <w:rsid w:val="009F3F3F"/>
    <w:rsid w:val="00A00DDC"/>
    <w:rsid w:val="00A01639"/>
    <w:rsid w:val="00A0669D"/>
    <w:rsid w:val="00A121AB"/>
    <w:rsid w:val="00A13F77"/>
    <w:rsid w:val="00A1654C"/>
    <w:rsid w:val="00A17B3D"/>
    <w:rsid w:val="00A21A16"/>
    <w:rsid w:val="00A21D40"/>
    <w:rsid w:val="00A34A6B"/>
    <w:rsid w:val="00A354CB"/>
    <w:rsid w:val="00A36724"/>
    <w:rsid w:val="00A43A35"/>
    <w:rsid w:val="00A43B1F"/>
    <w:rsid w:val="00A44C0D"/>
    <w:rsid w:val="00A52F8F"/>
    <w:rsid w:val="00A67848"/>
    <w:rsid w:val="00A80811"/>
    <w:rsid w:val="00A80CC0"/>
    <w:rsid w:val="00A83F1C"/>
    <w:rsid w:val="00A943BC"/>
    <w:rsid w:val="00AA09BB"/>
    <w:rsid w:val="00AA6077"/>
    <w:rsid w:val="00AA7935"/>
    <w:rsid w:val="00AC15FC"/>
    <w:rsid w:val="00AC293E"/>
    <w:rsid w:val="00AC70C7"/>
    <w:rsid w:val="00AD3F3D"/>
    <w:rsid w:val="00AE1E0D"/>
    <w:rsid w:val="00AE5686"/>
    <w:rsid w:val="00AE63B0"/>
    <w:rsid w:val="00AE6453"/>
    <w:rsid w:val="00AF3281"/>
    <w:rsid w:val="00B02838"/>
    <w:rsid w:val="00B07B06"/>
    <w:rsid w:val="00B200A3"/>
    <w:rsid w:val="00B211B0"/>
    <w:rsid w:val="00B217BA"/>
    <w:rsid w:val="00B275C7"/>
    <w:rsid w:val="00B33608"/>
    <w:rsid w:val="00B420E5"/>
    <w:rsid w:val="00B4350F"/>
    <w:rsid w:val="00B52DFC"/>
    <w:rsid w:val="00B52EE2"/>
    <w:rsid w:val="00B5335E"/>
    <w:rsid w:val="00B56329"/>
    <w:rsid w:val="00B5691D"/>
    <w:rsid w:val="00B5696E"/>
    <w:rsid w:val="00B62D98"/>
    <w:rsid w:val="00B6360D"/>
    <w:rsid w:val="00B66F37"/>
    <w:rsid w:val="00B81350"/>
    <w:rsid w:val="00B81C08"/>
    <w:rsid w:val="00B858CA"/>
    <w:rsid w:val="00B870EC"/>
    <w:rsid w:val="00BA04D3"/>
    <w:rsid w:val="00BA4617"/>
    <w:rsid w:val="00BA5B94"/>
    <w:rsid w:val="00BA6431"/>
    <w:rsid w:val="00BA661E"/>
    <w:rsid w:val="00BA7D76"/>
    <w:rsid w:val="00BB722F"/>
    <w:rsid w:val="00BC2437"/>
    <w:rsid w:val="00BC3FE4"/>
    <w:rsid w:val="00BC717A"/>
    <w:rsid w:val="00BD1245"/>
    <w:rsid w:val="00BE4F3F"/>
    <w:rsid w:val="00BE78D6"/>
    <w:rsid w:val="00BF17BB"/>
    <w:rsid w:val="00C01686"/>
    <w:rsid w:val="00C07E51"/>
    <w:rsid w:val="00C117A2"/>
    <w:rsid w:val="00C1255E"/>
    <w:rsid w:val="00C14F84"/>
    <w:rsid w:val="00C15ADA"/>
    <w:rsid w:val="00C15DE1"/>
    <w:rsid w:val="00C1613E"/>
    <w:rsid w:val="00C303A3"/>
    <w:rsid w:val="00C3636C"/>
    <w:rsid w:val="00C4102E"/>
    <w:rsid w:val="00C46919"/>
    <w:rsid w:val="00C600BA"/>
    <w:rsid w:val="00C63E87"/>
    <w:rsid w:val="00C67DD2"/>
    <w:rsid w:val="00C70340"/>
    <w:rsid w:val="00C745CA"/>
    <w:rsid w:val="00C75DC2"/>
    <w:rsid w:val="00C87E3D"/>
    <w:rsid w:val="00C87E46"/>
    <w:rsid w:val="00CA3386"/>
    <w:rsid w:val="00CA5DDA"/>
    <w:rsid w:val="00CA74E5"/>
    <w:rsid w:val="00CA7C5B"/>
    <w:rsid w:val="00CB2131"/>
    <w:rsid w:val="00CB3C24"/>
    <w:rsid w:val="00CB5A39"/>
    <w:rsid w:val="00CB7149"/>
    <w:rsid w:val="00CB784A"/>
    <w:rsid w:val="00CC04B1"/>
    <w:rsid w:val="00CD5828"/>
    <w:rsid w:val="00CD6869"/>
    <w:rsid w:val="00CE0D09"/>
    <w:rsid w:val="00CE17D8"/>
    <w:rsid w:val="00CE33EB"/>
    <w:rsid w:val="00CE3B1D"/>
    <w:rsid w:val="00CF10A4"/>
    <w:rsid w:val="00D10B35"/>
    <w:rsid w:val="00D15F89"/>
    <w:rsid w:val="00D210A7"/>
    <w:rsid w:val="00D22C17"/>
    <w:rsid w:val="00D416E2"/>
    <w:rsid w:val="00D41FE1"/>
    <w:rsid w:val="00D5184C"/>
    <w:rsid w:val="00D51A83"/>
    <w:rsid w:val="00D554E0"/>
    <w:rsid w:val="00D5752F"/>
    <w:rsid w:val="00D60F66"/>
    <w:rsid w:val="00D66581"/>
    <w:rsid w:val="00D722B1"/>
    <w:rsid w:val="00D73697"/>
    <w:rsid w:val="00D75571"/>
    <w:rsid w:val="00D819BB"/>
    <w:rsid w:val="00D8606E"/>
    <w:rsid w:val="00DA0476"/>
    <w:rsid w:val="00DA7DD2"/>
    <w:rsid w:val="00DB1249"/>
    <w:rsid w:val="00DB612D"/>
    <w:rsid w:val="00DC6E74"/>
    <w:rsid w:val="00DD2DB0"/>
    <w:rsid w:val="00DD70DB"/>
    <w:rsid w:val="00DE1124"/>
    <w:rsid w:val="00DF29C8"/>
    <w:rsid w:val="00DF4472"/>
    <w:rsid w:val="00E0377C"/>
    <w:rsid w:val="00E06B31"/>
    <w:rsid w:val="00E07D40"/>
    <w:rsid w:val="00E10711"/>
    <w:rsid w:val="00E223EF"/>
    <w:rsid w:val="00E270F6"/>
    <w:rsid w:val="00E30871"/>
    <w:rsid w:val="00E35887"/>
    <w:rsid w:val="00E3729A"/>
    <w:rsid w:val="00E45F5D"/>
    <w:rsid w:val="00E4688C"/>
    <w:rsid w:val="00E4781D"/>
    <w:rsid w:val="00E50B99"/>
    <w:rsid w:val="00E53C73"/>
    <w:rsid w:val="00E57674"/>
    <w:rsid w:val="00E57BC7"/>
    <w:rsid w:val="00E616AD"/>
    <w:rsid w:val="00E626F3"/>
    <w:rsid w:val="00E62BA1"/>
    <w:rsid w:val="00E65813"/>
    <w:rsid w:val="00E80B11"/>
    <w:rsid w:val="00E827BA"/>
    <w:rsid w:val="00E94C49"/>
    <w:rsid w:val="00EB0A69"/>
    <w:rsid w:val="00EB634A"/>
    <w:rsid w:val="00EC0EC7"/>
    <w:rsid w:val="00EC4546"/>
    <w:rsid w:val="00EC48F2"/>
    <w:rsid w:val="00ED0AED"/>
    <w:rsid w:val="00EE3072"/>
    <w:rsid w:val="00EE5918"/>
    <w:rsid w:val="00EF42A9"/>
    <w:rsid w:val="00EF7C0C"/>
    <w:rsid w:val="00F05B4A"/>
    <w:rsid w:val="00F064E2"/>
    <w:rsid w:val="00F1000A"/>
    <w:rsid w:val="00F2503D"/>
    <w:rsid w:val="00F2686D"/>
    <w:rsid w:val="00F30487"/>
    <w:rsid w:val="00F3721B"/>
    <w:rsid w:val="00F413F0"/>
    <w:rsid w:val="00F420D7"/>
    <w:rsid w:val="00F44A44"/>
    <w:rsid w:val="00F50261"/>
    <w:rsid w:val="00F54079"/>
    <w:rsid w:val="00F55D62"/>
    <w:rsid w:val="00F570F8"/>
    <w:rsid w:val="00F6523F"/>
    <w:rsid w:val="00F65F75"/>
    <w:rsid w:val="00F66767"/>
    <w:rsid w:val="00F755CD"/>
    <w:rsid w:val="00F844BD"/>
    <w:rsid w:val="00F911C8"/>
    <w:rsid w:val="00F95D11"/>
    <w:rsid w:val="00FA133F"/>
    <w:rsid w:val="00FB2129"/>
    <w:rsid w:val="00FB3A32"/>
    <w:rsid w:val="00FB5D72"/>
    <w:rsid w:val="00FC0C17"/>
    <w:rsid w:val="00FC5106"/>
    <w:rsid w:val="00FC5F39"/>
    <w:rsid w:val="00FD2470"/>
    <w:rsid w:val="00FD2DF2"/>
    <w:rsid w:val="00FD6F96"/>
    <w:rsid w:val="00FD731C"/>
    <w:rsid w:val="00FD7A47"/>
    <w:rsid w:val="00FE0376"/>
    <w:rsid w:val="00FE046B"/>
    <w:rsid w:val="00FF05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2387"/>
  <w15:chartTrackingRefBased/>
  <w15:docId w15:val="{6DF7B617-870E-496E-97AB-BF59C9E1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0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unhideWhenUsed/>
    <w:qFormat/>
    <w:rsid w:val="00D41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29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30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0A4"/>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CF10A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CF10A4"/>
    <w:rPr>
      <w:color w:val="0000FF"/>
      <w:u w:val="single"/>
    </w:rPr>
  </w:style>
  <w:style w:type="character" w:styleId="CommentReference">
    <w:name w:val="annotation reference"/>
    <w:basedOn w:val="DefaultParagraphFont"/>
    <w:uiPriority w:val="99"/>
    <w:semiHidden/>
    <w:unhideWhenUsed/>
    <w:rsid w:val="00CF10A4"/>
    <w:rPr>
      <w:sz w:val="16"/>
      <w:szCs w:val="16"/>
    </w:rPr>
  </w:style>
  <w:style w:type="paragraph" w:styleId="CommentText">
    <w:name w:val="annotation text"/>
    <w:basedOn w:val="Normal"/>
    <w:link w:val="CommentTextChar"/>
    <w:uiPriority w:val="99"/>
    <w:semiHidden/>
    <w:unhideWhenUsed/>
    <w:rsid w:val="00CF10A4"/>
    <w:pPr>
      <w:spacing w:line="240" w:lineRule="auto"/>
    </w:pPr>
    <w:rPr>
      <w:sz w:val="20"/>
      <w:szCs w:val="20"/>
    </w:rPr>
  </w:style>
  <w:style w:type="character" w:customStyle="1" w:styleId="CommentTextChar">
    <w:name w:val="Comment Text Char"/>
    <w:basedOn w:val="DefaultParagraphFont"/>
    <w:link w:val="CommentText"/>
    <w:uiPriority w:val="99"/>
    <w:semiHidden/>
    <w:rsid w:val="00CF10A4"/>
    <w:rPr>
      <w:sz w:val="20"/>
      <w:szCs w:val="20"/>
    </w:rPr>
  </w:style>
  <w:style w:type="paragraph" w:styleId="CommentSubject">
    <w:name w:val="annotation subject"/>
    <w:basedOn w:val="CommentText"/>
    <w:next w:val="CommentText"/>
    <w:link w:val="CommentSubjectChar"/>
    <w:uiPriority w:val="99"/>
    <w:semiHidden/>
    <w:unhideWhenUsed/>
    <w:rsid w:val="00CF10A4"/>
    <w:rPr>
      <w:b/>
      <w:bCs/>
    </w:rPr>
  </w:style>
  <w:style w:type="character" w:customStyle="1" w:styleId="CommentSubjectChar">
    <w:name w:val="Comment Subject Char"/>
    <w:basedOn w:val="CommentTextChar"/>
    <w:link w:val="CommentSubject"/>
    <w:uiPriority w:val="99"/>
    <w:semiHidden/>
    <w:rsid w:val="00CF10A4"/>
    <w:rPr>
      <w:b/>
      <w:bCs/>
      <w:sz w:val="20"/>
      <w:szCs w:val="20"/>
    </w:rPr>
  </w:style>
  <w:style w:type="paragraph" w:styleId="BalloonText">
    <w:name w:val="Balloon Text"/>
    <w:basedOn w:val="Normal"/>
    <w:link w:val="BalloonTextChar"/>
    <w:uiPriority w:val="99"/>
    <w:semiHidden/>
    <w:unhideWhenUsed/>
    <w:rsid w:val="00CF1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0A4"/>
    <w:rPr>
      <w:rFonts w:ascii="Segoe UI" w:hAnsi="Segoe UI" w:cs="Segoe UI"/>
      <w:sz w:val="18"/>
      <w:szCs w:val="18"/>
    </w:rPr>
  </w:style>
  <w:style w:type="paragraph" w:styleId="ListParagraph">
    <w:name w:val="List Paragraph"/>
    <w:basedOn w:val="Normal"/>
    <w:uiPriority w:val="34"/>
    <w:qFormat/>
    <w:rsid w:val="00120A5D"/>
    <w:pPr>
      <w:ind w:left="720"/>
      <w:contextualSpacing/>
    </w:pPr>
  </w:style>
  <w:style w:type="paragraph" w:styleId="EndnoteText">
    <w:name w:val="endnote text"/>
    <w:basedOn w:val="Normal"/>
    <w:link w:val="EndnoteTextChar"/>
    <w:uiPriority w:val="99"/>
    <w:semiHidden/>
    <w:unhideWhenUsed/>
    <w:rsid w:val="00AD3F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F3D"/>
    <w:rPr>
      <w:sz w:val="20"/>
      <w:szCs w:val="20"/>
    </w:rPr>
  </w:style>
  <w:style w:type="character" w:styleId="EndnoteReference">
    <w:name w:val="endnote reference"/>
    <w:basedOn w:val="DefaultParagraphFont"/>
    <w:uiPriority w:val="99"/>
    <w:semiHidden/>
    <w:unhideWhenUsed/>
    <w:rsid w:val="00AD3F3D"/>
    <w:rPr>
      <w:vertAlign w:val="superscript"/>
    </w:rPr>
  </w:style>
  <w:style w:type="paragraph" w:styleId="Bibliography">
    <w:name w:val="Bibliography"/>
    <w:basedOn w:val="Normal"/>
    <w:next w:val="Normal"/>
    <w:uiPriority w:val="37"/>
    <w:unhideWhenUsed/>
    <w:rsid w:val="007712A0"/>
    <w:pPr>
      <w:spacing w:after="0" w:line="480" w:lineRule="auto"/>
      <w:ind w:left="720" w:hanging="720"/>
    </w:pPr>
  </w:style>
  <w:style w:type="character" w:styleId="UnresolvedMention">
    <w:name w:val="Unresolved Mention"/>
    <w:basedOn w:val="DefaultParagraphFont"/>
    <w:uiPriority w:val="99"/>
    <w:semiHidden/>
    <w:unhideWhenUsed/>
    <w:rsid w:val="00326C75"/>
    <w:rPr>
      <w:color w:val="605E5C"/>
      <w:shd w:val="clear" w:color="auto" w:fill="E1DFDD"/>
    </w:rPr>
  </w:style>
  <w:style w:type="character" w:customStyle="1" w:styleId="Heading2Char">
    <w:name w:val="Heading 2 Char"/>
    <w:basedOn w:val="DefaultParagraphFont"/>
    <w:link w:val="Heading2"/>
    <w:uiPriority w:val="9"/>
    <w:rsid w:val="00D41F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29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C304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7205D"/>
    <w:rPr>
      <w:b/>
      <w:bCs/>
    </w:rPr>
  </w:style>
  <w:style w:type="character" w:styleId="Emphasis">
    <w:name w:val="Emphasis"/>
    <w:basedOn w:val="DefaultParagraphFont"/>
    <w:uiPriority w:val="20"/>
    <w:qFormat/>
    <w:rsid w:val="0087205D"/>
    <w:rPr>
      <w:i/>
      <w:iCs/>
    </w:rPr>
  </w:style>
  <w:style w:type="paragraph" w:styleId="Caption">
    <w:name w:val="caption"/>
    <w:basedOn w:val="Normal"/>
    <w:next w:val="Normal"/>
    <w:uiPriority w:val="35"/>
    <w:unhideWhenUsed/>
    <w:qFormat/>
    <w:rsid w:val="00B211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94134">
      <w:bodyDiv w:val="1"/>
      <w:marLeft w:val="0"/>
      <w:marRight w:val="0"/>
      <w:marTop w:val="0"/>
      <w:marBottom w:val="0"/>
      <w:divBdr>
        <w:top w:val="none" w:sz="0" w:space="0" w:color="auto"/>
        <w:left w:val="none" w:sz="0" w:space="0" w:color="auto"/>
        <w:bottom w:val="none" w:sz="0" w:space="0" w:color="auto"/>
        <w:right w:val="none" w:sz="0" w:space="0" w:color="auto"/>
      </w:divBdr>
    </w:div>
    <w:div w:id="271521175">
      <w:bodyDiv w:val="1"/>
      <w:marLeft w:val="0"/>
      <w:marRight w:val="0"/>
      <w:marTop w:val="0"/>
      <w:marBottom w:val="0"/>
      <w:divBdr>
        <w:top w:val="none" w:sz="0" w:space="0" w:color="auto"/>
        <w:left w:val="none" w:sz="0" w:space="0" w:color="auto"/>
        <w:bottom w:val="none" w:sz="0" w:space="0" w:color="auto"/>
        <w:right w:val="none" w:sz="0" w:space="0" w:color="auto"/>
      </w:divBdr>
    </w:div>
    <w:div w:id="1054352126">
      <w:bodyDiv w:val="1"/>
      <w:marLeft w:val="0"/>
      <w:marRight w:val="0"/>
      <w:marTop w:val="0"/>
      <w:marBottom w:val="0"/>
      <w:divBdr>
        <w:top w:val="none" w:sz="0" w:space="0" w:color="auto"/>
        <w:left w:val="none" w:sz="0" w:space="0" w:color="auto"/>
        <w:bottom w:val="none" w:sz="0" w:space="0" w:color="auto"/>
        <w:right w:val="none" w:sz="0" w:space="0" w:color="auto"/>
      </w:divBdr>
    </w:div>
    <w:div w:id="2084523840">
      <w:bodyDiv w:val="1"/>
      <w:marLeft w:val="0"/>
      <w:marRight w:val="0"/>
      <w:marTop w:val="0"/>
      <w:marBottom w:val="0"/>
      <w:divBdr>
        <w:top w:val="none" w:sz="0" w:space="0" w:color="auto"/>
        <w:left w:val="none" w:sz="0" w:space="0" w:color="auto"/>
        <w:bottom w:val="none" w:sz="0" w:space="0" w:color="auto"/>
        <w:right w:val="none" w:sz="0" w:space="0" w:color="auto"/>
      </w:divBdr>
      <w:divsChild>
        <w:div w:id="925771774">
          <w:marLeft w:val="0"/>
          <w:marRight w:val="0"/>
          <w:marTop w:val="0"/>
          <w:marBottom w:val="0"/>
          <w:divBdr>
            <w:top w:val="none" w:sz="0" w:space="0" w:color="auto"/>
            <w:left w:val="none" w:sz="0" w:space="0" w:color="auto"/>
            <w:bottom w:val="none" w:sz="0" w:space="0" w:color="auto"/>
            <w:right w:val="none" w:sz="0" w:space="0" w:color="auto"/>
          </w:divBdr>
          <w:divsChild>
            <w:div w:id="1200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www.zotero.org/google-docs/?CthOp9"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hyperlink" Target="https://docs.docker.com/storage/storagedriver/"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zotero.org/google-docs/?HwcorN" TargetMode="External"/><Relationship Id="rId22" Type="http://schemas.openxmlformats.org/officeDocument/2006/relationships/image" Target="media/image7.png"/><Relationship Id="rId27" Type="http://schemas.openxmlformats.org/officeDocument/2006/relationships/hyperlink" Target="https://ballerina.io/learn/setting-up-visual-studio-code/graphical-editor/" TargetMode="External"/><Relationship Id="rId30" Type="http://schemas.openxmlformats.org/officeDocument/2006/relationships/image" Target="media/image14.png"/><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F69514EB3AD94883ED9C92D6B74EA4" ma:contentTypeVersion="12" ma:contentTypeDescription="Create a new document." ma:contentTypeScope="" ma:versionID="62aca8699de22d7b747a02c8e733b67a">
  <xsd:schema xmlns:xsd="http://www.w3.org/2001/XMLSchema" xmlns:xs="http://www.w3.org/2001/XMLSchema" xmlns:p="http://schemas.microsoft.com/office/2006/metadata/properties" xmlns:ns3="074aac51-edb4-494a-9fa7-6c83f41abcdf" xmlns:ns4="8bfc0a67-1a56-48f7-8204-c8f501bec1de" targetNamespace="http://schemas.microsoft.com/office/2006/metadata/properties" ma:root="true" ma:fieldsID="4f932e406f80b66c003d29c124017d10" ns3:_="" ns4:_="">
    <xsd:import namespace="074aac51-edb4-494a-9fa7-6c83f41abcdf"/>
    <xsd:import namespace="8bfc0a67-1a56-48f7-8204-c8f501bec1d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aac51-edb4-494a-9fa7-6c83f41ab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fc0a67-1a56-48f7-8204-c8f501bec1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0D01EB-015F-4ED9-A3B6-6E69BCA67786}">
  <ds:schemaRefs>
    <ds:schemaRef ds:uri="http://schemas.openxmlformats.org/officeDocument/2006/bibliography"/>
  </ds:schemaRefs>
</ds:datastoreItem>
</file>

<file path=customXml/itemProps2.xml><?xml version="1.0" encoding="utf-8"?>
<ds:datastoreItem xmlns:ds="http://schemas.openxmlformats.org/officeDocument/2006/customXml" ds:itemID="{4CD9BF3F-F2FA-4307-B7BF-CA3D21E7C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aac51-edb4-494a-9fa7-6c83f41abcdf"/>
    <ds:schemaRef ds:uri="8bfc0a67-1a56-48f7-8204-c8f501bec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148525-A529-4389-A7C1-246CAED05AC3}">
  <ds:schemaRefs>
    <ds:schemaRef ds:uri="http://schemas.microsoft.com/sharepoint/v3/contenttype/forms"/>
  </ds:schemaRefs>
</ds:datastoreItem>
</file>

<file path=customXml/itemProps4.xml><?xml version="1.0" encoding="utf-8"?>
<ds:datastoreItem xmlns:ds="http://schemas.openxmlformats.org/officeDocument/2006/customXml" ds:itemID="{B974E42C-11E6-4296-83FE-B6BD819478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Vos</dc:creator>
  <cp:keywords/>
  <dc:description/>
  <cp:lastModifiedBy>Usharani  Kotian</cp:lastModifiedBy>
  <cp:revision>9</cp:revision>
  <dcterms:created xsi:type="dcterms:W3CDTF">2021-01-26T11:02:00Z</dcterms:created>
  <dcterms:modified xsi:type="dcterms:W3CDTF">2021-01-31T00:48:00Z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id="j8KghFNK"/&gt;&lt;style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0x010100DEF69514EB3AD94883ED9C92D6B74EA4</vt:lpwstr>
  </property>
</Properties>
</file>