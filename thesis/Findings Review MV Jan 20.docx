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11F5A" w14:textId="77777777" w:rsidR="00CF10A4" w:rsidRPr="00CF10A4" w:rsidRDefault="00CF10A4" w:rsidP="00CF10A4">
      <w:pPr>
        <w:spacing w:after="60" w:line="240" w:lineRule="auto"/>
        <w:rPr>
          <w:rFonts w:ascii="Times New Roman" w:eastAsia="Times New Roman" w:hAnsi="Times New Roman" w:cs="Times New Roman"/>
          <w:sz w:val="24"/>
          <w:szCs w:val="24"/>
          <w:lang w:eastAsia="en-NZ"/>
        </w:rPr>
      </w:pPr>
      <w:bookmarkStart w:id="0" w:name="_GoBack"/>
      <w:bookmarkEnd w:id="0"/>
      <w:r w:rsidRPr="00CF10A4">
        <w:rPr>
          <w:rFonts w:ascii="Arial" w:eastAsia="Times New Roman" w:hAnsi="Arial" w:cs="Arial"/>
          <w:color w:val="000000"/>
          <w:sz w:val="52"/>
          <w:szCs w:val="52"/>
          <w:lang w:eastAsia="en-NZ"/>
        </w:rPr>
        <w:t>Findings</w:t>
      </w:r>
    </w:p>
    <w:p w14:paraId="64DC7E09"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commentRangeStart w:id="1"/>
      <w:r w:rsidRPr="00CF10A4">
        <w:rPr>
          <w:rFonts w:ascii="Arial" w:eastAsia="Times New Roman" w:hAnsi="Arial" w:cs="Arial"/>
          <w:color w:val="000000"/>
          <w:kern w:val="36"/>
          <w:sz w:val="40"/>
          <w:szCs w:val="40"/>
          <w:lang w:eastAsia="en-NZ"/>
        </w:rPr>
        <w:t>Verbosity</w:t>
      </w:r>
      <w:commentRangeEnd w:id="1"/>
      <w:r w:rsidR="00685C74">
        <w:rPr>
          <w:rStyle w:val="CommentReference"/>
        </w:rPr>
        <w:commentReference w:id="1"/>
      </w:r>
    </w:p>
    <w:p w14:paraId="79DBFDE7" w14:textId="3EF0B14D"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666666"/>
          <w:lang w:eastAsia="en-NZ"/>
        </w:rPr>
        <w:t xml:space="preserve">When calculating verbosity, I have calculated the source line of code metric that includes different variables to be counted. These are </w:t>
      </w:r>
      <w:del w:id="2" w:author="Marta Vos" w:date="2021-01-21T16:20:00Z">
        <w:r w:rsidRPr="00CF10A4" w:rsidDel="00685C74">
          <w:rPr>
            <w:rFonts w:ascii="Arial" w:eastAsia="Times New Roman" w:hAnsi="Arial" w:cs="Arial"/>
            <w:color w:val="666666"/>
            <w:lang w:eastAsia="en-NZ"/>
          </w:rPr>
          <w:delText xml:space="preserve">namely </w:delText>
        </w:r>
      </w:del>
      <w:r w:rsidRPr="00CF10A4">
        <w:rPr>
          <w:rFonts w:ascii="Arial" w:eastAsia="Times New Roman" w:hAnsi="Arial" w:cs="Arial"/>
          <w:color w:val="666666"/>
          <w:lang w:eastAsia="en-NZ"/>
        </w:rPr>
        <w:t xml:space="preserve">- Physical lines that include the commented </w:t>
      </w:r>
      <w:commentRangeStart w:id="3"/>
      <w:r w:rsidRPr="00CF10A4">
        <w:rPr>
          <w:rFonts w:ascii="Arial" w:eastAsia="Times New Roman" w:hAnsi="Arial" w:cs="Arial"/>
          <w:color w:val="666666"/>
          <w:lang w:eastAsia="en-NZ"/>
        </w:rPr>
        <w:t>code</w:t>
      </w:r>
      <w:commentRangeEnd w:id="3"/>
      <w:r w:rsidR="00685C74">
        <w:rPr>
          <w:rStyle w:val="CommentReference"/>
        </w:rPr>
        <w:commentReference w:id="3"/>
      </w:r>
      <w:r w:rsidRPr="00CF10A4">
        <w:rPr>
          <w:rFonts w:ascii="Arial" w:eastAsia="Times New Roman" w:hAnsi="Arial" w:cs="Arial"/>
          <w:color w:val="666666"/>
          <w:lang w:eastAsia="en-NZ"/>
        </w:rPr>
        <w:t xml:space="preserve"> (SLOC), the logical lines that include the executable statements, blank </w:t>
      </w:r>
      <w:proofErr w:type="gramStart"/>
      <w:r w:rsidRPr="00CF10A4">
        <w:rPr>
          <w:rFonts w:ascii="Arial" w:eastAsia="Times New Roman" w:hAnsi="Arial" w:cs="Arial"/>
          <w:color w:val="666666"/>
          <w:lang w:eastAsia="en-NZ"/>
        </w:rPr>
        <w:t>lines ,</w:t>
      </w:r>
      <w:proofErr w:type="gramEnd"/>
      <w:r w:rsidRPr="00CF10A4">
        <w:rPr>
          <w:rFonts w:ascii="Arial" w:eastAsia="Times New Roman" w:hAnsi="Arial" w:cs="Arial"/>
          <w:color w:val="666666"/>
          <w:lang w:eastAsia="en-NZ"/>
        </w:rPr>
        <w:t xml:space="preserve"> </w:t>
      </w:r>
      <w:proofErr w:type="spellStart"/>
      <w:r w:rsidRPr="00CF10A4">
        <w:rPr>
          <w:rFonts w:ascii="Arial" w:eastAsia="Times New Roman" w:hAnsi="Arial" w:cs="Arial"/>
          <w:color w:val="666666"/>
          <w:lang w:eastAsia="en-NZ"/>
        </w:rPr>
        <w:t>etc</w:t>
      </w:r>
      <w:proofErr w:type="spellEnd"/>
      <w:r w:rsidRPr="00CF10A4">
        <w:rPr>
          <w:rFonts w:ascii="Arial" w:eastAsia="Times New Roman" w:hAnsi="Arial" w:cs="Arial"/>
          <w:color w:val="666666"/>
          <w:lang w:eastAsia="en-NZ"/>
        </w:rPr>
        <w:t xml:space="preserve"> </w:t>
      </w:r>
      <w:hyperlink r:id="rId7" w:history="1">
        <w:r w:rsidRPr="00CF10A4">
          <w:rPr>
            <w:rFonts w:ascii="Arial" w:eastAsia="Times New Roman" w:hAnsi="Arial" w:cs="Arial"/>
            <w:color w:val="000000"/>
            <w:u w:val="single"/>
            <w:lang w:eastAsia="en-NZ"/>
          </w:rPr>
          <w:t>(Bhatt et al., 2012)</w:t>
        </w:r>
      </w:hyperlink>
      <w:r w:rsidRPr="00CF10A4">
        <w:rPr>
          <w:rFonts w:ascii="Arial" w:eastAsia="Times New Roman" w:hAnsi="Arial" w:cs="Arial"/>
          <w:color w:val="666666"/>
          <w:lang w:eastAsia="en-NZ"/>
        </w:rPr>
        <w:t xml:space="preserve">. To get the count of each variable there are different automated tools. However, there </w:t>
      </w:r>
      <w:del w:id="4" w:author="Marta Vos" w:date="2021-01-21T16:21:00Z">
        <w:r w:rsidRPr="00CF10A4" w:rsidDel="00685C74">
          <w:rPr>
            <w:rFonts w:ascii="Arial" w:eastAsia="Times New Roman" w:hAnsi="Arial" w:cs="Arial"/>
            <w:color w:val="666666"/>
            <w:lang w:eastAsia="en-NZ"/>
          </w:rPr>
          <w:delText xml:space="preserve">is </w:delText>
        </w:r>
      </w:del>
      <w:ins w:id="5" w:author="Marta Vos" w:date="2021-01-21T16:21:00Z">
        <w:r w:rsidR="00685C74">
          <w:rPr>
            <w:rFonts w:ascii="Arial" w:eastAsia="Times New Roman" w:hAnsi="Arial" w:cs="Arial"/>
            <w:color w:val="666666"/>
            <w:lang w:eastAsia="en-NZ"/>
          </w:rPr>
          <w:t>was</w:t>
        </w:r>
        <w:r w:rsidR="00685C74" w:rsidRPr="00CF10A4">
          <w:rPr>
            <w:rFonts w:ascii="Arial" w:eastAsia="Times New Roman" w:hAnsi="Arial" w:cs="Arial"/>
            <w:color w:val="666666"/>
            <w:lang w:eastAsia="en-NZ"/>
          </w:rPr>
          <w:t xml:space="preserve"> </w:t>
        </w:r>
      </w:ins>
      <w:r w:rsidRPr="00CF10A4">
        <w:rPr>
          <w:rFonts w:ascii="Arial" w:eastAsia="Times New Roman" w:hAnsi="Arial" w:cs="Arial"/>
          <w:color w:val="666666"/>
          <w:lang w:eastAsia="en-NZ"/>
        </w:rPr>
        <w:t xml:space="preserve">no single tool that provides support for the languages used in the experiment. </w:t>
      </w:r>
      <w:proofErr w:type="gramStart"/>
      <w:r w:rsidRPr="00CF10A4">
        <w:rPr>
          <w:rFonts w:ascii="Arial" w:eastAsia="Times New Roman" w:hAnsi="Arial" w:cs="Arial"/>
          <w:color w:val="666666"/>
          <w:lang w:eastAsia="en-NZ"/>
        </w:rPr>
        <w:t>Thus ,I</w:t>
      </w:r>
      <w:proofErr w:type="gramEnd"/>
      <w:r w:rsidRPr="00CF10A4">
        <w:rPr>
          <w:rFonts w:ascii="Arial" w:eastAsia="Times New Roman" w:hAnsi="Arial" w:cs="Arial"/>
          <w:color w:val="666666"/>
          <w:lang w:eastAsia="en-NZ"/>
        </w:rPr>
        <w:t xml:space="preserve"> am manually counting the line of code based on the above metric. Despite the fact that all the languages are structurally and syntactically different, as I have done the coding I have tried to be </w:t>
      </w:r>
      <w:commentRangeStart w:id="6"/>
      <w:r w:rsidRPr="00CF10A4">
        <w:rPr>
          <w:rFonts w:ascii="Arial" w:eastAsia="Times New Roman" w:hAnsi="Arial" w:cs="Arial"/>
          <w:color w:val="666666"/>
          <w:lang w:eastAsia="en-NZ"/>
        </w:rPr>
        <w:t xml:space="preserve">consistent in my style </w:t>
      </w:r>
      <w:commentRangeEnd w:id="6"/>
      <w:r w:rsidR="00685C74">
        <w:rPr>
          <w:rStyle w:val="CommentReference"/>
        </w:rPr>
        <w:commentReference w:id="6"/>
      </w:r>
      <w:r w:rsidRPr="00CF10A4">
        <w:rPr>
          <w:rFonts w:ascii="Arial" w:eastAsia="Times New Roman" w:hAnsi="Arial" w:cs="Arial"/>
          <w:color w:val="666666"/>
          <w:lang w:eastAsia="en-NZ"/>
        </w:rPr>
        <w:t>of coding to avoid as many differences as possible in terms of declaring, importing or calling the functions. For example - </w:t>
      </w:r>
    </w:p>
    <w:p w14:paraId="07A87092"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Import </w:t>
      </w:r>
      <w:commentRangeStart w:id="7"/>
      <w:r w:rsidRPr="00CF10A4">
        <w:rPr>
          <w:rFonts w:ascii="Arial" w:eastAsia="Times New Roman" w:hAnsi="Arial" w:cs="Arial"/>
          <w:color w:val="000000"/>
          <w:lang w:eastAsia="en-NZ"/>
        </w:rPr>
        <w:t>statement</w:t>
      </w:r>
      <w:commentRangeEnd w:id="7"/>
      <w:r w:rsidR="00685C74">
        <w:rPr>
          <w:rStyle w:val="CommentReference"/>
        </w:rPr>
        <w:commentReference w:id="7"/>
      </w:r>
    </w:p>
    <w:p w14:paraId="63F34902"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Java  </w:t>
      </w:r>
    </w:p>
    <w:p w14:paraId="0744C5DF" w14:textId="773D6499"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There are two ways of importing the class either import by package.* or </w:t>
      </w:r>
      <w:proofErr w:type="spellStart"/>
      <w:r w:rsidRPr="00CF10A4">
        <w:rPr>
          <w:rFonts w:ascii="Arial" w:eastAsia="Times New Roman" w:hAnsi="Arial" w:cs="Arial"/>
          <w:color w:val="000000"/>
          <w:lang w:eastAsia="en-NZ"/>
        </w:rPr>
        <w:t>package.classname</w:t>
      </w:r>
      <w:proofErr w:type="spellEnd"/>
      <w:r w:rsidRPr="00CF10A4">
        <w:rPr>
          <w:rFonts w:ascii="Arial" w:eastAsia="Times New Roman" w:hAnsi="Arial" w:cs="Arial"/>
          <w:color w:val="000000"/>
          <w:lang w:eastAsia="en-NZ"/>
        </w:rPr>
        <w:t xml:space="preserve">. As both the ways do not have any cost or performance </w:t>
      </w:r>
      <w:commentRangeStart w:id="8"/>
      <w:r w:rsidRPr="00CF10A4">
        <w:rPr>
          <w:rFonts w:ascii="Arial" w:eastAsia="Times New Roman" w:hAnsi="Arial" w:cs="Arial"/>
          <w:color w:val="000000"/>
          <w:lang w:eastAsia="en-NZ"/>
        </w:rPr>
        <w:t>overhead but are for improving the readability of the developer</w:t>
      </w:r>
      <w:commentRangeEnd w:id="8"/>
      <w:r w:rsidR="00C15ADA">
        <w:rPr>
          <w:rStyle w:val="CommentReference"/>
        </w:rPr>
        <w:commentReference w:id="8"/>
      </w:r>
      <w:r w:rsidRPr="00CF10A4">
        <w:rPr>
          <w:rFonts w:ascii="Arial" w:eastAsia="Times New Roman" w:hAnsi="Arial" w:cs="Arial"/>
          <w:color w:val="000000"/>
          <w:lang w:eastAsia="en-NZ"/>
        </w:rPr>
        <w:t>. In this experiment my primary focus is the verbosity and with the former option I can reduce the number of lines.</w:t>
      </w:r>
      <w:ins w:id="9" w:author="Marta Vos" w:date="2021-01-21T16:25:00Z">
        <w:r w:rsidR="00C15ADA">
          <w:rPr>
            <w:rFonts w:ascii="Arial" w:eastAsia="Times New Roman" w:hAnsi="Arial" w:cs="Arial"/>
            <w:color w:val="000000"/>
            <w:lang w:eastAsia="en-NZ"/>
          </w:rPr>
          <w:t xml:space="preserve"> Therefore,</w:t>
        </w:r>
      </w:ins>
      <w:r w:rsidRPr="00CF10A4">
        <w:rPr>
          <w:rFonts w:ascii="Arial" w:eastAsia="Times New Roman" w:hAnsi="Arial" w:cs="Arial"/>
          <w:color w:val="000000"/>
          <w:lang w:eastAsia="en-NZ"/>
        </w:rPr>
        <w:t xml:space="preserve"> I have opted for the first style of importing the class.</w:t>
      </w:r>
    </w:p>
    <w:p w14:paraId="74679DF4"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Ballerina</w:t>
      </w:r>
    </w:p>
    <w:p w14:paraId="46237E58"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There is only one way to import the package within the class that is importing the entire </w:t>
      </w:r>
      <w:commentRangeStart w:id="10"/>
      <w:r w:rsidRPr="00CF10A4">
        <w:rPr>
          <w:rFonts w:ascii="Arial" w:eastAsia="Times New Roman" w:hAnsi="Arial" w:cs="Arial"/>
          <w:color w:val="000000"/>
          <w:lang w:eastAsia="en-NZ"/>
        </w:rPr>
        <w:t>module</w:t>
      </w:r>
      <w:commentRangeEnd w:id="10"/>
      <w:r w:rsidR="00C15ADA">
        <w:rPr>
          <w:rStyle w:val="CommentReference"/>
        </w:rPr>
        <w:commentReference w:id="10"/>
      </w:r>
      <w:r w:rsidRPr="00CF10A4">
        <w:rPr>
          <w:rFonts w:ascii="Arial" w:eastAsia="Times New Roman" w:hAnsi="Arial" w:cs="Arial"/>
          <w:color w:val="000000"/>
          <w:lang w:eastAsia="en-NZ"/>
        </w:rPr>
        <w:t>.</w:t>
      </w:r>
    </w:p>
    <w:p w14:paraId="5AB2D49A"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Jolie</w:t>
      </w:r>
    </w:p>
    <w:p w14:paraId="19930199"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There is only one way to import the package within the class that is importing the entire module.</w:t>
      </w:r>
    </w:p>
    <w:p w14:paraId="37B10268"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1CB60F9F"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Aggregated metric link</w:t>
      </w:r>
    </w:p>
    <w:p w14:paraId="0F821750"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hyperlink r:id="rId8" w:anchor="gid=0" w:history="1">
        <w:r w:rsidRPr="00CF10A4">
          <w:rPr>
            <w:rFonts w:ascii="Arial" w:eastAsia="Times New Roman" w:hAnsi="Arial" w:cs="Arial"/>
            <w:color w:val="1155CC"/>
            <w:u w:val="single"/>
            <w:lang w:eastAsia="en-NZ"/>
          </w:rPr>
          <w:t>LO</w:t>
        </w:r>
        <w:r w:rsidRPr="00CF10A4">
          <w:rPr>
            <w:rFonts w:ascii="Arial" w:eastAsia="Times New Roman" w:hAnsi="Arial" w:cs="Arial"/>
            <w:color w:val="1155CC"/>
            <w:u w:val="single"/>
            <w:lang w:eastAsia="en-NZ"/>
          </w:rPr>
          <w:t>C</w:t>
        </w:r>
        <w:r w:rsidRPr="00CF10A4">
          <w:rPr>
            <w:rFonts w:ascii="Arial" w:eastAsia="Times New Roman" w:hAnsi="Arial" w:cs="Arial"/>
            <w:color w:val="1155CC"/>
            <w:u w:val="single"/>
            <w:lang w:eastAsia="en-NZ"/>
          </w:rPr>
          <w:t xml:space="preserve"> metric</w:t>
        </w:r>
      </w:hyperlink>
    </w:p>
    <w:p w14:paraId="0CC515A8" w14:textId="77777777" w:rsidR="00CF10A4" w:rsidRPr="00CF10A4" w:rsidRDefault="00CF10A4" w:rsidP="00CF10A4">
      <w:pPr>
        <w:spacing w:after="240" w:line="240" w:lineRule="auto"/>
        <w:rPr>
          <w:rFonts w:ascii="Times New Roman" w:eastAsia="Times New Roman" w:hAnsi="Times New Roman" w:cs="Times New Roman"/>
          <w:sz w:val="24"/>
          <w:szCs w:val="24"/>
          <w:lang w:eastAsia="en-NZ"/>
        </w:rPr>
      </w:pPr>
    </w:p>
    <w:p w14:paraId="7FDC8D58"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r w:rsidRPr="00CF10A4">
        <w:rPr>
          <w:rFonts w:ascii="Arial" w:eastAsia="Times New Roman" w:hAnsi="Arial" w:cs="Arial"/>
          <w:color w:val="000000"/>
          <w:kern w:val="36"/>
          <w:sz w:val="40"/>
          <w:szCs w:val="40"/>
          <w:lang w:eastAsia="en-NZ"/>
        </w:rPr>
        <w:t>Ports</w:t>
      </w:r>
    </w:p>
    <w:p w14:paraId="4B275577"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roofErr w:type="spellStart"/>
      <w:r w:rsidRPr="00CF10A4">
        <w:rPr>
          <w:rFonts w:ascii="Arial" w:eastAsia="Times New Roman" w:hAnsi="Arial" w:cs="Arial"/>
          <w:color w:val="000000"/>
          <w:lang w:eastAsia="en-NZ"/>
        </w:rPr>
        <w:t>Microservices</w:t>
      </w:r>
      <w:proofErr w:type="spellEnd"/>
      <w:r w:rsidRPr="00CF10A4">
        <w:rPr>
          <w:rFonts w:ascii="Arial" w:eastAsia="Times New Roman" w:hAnsi="Arial" w:cs="Arial"/>
          <w:color w:val="000000"/>
          <w:lang w:eastAsia="en-NZ"/>
        </w:rPr>
        <w:t xml:space="preserve"> may run in heterogeneous environments that use different communication technologies (e.g., TCP/IP sockets, Bluetooth, etc.) and data protocols (e.g., HTTPS, binary protocols, etc.). Moreover, a </w:t>
      </w:r>
      <w:proofErr w:type="spellStart"/>
      <w:r w:rsidRPr="00CF10A4">
        <w:rPr>
          <w:rFonts w:ascii="Arial" w:eastAsia="Times New Roman" w:hAnsi="Arial" w:cs="Arial"/>
          <w:color w:val="000000"/>
          <w:lang w:eastAsia="en-NZ"/>
        </w:rPr>
        <w:t>microservice</w:t>
      </w:r>
      <w:proofErr w:type="spellEnd"/>
      <w:r w:rsidRPr="00CF10A4">
        <w:rPr>
          <w:rFonts w:ascii="Arial" w:eastAsia="Times New Roman" w:hAnsi="Arial" w:cs="Arial"/>
          <w:color w:val="000000"/>
          <w:lang w:eastAsia="en-NZ"/>
        </w:rPr>
        <w:t xml:space="preserve"> may need to interact with many other services, each one possibly offering and/or requiring a different interface. A communication port concretely describes how some of the functionalities of a service are made available to the network, by specifying the three key elements above: interface, communication technology, and data protocol. Each service may be equipped with many ports, of two possible kinds. Input ports describe the functionalities that the service provides to the rest of the MSA. Conversely, output ports describe the functionalities that the service requires from the rest of the MSA. Ports should be specified separately from the implementation of a service, so that one can see what a service provides and what it needs without having to check its actual implementation. </w:t>
      </w:r>
    </w:p>
    <w:p w14:paraId="3F0690AB"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79E8D32C"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commentRangeStart w:id="11"/>
      <w:r w:rsidRPr="00CF10A4">
        <w:rPr>
          <w:rFonts w:ascii="Arial" w:eastAsia="Times New Roman" w:hAnsi="Arial" w:cs="Arial"/>
          <w:color w:val="000000"/>
          <w:lang w:eastAsia="en-NZ"/>
        </w:rPr>
        <w:t>In</w:t>
      </w:r>
      <w:commentRangeEnd w:id="11"/>
      <w:r w:rsidR="00C15ADA">
        <w:rPr>
          <w:rStyle w:val="CommentReference"/>
        </w:rPr>
        <w:commentReference w:id="11"/>
      </w:r>
      <w:r w:rsidRPr="00CF10A4">
        <w:rPr>
          <w:rFonts w:ascii="Arial" w:eastAsia="Times New Roman" w:hAnsi="Arial" w:cs="Arial"/>
          <w:color w:val="000000"/>
          <w:lang w:eastAsia="en-NZ"/>
        </w:rPr>
        <w:t xml:space="preserve"> java, the language does not have the support to provide the port detail, this has to be managed as a part of the server setup.</w:t>
      </w:r>
    </w:p>
    <w:p w14:paraId="73FA4421"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63149DA6"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commentRangeStart w:id="12"/>
      <w:r w:rsidRPr="00CF10A4">
        <w:rPr>
          <w:rFonts w:ascii="Arial" w:eastAsia="Times New Roman" w:hAnsi="Arial" w:cs="Arial"/>
          <w:noProof/>
          <w:color w:val="000000"/>
          <w:bdr w:val="none" w:sz="0" w:space="0" w:color="auto" w:frame="1"/>
          <w:lang w:eastAsia="en-NZ"/>
        </w:rPr>
        <w:lastRenderedPageBreak/>
        <w:drawing>
          <wp:inline distT="0" distB="0" distL="0" distR="0" wp14:anchorId="59A81F81" wp14:editId="21CD7154">
            <wp:extent cx="5943600" cy="876300"/>
            <wp:effectExtent l="0" t="0" r="0" b="0"/>
            <wp:docPr id="3" name="Picture 3" descr="https://lh6.googleusercontent.com/hgdy4r8f_TUrP-1Y86rRRufrKHfW0aTZcS-rEyqK82L5UyxD0R589itAPZg0wL2VCBGVBGMwAAgSjQlDBQ1KmYQ4k_seYaGdxaFdnUIsLcISwqxVaN0IXxjcMfuTUhzFN3hY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gdy4r8f_TUrP-1Y86rRRufrKHfW0aTZcS-rEyqK82L5UyxD0R589itAPZg0wL2VCBGVBGMwAAgSjQlDBQ1KmYQ4k_seYaGdxaFdnUIsLcISwqxVaN0IXxjcMfuTUhzFN3hYg-n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commentRangeEnd w:id="12"/>
      <w:r w:rsidR="00C15ADA">
        <w:rPr>
          <w:rStyle w:val="CommentReference"/>
        </w:rPr>
        <w:commentReference w:id="12"/>
      </w:r>
    </w:p>
    <w:p w14:paraId="28F0C64B"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37F3EEAF" w14:textId="45C5E836"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 For Ballerina, </w:t>
      </w:r>
      <w:commentRangeStart w:id="13"/>
      <w:r w:rsidRPr="00CF10A4">
        <w:rPr>
          <w:rFonts w:ascii="Arial" w:eastAsia="Times New Roman" w:hAnsi="Arial" w:cs="Arial"/>
          <w:color w:val="000000"/>
          <w:lang w:eastAsia="en-NZ"/>
        </w:rPr>
        <w:t>this</w:t>
      </w:r>
      <w:commentRangeEnd w:id="13"/>
      <w:r w:rsidR="00C15ADA">
        <w:rPr>
          <w:rStyle w:val="CommentReference"/>
        </w:rPr>
        <w:commentReference w:id="13"/>
      </w:r>
      <w:r w:rsidRPr="00CF10A4">
        <w:rPr>
          <w:rFonts w:ascii="Arial" w:eastAsia="Times New Roman" w:hAnsi="Arial" w:cs="Arial"/>
          <w:color w:val="000000"/>
          <w:lang w:eastAsia="en-NZ"/>
        </w:rPr>
        <w:t xml:space="preserve"> </w:t>
      </w:r>
      <w:del w:id="14" w:author="Marta Vos" w:date="2021-01-21T16:26:00Z">
        <w:r w:rsidRPr="00CF10A4" w:rsidDel="00C15ADA">
          <w:rPr>
            <w:rFonts w:ascii="Arial" w:eastAsia="Times New Roman" w:hAnsi="Arial" w:cs="Arial"/>
            <w:color w:val="000000"/>
            <w:lang w:eastAsia="en-NZ"/>
          </w:rPr>
          <w:delText>is allowed to</w:delText>
        </w:r>
      </w:del>
      <w:ins w:id="15" w:author="Marta Vos" w:date="2021-01-21T16:26:00Z">
        <w:r w:rsidR="00C15ADA">
          <w:rPr>
            <w:rFonts w:ascii="Arial" w:eastAsia="Times New Roman" w:hAnsi="Arial" w:cs="Arial"/>
            <w:color w:val="000000"/>
            <w:lang w:eastAsia="en-NZ"/>
          </w:rPr>
          <w:t>can</w:t>
        </w:r>
      </w:ins>
      <w:r w:rsidRPr="00CF10A4">
        <w:rPr>
          <w:rFonts w:ascii="Arial" w:eastAsia="Times New Roman" w:hAnsi="Arial" w:cs="Arial"/>
          <w:color w:val="000000"/>
          <w:lang w:eastAsia="en-NZ"/>
        </w:rPr>
        <w:t xml:space="preserve"> be handled from within the language. However it is tightly coupled to the implementation of the </w:t>
      </w:r>
      <w:commentRangeStart w:id="16"/>
      <w:r w:rsidRPr="00CF10A4">
        <w:rPr>
          <w:rFonts w:ascii="Arial" w:eastAsia="Times New Roman" w:hAnsi="Arial" w:cs="Arial"/>
          <w:color w:val="000000"/>
          <w:lang w:eastAsia="en-NZ"/>
        </w:rPr>
        <w:t>service</w:t>
      </w:r>
      <w:commentRangeEnd w:id="16"/>
      <w:r w:rsidR="00C15ADA">
        <w:rPr>
          <w:rStyle w:val="CommentReference"/>
        </w:rPr>
        <w:commentReference w:id="16"/>
      </w:r>
      <w:r w:rsidRPr="00CF10A4">
        <w:rPr>
          <w:rFonts w:ascii="Arial" w:eastAsia="Times New Roman" w:hAnsi="Arial" w:cs="Arial"/>
          <w:color w:val="000000"/>
          <w:lang w:eastAsia="en-NZ"/>
        </w:rPr>
        <w:t>.</w:t>
      </w:r>
    </w:p>
    <w:p w14:paraId="24187556"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595A1BD6"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commentRangeStart w:id="17"/>
      <w:r w:rsidRPr="00CF10A4">
        <w:rPr>
          <w:rFonts w:ascii="Arial" w:eastAsia="Times New Roman" w:hAnsi="Arial" w:cs="Arial"/>
          <w:noProof/>
          <w:color w:val="000000"/>
          <w:bdr w:val="none" w:sz="0" w:space="0" w:color="auto" w:frame="1"/>
          <w:lang w:eastAsia="en-NZ"/>
        </w:rPr>
        <w:drawing>
          <wp:inline distT="0" distB="0" distL="0" distR="0" wp14:anchorId="618178B5" wp14:editId="3F00A5C0">
            <wp:extent cx="3400425" cy="1019175"/>
            <wp:effectExtent l="0" t="0" r="9525" b="9525"/>
            <wp:docPr id="2" name="Picture 2" descr="https://lh6.googleusercontent.com/_un1ahY1nGvkRbk9_wPcfons-oeIACm66uZy2eAuBy16FxjAomxf34IwMOMBCb2YFW-oVcQTg1AFBRUyX1M0dQcqj598b44mNjzUXvdJnHpbxplaSo1P-eXspg2XRqBAStuLFM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un1ahY1nGvkRbk9_wPcfons-oeIACm66uZy2eAuBy16FxjAomxf34IwMOMBCb2YFW-oVcQTg1AFBRUyX1M0dQcqj598b44mNjzUXvdJnHpbxplaSo1P-eXspg2XRqBAStuLFMS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019175"/>
                    </a:xfrm>
                    <a:prstGeom prst="rect">
                      <a:avLst/>
                    </a:prstGeom>
                    <a:noFill/>
                    <a:ln>
                      <a:noFill/>
                    </a:ln>
                  </pic:spPr>
                </pic:pic>
              </a:graphicData>
            </a:graphic>
          </wp:inline>
        </w:drawing>
      </w:r>
      <w:commentRangeEnd w:id="17"/>
      <w:r w:rsidR="00C15ADA">
        <w:rPr>
          <w:rStyle w:val="CommentReference"/>
        </w:rPr>
        <w:commentReference w:id="17"/>
      </w:r>
    </w:p>
    <w:p w14:paraId="70EAD866"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7C7CC453"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For a same service to be exposed on two different ports the service has to be duplicated which violates the “</w:t>
      </w:r>
      <w:proofErr w:type="spellStart"/>
      <w:r w:rsidRPr="00CF10A4">
        <w:rPr>
          <w:rFonts w:ascii="Arial" w:eastAsia="Times New Roman" w:hAnsi="Arial" w:cs="Arial"/>
          <w:color w:val="000000"/>
          <w:lang w:eastAsia="en-NZ"/>
        </w:rPr>
        <w:t>Dont</w:t>
      </w:r>
      <w:proofErr w:type="spellEnd"/>
      <w:r w:rsidRPr="00CF10A4">
        <w:rPr>
          <w:rFonts w:ascii="Arial" w:eastAsia="Times New Roman" w:hAnsi="Arial" w:cs="Arial"/>
          <w:color w:val="000000"/>
          <w:lang w:eastAsia="en-NZ"/>
        </w:rPr>
        <w:t xml:space="preserve"> Repeat Yourself” DRY </w:t>
      </w:r>
      <w:commentRangeStart w:id="18"/>
      <w:r w:rsidRPr="00CF10A4">
        <w:rPr>
          <w:rFonts w:ascii="Arial" w:eastAsia="Times New Roman" w:hAnsi="Arial" w:cs="Arial"/>
          <w:color w:val="000000"/>
          <w:lang w:eastAsia="en-NZ"/>
        </w:rPr>
        <w:t>principle</w:t>
      </w:r>
      <w:commentRangeEnd w:id="18"/>
      <w:r w:rsidR="00C15ADA">
        <w:rPr>
          <w:rStyle w:val="CommentReference"/>
        </w:rPr>
        <w:commentReference w:id="18"/>
      </w:r>
      <w:r w:rsidRPr="00CF10A4">
        <w:rPr>
          <w:rFonts w:ascii="Arial" w:eastAsia="Times New Roman" w:hAnsi="Arial" w:cs="Arial"/>
          <w:color w:val="000000"/>
          <w:lang w:eastAsia="en-NZ"/>
        </w:rPr>
        <w:t>. </w:t>
      </w:r>
    </w:p>
    <w:p w14:paraId="5984AD58"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51FAF949"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This is well handled in Jolie, where the language has the provision to configure the port details and is separate from the implementation at the same </w:t>
      </w:r>
      <w:proofErr w:type="gramStart"/>
      <w:r w:rsidRPr="00CF10A4">
        <w:rPr>
          <w:rFonts w:ascii="Arial" w:eastAsia="Times New Roman" w:hAnsi="Arial" w:cs="Arial"/>
          <w:color w:val="000000"/>
          <w:lang w:eastAsia="en-NZ"/>
        </w:rPr>
        <w:t>ti</w:t>
      </w:r>
      <w:commentRangeStart w:id="19"/>
      <w:r w:rsidRPr="00CF10A4">
        <w:rPr>
          <w:rFonts w:ascii="Arial" w:eastAsia="Times New Roman" w:hAnsi="Arial" w:cs="Arial"/>
          <w:color w:val="000000"/>
          <w:lang w:eastAsia="en-NZ"/>
        </w:rPr>
        <w:t>m</w:t>
      </w:r>
      <w:commentRangeEnd w:id="19"/>
      <w:proofErr w:type="gramEnd"/>
      <w:r w:rsidR="00C15ADA">
        <w:rPr>
          <w:rStyle w:val="CommentReference"/>
        </w:rPr>
        <w:commentReference w:id="19"/>
      </w:r>
      <w:r w:rsidRPr="00CF10A4">
        <w:rPr>
          <w:rFonts w:ascii="Arial" w:eastAsia="Times New Roman" w:hAnsi="Arial" w:cs="Arial"/>
          <w:color w:val="000000"/>
          <w:lang w:eastAsia="en-NZ"/>
        </w:rPr>
        <w:t>e.</w:t>
      </w:r>
    </w:p>
    <w:p w14:paraId="243A4A13"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6B388B99"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commentRangeStart w:id="20"/>
      <w:r w:rsidRPr="00CF10A4">
        <w:rPr>
          <w:rFonts w:ascii="Arial" w:eastAsia="Times New Roman" w:hAnsi="Arial" w:cs="Arial"/>
          <w:noProof/>
          <w:color w:val="000000"/>
          <w:bdr w:val="none" w:sz="0" w:space="0" w:color="auto" w:frame="1"/>
          <w:lang w:eastAsia="en-NZ"/>
        </w:rPr>
        <w:drawing>
          <wp:inline distT="0" distB="0" distL="0" distR="0" wp14:anchorId="16E3831B" wp14:editId="312959CF">
            <wp:extent cx="5943600" cy="2466975"/>
            <wp:effectExtent l="0" t="0" r="0" b="9525"/>
            <wp:docPr id="1" name="Picture 1" descr="https://lh3.googleusercontent.com/WbwWSFvPXGDg_tdnXYBiviESav1HeigRQSnnMcVbDbHslpQsuuHKpxxV3UF6PR3068oVEQ99MQlS5bMsr45w5j9c5GI6lyJo2D70L3Ohfpu_NO8Ou3QtXdohGgeOb8dJNaCj6G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bwWSFvPXGDg_tdnXYBiviESav1HeigRQSnnMcVbDbHslpQsuuHKpxxV3UF6PR3068oVEQ99MQlS5bMsr45w5j9c5GI6lyJo2D70L3Ohfpu_NO8Ou3QtXdohGgeOb8dJNaCj6G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commentRangeEnd w:id="20"/>
      <w:r w:rsidR="00C15ADA">
        <w:rPr>
          <w:rStyle w:val="CommentReference"/>
        </w:rPr>
        <w:commentReference w:id="20"/>
      </w:r>
    </w:p>
    <w:p w14:paraId="73505E78"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6D452564"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r w:rsidRPr="00CF10A4">
        <w:rPr>
          <w:rFonts w:ascii="Arial" w:eastAsia="Times New Roman" w:hAnsi="Arial" w:cs="Arial"/>
          <w:color w:val="000000"/>
          <w:kern w:val="36"/>
          <w:sz w:val="40"/>
          <w:szCs w:val="40"/>
          <w:lang w:eastAsia="en-NZ"/>
        </w:rPr>
        <w:t>Graphical View Support</w:t>
      </w:r>
    </w:p>
    <w:p w14:paraId="10B85AA7"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This variable is one of the important variables to easily understand the flow of data between the services. The only language that claimed to offer this support was </w:t>
      </w:r>
      <w:commentRangeStart w:id="21"/>
      <w:r w:rsidRPr="00CF10A4">
        <w:rPr>
          <w:rFonts w:ascii="Arial" w:eastAsia="Times New Roman" w:hAnsi="Arial" w:cs="Arial"/>
          <w:color w:val="000000"/>
          <w:lang w:eastAsia="en-NZ"/>
        </w:rPr>
        <w:t>ballerina</w:t>
      </w:r>
      <w:commentRangeEnd w:id="21"/>
      <w:r w:rsidR="008A29F2">
        <w:rPr>
          <w:rStyle w:val="CommentReference"/>
        </w:rPr>
        <w:commentReference w:id="21"/>
      </w:r>
      <w:r w:rsidRPr="00CF10A4">
        <w:rPr>
          <w:rFonts w:ascii="Arial" w:eastAsia="Times New Roman" w:hAnsi="Arial" w:cs="Arial"/>
          <w:color w:val="000000"/>
          <w:lang w:eastAsia="en-NZ"/>
        </w:rPr>
        <w:t xml:space="preserve"> with the help of the plugin for VS code. However, in my experiment the visual editor failed to display the flow and was blank throughout my </w:t>
      </w:r>
      <w:commentRangeStart w:id="22"/>
      <w:r w:rsidRPr="00CF10A4">
        <w:rPr>
          <w:rFonts w:ascii="Arial" w:eastAsia="Times New Roman" w:hAnsi="Arial" w:cs="Arial"/>
          <w:color w:val="000000"/>
          <w:lang w:eastAsia="en-NZ"/>
        </w:rPr>
        <w:t>experiment</w:t>
      </w:r>
      <w:commentRangeEnd w:id="22"/>
      <w:r w:rsidR="008A29F2">
        <w:rPr>
          <w:rStyle w:val="CommentReference"/>
        </w:rPr>
        <w:commentReference w:id="22"/>
      </w:r>
      <w:r w:rsidRPr="00CF10A4">
        <w:rPr>
          <w:rFonts w:ascii="Arial" w:eastAsia="Times New Roman" w:hAnsi="Arial" w:cs="Arial"/>
          <w:color w:val="000000"/>
          <w:lang w:eastAsia="en-NZ"/>
        </w:rPr>
        <w:t>.</w:t>
      </w:r>
    </w:p>
    <w:p w14:paraId="0B7A6CBF"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r w:rsidRPr="00CF10A4">
        <w:rPr>
          <w:rFonts w:ascii="Arial" w:eastAsia="Times New Roman" w:hAnsi="Arial" w:cs="Arial"/>
          <w:color w:val="000000"/>
          <w:kern w:val="36"/>
          <w:sz w:val="40"/>
          <w:szCs w:val="40"/>
          <w:lang w:eastAsia="en-NZ"/>
        </w:rPr>
        <w:t>Debug</w:t>
      </w:r>
    </w:p>
    <w:p w14:paraId="72AA9813"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I tested each language for this variable in the respective IDE used for the development of the services. I tested each language for local and remote debug. </w:t>
      </w:r>
    </w:p>
    <w:p w14:paraId="1599160E"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lastRenderedPageBreak/>
        <w:t xml:space="preserve">Local Debug- In this scenario, I run the </w:t>
      </w:r>
      <w:proofErr w:type="spellStart"/>
      <w:r w:rsidRPr="00CF10A4">
        <w:rPr>
          <w:rFonts w:ascii="Arial" w:eastAsia="Times New Roman" w:hAnsi="Arial" w:cs="Arial"/>
          <w:color w:val="000000"/>
          <w:lang w:eastAsia="en-NZ"/>
        </w:rPr>
        <w:t>microservice</w:t>
      </w:r>
      <w:proofErr w:type="spellEnd"/>
      <w:r w:rsidRPr="00CF10A4">
        <w:rPr>
          <w:rFonts w:ascii="Arial" w:eastAsia="Times New Roman" w:hAnsi="Arial" w:cs="Arial"/>
          <w:color w:val="000000"/>
          <w:lang w:eastAsia="en-NZ"/>
        </w:rPr>
        <w:t xml:space="preserve"> in the debug mode and test it for the breakpoints added.</w:t>
      </w:r>
    </w:p>
    <w:p w14:paraId="2CEFC205"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Remote Debug - In this scenario, I run the </w:t>
      </w:r>
      <w:proofErr w:type="spellStart"/>
      <w:r w:rsidRPr="00CF10A4">
        <w:rPr>
          <w:rFonts w:ascii="Arial" w:eastAsia="Times New Roman" w:hAnsi="Arial" w:cs="Arial"/>
          <w:color w:val="000000"/>
          <w:lang w:eastAsia="en-NZ"/>
        </w:rPr>
        <w:t>microservice</w:t>
      </w:r>
      <w:proofErr w:type="spellEnd"/>
      <w:r w:rsidRPr="00CF10A4">
        <w:rPr>
          <w:rFonts w:ascii="Arial" w:eastAsia="Times New Roman" w:hAnsi="Arial" w:cs="Arial"/>
          <w:color w:val="000000"/>
          <w:lang w:eastAsia="en-NZ"/>
        </w:rPr>
        <w:t xml:space="preserve"> first and then attach the service to the debugger and then test it for the request and wait for the breakpoint to be hit.</w:t>
      </w:r>
    </w:p>
    <w:p w14:paraId="04F316BB"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Java - Support available for both local and </w:t>
      </w:r>
      <w:commentRangeStart w:id="23"/>
      <w:r w:rsidRPr="00CF10A4">
        <w:rPr>
          <w:rFonts w:ascii="Arial" w:eastAsia="Times New Roman" w:hAnsi="Arial" w:cs="Arial"/>
          <w:color w:val="000000"/>
          <w:lang w:eastAsia="en-NZ"/>
        </w:rPr>
        <w:t>remote</w:t>
      </w:r>
      <w:commentRangeEnd w:id="23"/>
      <w:r w:rsidR="008A29F2">
        <w:rPr>
          <w:rStyle w:val="CommentReference"/>
        </w:rPr>
        <w:commentReference w:id="23"/>
      </w:r>
      <w:r w:rsidRPr="00CF10A4">
        <w:rPr>
          <w:rFonts w:ascii="Arial" w:eastAsia="Times New Roman" w:hAnsi="Arial" w:cs="Arial"/>
          <w:color w:val="000000"/>
          <w:lang w:eastAsia="en-NZ"/>
        </w:rPr>
        <w:t>.</w:t>
      </w:r>
    </w:p>
    <w:p w14:paraId="7CBBC066"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Ballerina - Was able to run it only in the remote debug mode</w:t>
      </w:r>
    </w:p>
    <w:p w14:paraId="49D0F94C"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Jolie - No support.</w:t>
      </w:r>
    </w:p>
    <w:p w14:paraId="70F8B658"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p>
    <w:p w14:paraId="107830BA"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r w:rsidRPr="00CF10A4">
        <w:rPr>
          <w:rFonts w:ascii="Arial" w:eastAsia="Times New Roman" w:hAnsi="Arial" w:cs="Arial"/>
          <w:color w:val="000000"/>
          <w:kern w:val="36"/>
          <w:sz w:val="40"/>
          <w:szCs w:val="40"/>
          <w:lang w:eastAsia="en-NZ"/>
        </w:rPr>
        <w:t>Size</w:t>
      </w:r>
    </w:p>
    <w:p w14:paraId="6DF212A1"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I tested each language for the size of the deployable, in this experiment the size of the </w:t>
      </w:r>
      <w:proofErr w:type="spellStart"/>
      <w:r w:rsidRPr="00CF10A4">
        <w:rPr>
          <w:rFonts w:ascii="Arial" w:eastAsia="Times New Roman" w:hAnsi="Arial" w:cs="Arial"/>
          <w:color w:val="000000"/>
          <w:lang w:eastAsia="en-NZ"/>
        </w:rPr>
        <w:t>docker</w:t>
      </w:r>
      <w:proofErr w:type="spellEnd"/>
      <w:r w:rsidRPr="00CF10A4">
        <w:rPr>
          <w:rFonts w:ascii="Arial" w:eastAsia="Times New Roman" w:hAnsi="Arial" w:cs="Arial"/>
          <w:color w:val="000000"/>
          <w:lang w:eastAsia="en-NZ"/>
        </w:rPr>
        <w:t xml:space="preserve"> image is fetched and is </w:t>
      </w:r>
      <w:commentRangeStart w:id="24"/>
      <w:r w:rsidRPr="00CF10A4">
        <w:rPr>
          <w:rFonts w:ascii="Arial" w:eastAsia="Times New Roman" w:hAnsi="Arial" w:cs="Arial"/>
          <w:color w:val="000000"/>
          <w:lang w:eastAsia="en-NZ"/>
        </w:rPr>
        <w:t>compared</w:t>
      </w:r>
      <w:commentRangeEnd w:id="24"/>
      <w:r w:rsidR="008A29F2">
        <w:rPr>
          <w:rStyle w:val="CommentReference"/>
        </w:rPr>
        <w:commentReference w:id="24"/>
      </w:r>
      <w:r w:rsidRPr="00CF10A4">
        <w:rPr>
          <w:rFonts w:ascii="Arial" w:eastAsia="Times New Roman" w:hAnsi="Arial" w:cs="Arial"/>
          <w:color w:val="000000"/>
          <w:lang w:eastAsia="en-NZ"/>
        </w:rPr>
        <w:t xml:space="preserve">. I have defined the name of each </w:t>
      </w:r>
      <w:proofErr w:type="spellStart"/>
      <w:r w:rsidRPr="00CF10A4">
        <w:rPr>
          <w:rFonts w:ascii="Arial" w:eastAsia="Times New Roman" w:hAnsi="Arial" w:cs="Arial"/>
          <w:color w:val="000000"/>
          <w:lang w:eastAsia="en-NZ"/>
        </w:rPr>
        <w:t>docker</w:t>
      </w:r>
      <w:proofErr w:type="spellEnd"/>
      <w:r w:rsidRPr="00CF10A4">
        <w:rPr>
          <w:rFonts w:ascii="Arial" w:eastAsia="Times New Roman" w:hAnsi="Arial" w:cs="Arial"/>
          <w:color w:val="000000"/>
          <w:lang w:eastAsia="en-NZ"/>
        </w:rPr>
        <w:t xml:space="preserve"> image in the </w:t>
      </w:r>
      <w:proofErr w:type="spellStart"/>
      <w:r w:rsidRPr="00CF10A4">
        <w:rPr>
          <w:rFonts w:ascii="Arial" w:eastAsia="Times New Roman" w:hAnsi="Arial" w:cs="Arial"/>
          <w:color w:val="000000"/>
          <w:lang w:eastAsia="en-NZ"/>
        </w:rPr>
        <w:t>docker-compose.yaml</w:t>
      </w:r>
      <w:proofErr w:type="spellEnd"/>
      <w:r w:rsidRPr="00CF10A4">
        <w:rPr>
          <w:rFonts w:ascii="Arial" w:eastAsia="Times New Roman" w:hAnsi="Arial" w:cs="Arial"/>
          <w:color w:val="000000"/>
          <w:lang w:eastAsia="en-NZ"/>
        </w:rPr>
        <w:t xml:space="preserve"> file for each deployable and run the command “</w:t>
      </w:r>
      <w:proofErr w:type="spellStart"/>
      <w:r w:rsidRPr="00CF10A4">
        <w:rPr>
          <w:rFonts w:ascii="Arial" w:eastAsia="Times New Roman" w:hAnsi="Arial" w:cs="Arial"/>
          <w:color w:val="000000"/>
          <w:lang w:eastAsia="en-NZ"/>
        </w:rPr>
        <w:t>docker</w:t>
      </w:r>
      <w:proofErr w:type="spellEnd"/>
      <w:r w:rsidRPr="00CF10A4">
        <w:rPr>
          <w:rFonts w:ascii="Arial" w:eastAsia="Times New Roman" w:hAnsi="Arial" w:cs="Arial"/>
          <w:color w:val="000000"/>
          <w:lang w:eastAsia="en-NZ"/>
        </w:rPr>
        <w:t xml:space="preserve"> image ls”. This command displays the name of the repository as given in the </w:t>
      </w:r>
      <w:proofErr w:type="spellStart"/>
      <w:r w:rsidRPr="00CF10A4">
        <w:rPr>
          <w:rFonts w:ascii="Arial" w:eastAsia="Times New Roman" w:hAnsi="Arial" w:cs="Arial"/>
          <w:color w:val="000000"/>
          <w:lang w:eastAsia="en-NZ"/>
        </w:rPr>
        <w:t>docker-compose.yaml</w:t>
      </w:r>
      <w:proofErr w:type="spellEnd"/>
      <w:r w:rsidRPr="00CF10A4">
        <w:rPr>
          <w:rFonts w:ascii="Arial" w:eastAsia="Times New Roman" w:hAnsi="Arial" w:cs="Arial"/>
          <w:color w:val="000000"/>
          <w:lang w:eastAsia="en-NZ"/>
        </w:rPr>
        <w:t>. The output is measured in MBs.</w:t>
      </w:r>
    </w:p>
    <w:p w14:paraId="7AC19A21" w14:textId="77777777" w:rsidR="00CF10A4" w:rsidRPr="00CF10A4" w:rsidRDefault="00CF10A4" w:rsidP="00CF10A4">
      <w:pPr>
        <w:spacing w:after="240" w:line="240" w:lineRule="auto"/>
        <w:rPr>
          <w:rFonts w:ascii="Times New Roman" w:eastAsia="Times New Roman" w:hAnsi="Times New Roman" w:cs="Times New Roman"/>
          <w:sz w:val="24"/>
          <w:szCs w:val="24"/>
          <w:lang w:eastAsia="en-NZ"/>
        </w:rPr>
      </w:pPr>
    </w:p>
    <w:p w14:paraId="7042D6B3" w14:textId="77777777" w:rsidR="00CF10A4" w:rsidRPr="00CF10A4" w:rsidRDefault="00CF10A4" w:rsidP="00CF10A4">
      <w:pPr>
        <w:spacing w:before="400" w:after="120" w:line="240" w:lineRule="auto"/>
        <w:outlineLvl w:val="0"/>
        <w:rPr>
          <w:rFonts w:ascii="Times New Roman" w:eastAsia="Times New Roman" w:hAnsi="Times New Roman" w:cs="Times New Roman"/>
          <w:b/>
          <w:bCs/>
          <w:kern w:val="36"/>
          <w:sz w:val="48"/>
          <w:szCs w:val="48"/>
          <w:lang w:eastAsia="en-NZ"/>
        </w:rPr>
      </w:pPr>
      <w:r w:rsidRPr="00CF10A4">
        <w:rPr>
          <w:rFonts w:ascii="Arial" w:eastAsia="Times New Roman" w:hAnsi="Arial" w:cs="Arial"/>
          <w:color w:val="000000"/>
          <w:kern w:val="36"/>
          <w:sz w:val="40"/>
          <w:szCs w:val="40"/>
          <w:lang w:eastAsia="en-NZ"/>
        </w:rPr>
        <w:t>Execution Time</w:t>
      </w:r>
    </w:p>
    <w:p w14:paraId="4F3394D3"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Execution time is the user time in seconds which is the total CPU time spent within the process. This is the CPU time spent in executing the actual process. To obtain the user time, I have used one of the </w:t>
      </w:r>
      <w:proofErr w:type="spellStart"/>
      <w:r w:rsidRPr="00CF10A4">
        <w:rPr>
          <w:rFonts w:ascii="Arial" w:eastAsia="Times New Roman" w:hAnsi="Arial" w:cs="Arial"/>
          <w:color w:val="000000"/>
          <w:lang w:eastAsia="en-NZ"/>
        </w:rPr>
        <w:t>ReST</w:t>
      </w:r>
      <w:proofErr w:type="spellEnd"/>
      <w:r w:rsidRPr="00CF10A4">
        <w:rPr>
          <w:rFonts w:ascii="Arial" w:eastAsia="Times New Roman" w:hAnsi="Arial" w:cs="Arial"/>
          <w:color w:val="000000"/>
          <w:lang w:eastAsia="en-NZ"/>
        </w:rPr>
        <w:t xml:space="preserve"> Clients called Postman for the </w:t>
      </w:r>
      <w:proofErr w:type="spellStart"/>
      <w:r w:rsidRPr="00CF10A4">
        <w:rPr>
          <w:rFonts w:ascii="Arial" w:eastAsia="Times New Roman" w:hAnsi="Arial" w:cs="Arial"/>
          <w:color w:val="000000"/>
          <w:lang w:eastAsia="en-NZ"/>
        </w:rPr>
        <w:t>ReST</w:t>
      </w:r>
      <w:proofErr w:type="spellEnd"/>
      <w:r w:rsidRPr="00CF10A4">
        <w:rPr>
          <w:rFonts w:ascii="Arial" w:eastAsia="Times New Roman" w:hAnsi="Arial" w:cs="Arial"/>
          <w:color w:val="000000"/>
          <w:lang w:eastAsia="en-NZ"/>
        </w:rPr>
        <w:t xml:space="preserve"> and </w:t>
      </w:r>
      <w:proofErr w:type="spellStart"/>
      <w:r w:rsidRPr="00CF10A4">
        <w:rPr>
          <w:rFonts w:ascii="Arial" w:eastAsia="Times New Roman" w:hAnsi="Arial" w:cs="Arial"/>
          <w:color w:val="000000"/>
          <w:lang w:eastAsia="en-NZ"/>
        </w:rPr>
        <w:t>gRPC</w:t>
      </w:r>
      <w:proofErr w:type="spellEnd"/>
      <w:r w:rsidRPr="00CF10A4">
        <w:rPr>
          <w:rFonts w:ascii="Arial" w:eastAsia="Times New Roman" w:hAnsi="Arial" w:cs="Arial"/>
          <w:color w:val="000000"/>
          <w:lang w:eastAsia="en-NZ"/>
        </w:rPr>
        <w:t xml:space="preserve"> request. For AMQP requests, the same is obtained using the </w:t>
      </w:r>
      <w:proofErr w:type="spellStart"/>
      <w:r w:rsidRPr="00CF10A4">
        <w:rPr>
          <w:rFonts w:ascii="Arial" w:eastAsia="Times New Roman" w:hAnsi="Arial" w:cs="Arial"/>
          <w:color w:val="000000"/>
          <w:lang w:eastAsia="en-NZ"/>
        </w:rPr>
        <w:t>powershell</w:t>
      </w:r>
      <w:proofErr w:type="spellEnd"/>
      <w:r w:rsidRPr="00CF10A4">
        <w:rPr>
          <w:rFonts w:ascii="Arial" w:eastAsia="Times New Roman" w:hAnsi="Arial" w:cs="Arial"/>
          <w:color w:val="000000"/>
          <w:lang w:eastAsia="en-NZ"/>
        </w:rPr>
        <w:t xml:space="preserve"> command. </w:t>
      </w:r>
    </w:p>
    <w:p w14:paraId="08E14FFA" w14:textId="77777777" w:rsidR="00CF10A4" w:rsidRPr="00CF10A4" w:rsidRDefault="00CF10A4" w:rsidP="00CF10A4">
      <w:pPr>
        <w:spacing w:after="0" w:line="240" w:lineRule="auto"/>
        <w:rPr>
          <w:rFonts w:ascii="Times New Roman" w:eastAsia="Times New Roman" w:hAnsi="Times New Roman" w:cs="Times New Roman"/>
          <w:sz w:val="24"/>
          <w:szCs w:val="24"/>
          <w:lang w:eastAsia="en-NZ"/>
        </w:rPr>
      </w:pPr>
      <w:r w:rsidRPr="00CF10A4">
        <w:rPr>
          <w:rFonts w:ascii="Arial" w:eastAsia="Times New Roman" w:hAnsi="Arial" w:cs="Arial"/>
          <w:color w:val="000000"/>
          <w:lang w:eastAsia="en-NZ"/>
        </w:rPr>
        <w:t xml:space="preserve">Every request is run 100 times and the average of 100 runs is compared for every </w:t>
      </w:r>
      <w:commentRangeStart w:id="25"/>
      <w:r w:rsidRPr="00CF10A4">
        <w:rPr>
          <w:rFonts w:ascii="Arial" w:eastAsia="Times New Roman" w:hAnsi="Arial" w:cs="Arial"/>
          <w:color w:val="000000"/>
          <w:lang w:eastAsia="en-NZ"/>
        </w:rPr>
        <w:t>language</w:t>
      </w:r>
      <w:commentRangeEnd w:id="25"/>
      <w:r w:rsidR="008A29F2">
        <w:rPr>
          <w:rStyle w:val="CommentReference"/>
        </w:rPr>
        <w:commentReference w:id="25"/>
      </w:r>
      <w:r w:rsidRPr="00CF10A4">
        <w:rPr>
          <w:rFonts w:ascii="Arial" w:eastAsia="Times New Roman" w:hAnsi="Arial" w:cs="Arial"/>
          <w:color w:val="000000"/>
          <w:lang w:eastAsia="en-NZ"/>
        </w:rPr>
        <w:t>. </w:t>
      </w:r>
    </w:p>
    <w:p w14:paraId="46C5DDD2" w14:textId="77777777" w:rsidR="00CF10A4" w:rsidRPr="00CF10A4" w:rsidRDefault="00CF10A4" w:rsidP="00CF10A4">
      <w:pPr>
        <w:spacing w:after="240" w:line="240" w:lineRule="auto"/>
        <w:rPr>
          <w:rFonts w:ascii="Times New Roman" w:eastAsia="Times New Roman" w:hAnsi="Times New Roman" w:cs="Times New Roman"/>
          <w:sz w:val="24"/>
          <w:szCs w:val="24"/>
          <w:lang w:eastAsia="en-NZ"/>
        </w:rPr>
      </w:pPr>
    </w:p>
    <w:p w14:paraId="2FDB9D61" w14:textId="77777777" w:rsidR="00CF10A4" w:rsidRPr="00CF10A4" w:rsidRDefault="00CF10A4" w:rsidP="00CF10A4">
      <w:pPr>
        <w:spacing w:after="0" w:line="480" w:lineRule="auto"/>
        <w:ind w:hanging="720"/>
        <w:rPr>
          <w:rFonts w:ascii="Times New Roman" w:eastAsia="Times New Roman" w:hAnsi="Times New Roman" w:cs="Times New Roman"/>
          <w:sz w:val="24"/>
          <w:szCs w:val="24"/>
          <w:lang w:eastAsia="en-NZ"/>
        </w:rPr>
      </w:pPr>
      <w:hyperlink r:id="rId12" w:history="1">
        <w:r w:rsidRPr="00CF10A4">
          <w:rPr>
            <w:rFonts w:ascii="Arial" w:eastAsia="Times New Roman" w:hAnsi="Arial" w:cs="Arial"/>
            <w:color w:val="000000"/>
            <w:u w:val="single"/>
            <w:lang w:eastAsia="en-NZ"/>
          </w:rPr>
          <w:t xml:space="preserve">Bhatt, K., </w:t>
        </w:r>
        <w:proofErr w:type="spellStart"/>
        <w:r w:rsidRPr="00CF10A4">
          <w:rPr>
            <w:rFonts w:ascii="Arial" w:eastAsia="Times New Roman" w:hAnsi="Arial" w:cs="Arial"/>
            <w:color w:val="000000"/>
            <w:u w:val="single"/>
            <w:lang w:eastAsia="en-NZ"/>
          </w:rPr>
          <w:t>Tarey</w:t>
        </w:r>
        <w:proofErr w:type="spellEnd"/>
        <w:r w:rsidRPr="00CF10A4">
          <w:rPr>
            <w:rFonts w:ascii="Arial" w:eastAsia="Times New Roman" w:hAnsi="Arial" w:cs="Arial"/>
            <w:color w:val="000000"/>
            <w:u w:val="single"/>
            <w:lang w:eastAsia="en-NZ"/>
          </w:rPr>
          <w:t xml:space="preserve">, V., &amp; Patel, P. (2012). Analysis Of Source Lines Of </w:t>
        </w:r>
        <w:proofErr w:type="gramStart"/>
        <w:r w:rsidRPr="00CF10A4">
          <w:rPr>
            <w:rFonts w:ascii="Arial" w:eastAsia="Times New Roman" w:hAnsi="Arial" w:cs="Arial"/>
            <w:color w:val="000000"/>
            <w:u w:val="single"/>
            <w:lang w:eastAsia="en-NZ"/>
          </w:rPr>
          <w:t>Code(</w:t>
        </w:r>
        <w:proofErr w:type="gramEnd"/>
        <w:r w:rsidRPr="00CF10A4">
          <w:rPr>
            <w:rFonts w:ascii="Arial" w:eastAsia="Times New Roman" w:hAnsi="Arial" w:cs="Arial"/>
            <w:color w:val="000000"/>
            <w:u w:val="single"/>
            <w:lang w:eastAsia="en-NZ"/>
          </w:rPr>
          <w:t xml:space="preserve">SLOC) Metric. </w:t>
        </w:r>
        <w:r w:rsidRPr="00CF10A4">
          <w:rPr>
            <w:rFonts w:ascii="Arial" w:eastAsia="Times New Roman" w:hAnsi="Arial" w:cs="Arial"/>
            <w:i/>
            <w:iCs/>
            <w:color w:val="000000"/>
            <w:u w:val="single"/>
            <w:lang w:eastAsia="en-NZ"/>
          </w:rPr>
          <w:t>IJETAE</w:t>
        </w:r>
        <w:r w:rsidRPr="00CF10A4">
          <w:rPr>
            <w:rFonts w:ascii="Arial" w:eastAsia="Times New Roman" w:hAnsi="Arial" w:cs="Arial"/>
            <w:color w:val="000000"/>
            <w:u w:val="single"/>
            <w:lang w:eastAsia="en-NZ"/>
          </w:rPr>
          <w:t xml:space="preserve">, </w:t>
        </w:r>
        <w:r w:rsidRPr="00CF10A4">
          <w:rPr>
            <w:rFonts w:ascii="Arial" w:eastAsia="Times New Roman" w:hAnsi="Arial" w:cs="Arial"/>
            <w:i/>
            <w:iCs/>
            <w:color w:val="000000"/>
            <w:u w:val="single"/>
            <w:lang w:eastAsia="en-NZ"/>
          </w:rPr>
          <w:t>2</w:t>
        </w:r>
        <w:r w:rsidRPr="00CF10A4">
          <w:rPr>
            <w:rFonts w:ascii="Arial" w:eastAsia="Times New Roman" w:hAnsi="Arial" w:cs="Arial"/>
            <w:color w:val="000000"/>
            <w:u w:val="single"/>
            <w:lang w:eastAsia="en-NZ"/>
          </w:rPr>
          <w:t>.</w:t>
        </w:r>
      </w:hyperlink>
    </w:p>
    <w:p w14:paraId="17314EC8" w14:textId="77777777" w:rsidR="00060A08" w:rsidRDefault="00060A08"/>
    <w:sectPr w:rsidR="00060A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a Vos" w:date="2021-01-21T16:18:00Z" w:initials="MV">
    <w:p w14:paraId="77070E07" w14:textId="49B65140" w:rsidR="00685C74" w:rsidRDefault="00685C74">
      <w:pPr>
        <w:pStyle w:val="CommentText"/>
      </w:pPr>
      <w:r>
        <w:rPr>
          <w:rStyle w:val="CommentReference"/>
        </w:rPr>
        <w:annotationRef/>
      </w:r>
      <w:r>
        <w:t>Introduce your findings with a sentence or two about what you are doing, then describe how the findings will be presented. I recommend you deal with each dimension in the same way. So, describe what you used to measure each dimension, then what you found perhaps in terms of code then demonstration of the outcome of the code. So each dimension has 1. Measurement 2. Code 3. Outcome</w:t>
      </w:r>
      <w:r w:rsidR="007D7EB7">
        <w:t xml:space="preserve"> – Then do this for each language. Consistency will help at the end with justifying the comparison.</w:t>
      </w:r>
    </w:p>
  </w:comment>
  <w:comment w:id="3" w:author="Marta Vos" w:date="2021-01-21T16:21:00Z" w:initials="MV">
    <w:p w14:paraId="699C6FE7" w14:textId="3569FC2E" w:rsidR="00685C74" w:rsidRDefault="00685C74">
      <w:pPr>
        <w:pStyle w:val="CommentText"/>
      </w:pPr>
      <w:r>
        <w:rPr>
          <w:rStyle w:val="CommentReference"/>
        </w:rPr>
        <w:annotationRef/>
      </w:r>
      <w:r>
        <w:t xml:space="preserve">In </w:t>
      </w:r>
      <w:r w:rsidRPr="00685C74">
        <w:rPr>
          <w:i/>
        </w:rPr>
        <w:t>method</w:t>
      </w:r>
      <w:r>
        <w:t xml:space="preserve"> make sure you have describe how you determined physical lines (</w:t>
      </w:r>
      <w:proofErr w:type="spellStart"/>
      <w:r>
        <w:t>forexample</w:t>
      </w:r>
      <w:proofErr w:type="spellEnd"/>
      <w:r>
        <w:t xml:space="preserve"> I could write a whole programme in one line of code how did you make the choice to break the line).</w:t>
      </w:r>
    </w:p>
  </w:comment>
  <w:comment w:id="6" w:author="Marta Vos" w:date="2021-01-21T16:22:00Z" w:initials="MV">
    <w:p w14:paraId="32CE9EC1" w14:textId="653D956B" w:rsidR="00685C74" w:rsidRDefault="00685C74">
      <w:pPr>
        <w:pStyle w:val="CommentText"/>
      </w:pPr>
      <w:r>
        <w:rPr>
          <w:rStyle w:val="CommentReference"/>
        </w:rPr>
        <w:annotationRef/>
      </w:r>
      <w:r>
        <w:t>How did you ensure this</w:t>
      </w:r>
    </w:p>
  </w:comment>
  <w:comment w:id="7" w:author="Marta Vos" w:date="2021-01-21T16:22:00Z" w:initials="MV">
    <w:p w14:paraId="069A1732" w14:textId="1F705287" w:rsidR="00685C74" w:rsidRDefault="00685C74">
      <w:pPr>
        <w:pStyle w:val="CommentText"/>
      </w:pPr>
      <w:r>
        <w:rPr>
          <w:rStyle w:val="CommentReference"/>
        </w:rPr>
        <w:annotationRef/>
      </w:r>
      <w:r>
        <w:t>Go through each statement giving the number of lines, demonstration of code…</w:t>
      </w:r>
    </w:p>
  </w:comment>
  <w:comment w:id="8" w:author="Marta Vos" w:date="2021-01-21T16:24:00Z" w:initials="MV">
    <w:p w14:paraId="268C91F2" w14:textId="328023A4" w:rsidR="00C15ADA" w:rsidRDefault="00C15ADA">
      <w:pPr>
        <w:pStyle w:val="CommentText"/>
      </w:pPr>
      <w:r>
        <w:rPr>
          <w:rStyle w:val="CommentReference"/>
        </w:rPr>
        <w:annotationRef/>
      </w:r>
      <w:proofErr w:type="gramStart"/>
      <w:r>
        <w:t>explain</w:t>
      </w:r>
      <w:proofErr w:type="gramEnd"/>
    </w:p>
  </w:comment>
  <w:comment w:id="10" w:author="Marta Vos" w:date="2021-01-21T16:24:00Z" w:initials="MV">
    <w:p w14:paraId="78E42683" w14:textId="72833951" w:rsidR="00C15ADA" w:rsidRDefault="00C15ADA">
      <w:pPr>
        <w:pStyle w:val="CommentText"/>
      </w:pPr>
      <w:r>
        <w:rPr>
          <w:rStyle w:val="CommentReference"/>
        </w:rPr>
        <w:annotationRef/>
      </w:r>
      <w:proofErr w:type="gramStart"/>
      <w:r>
        <w:t>describe</w:t>
      </w:r>
      <w:proofErr w:type="gramEnd"/>
      <w:r>
        <w:t xml:space="preserve"> a bit more</w:t>
      </w:r>
    </w:p>
  </w:comment>
  <w:comment w:id="11" w:author="Marta Vos" w:date="2021-01-21T16:25:00Z" w:initials="MV">
    <w:p w14:paraId="09493B32" w14:textId="2DDC1B22" w:rsidR="00C15ADA" w:rsidRDefault="00C15ADA">
      <w:pPr>
        <w:pStyle w:val="CommentText"/>
      </w:pPr>
      <w:r>
        <w:rPr>
          <w:rStyle w:val="CommentReference"/>
        </w:rPr>
        <w:annotationRef/>
      </w:r>
      <w:r>
        <w:t>Subheading Java…</w:t>
      </w:r>
    </w:p>
  </w:comment>
  <w:comment w:id="12" w:author="Marta Vos" w:date="2021-01-21T16:26:00Z" w:initials="MV">
    <w:p w14:paraId="7009B919" w14:textId="78C5F4EE" w:rsidR="00C15ADA" w:rsidRDefault="00C15ADA">
      <w:pPr>
        <w:pStyle w:val="CommentText"/>
      </w:pPr>
      <w:r>
        <w:rPr>
          <w:rStyle w:val="CommentReference"/>
        </w:rPr>
        <w:annotationRef/>
      </w:r>
      <w:r>
        <w:t>Describe what this is telling you – if the outcome can be demonstrated then demonstration</w:t>
      </w:r>
    </w:p>
  </w:comment>
  <w:comment w:id="13" w:author="Marta Vos" w:date="2021-01-21T16:26:00Z" w:initials="MV">
    <w:p w14:paraId="5D52576E" w14:textId="22C2736E" w:rsidR="00C15ADA" w:rsidRDefault="00C15ADA">
      <w:pPr>
        <w:pStyle w:val="CommentText"/>
      </w:pPr>
      <w:r>
        <w:rPr>
          <w:rStyle w:val="CommentReference"/>
        </w:rPr>
        <w:annotationRef/>
      </w:r>
      <w:r>
        <w:t xml:space="preserve">What </w:t>
      </w:r>
    </w:p>
  </w:comment>
  <w:comment w:id="16" w:author="Marta Vos" w:date="2021-01-21T16:27:00Z" w:initials="MV">
    <w:p w14:paraId="2F8C92DE" w14:textId="19C3F7C2" w:rsidR="00C15ADA" w:rsidRDefault="00C15ADA">
      <w:pPr>
        <w:pStyle w:val="CommentText"/>
      </w:pPr>
      <w:r>
        <w:rPr>
          <w:rStyle w:val="CommentReference"/>
        </w:rPr>
        <w:annotationRef/>
      </w:r>
      <w:r>
        <w:t>How?</w:t>
      </w:r>
    </w:p>
  </w:comment>
  <w:comment w:id="17" w:author="Marta Vos" w:date="2021-01-21T16:26:00Z" w:initials="MV">
    <w:p w14:paraId="546A4B5D" w14:textId="5605975C" w:rsidR="00C15ADA" w:rsidRDefault="00C15ADA">
      <w:pPr>
        <w:pStyle w:val="CommentText"/>
      </w:pPr>
      <w:r>
        <w:rPr>
          <w:rStyle w:val="CommentReference"/>
        </w:rPr>
        <w:annotationRef/>
      </w:r>
      <w:r>
        <w:t>What does this show me?</w:t>
      </w:r>
    </w:p>
  </w:comment>
  <w:comment w:id="18" w:author="Marta Vos" w:date="2021-01-21T16:27:00Z" w:initials="MV">
    <w:p w14:paraId="0E048EF8" w14:textId="1C03DEC2" w:rsidR="00C15ADA" w:rsidRDefault="00C15ADA">
      <w:pPr>
        <w:pStyle w:val="CommentText"/>
      </w:pPr>
      <w:r>
        <w:rPr>
          <w:rStyle w:val="CommentReference"/>
        </w:rPr>
        <w:annotationRef/>
      </w:r>
      <w:r>
        <w:t>Hopefully this is described in the literature review</w:t>
      </w:r>
    </w:p>
  </w:comment>
  <w:comment w:id="19" w:author="Marta Vos" w:date="2021-01-21T16:27:00Z" w:initials="MV">
    <w:p w14:paraId="5B857C83" w14:textId="3A163DE6" w:rsidR="00C15ADA" w:rsidRDefault="00C15ADA">
      <w:pPr>
        <w:pStyle w:val="CommentText"/>
      </w:pPr>
      <w:r>
        <w:rPr>
          <w:rStyle w:val="CommentReference"/>
        </w:rPr>
        <w:annotationRef/>
      </w:r>
      <w:r>
        <w:t>Why is this important (or it should be covered in literature where you are describing best most efficient practice).</w:t>
      </w:r>
    </w:p>
  </w:comment>
  <w:comment w:id="20" w:author="Marta Vos" w:date="2021-01-21T16:28:00Z" w:initials="MV">
    <w:p w14:paraId="02516CC3" w14:textId="43A2A44B" w:rsidR="00C15ADA" w:rsidRDefault="00C15ADA">
      <w:pPr>
        <w:pStyle w:val="CommentText"/>
      </w:pPr>
      <w:r>
        <w:rPr>
          <w:rStyle w:val="CommentReference"/>
        </w:rPr>
        <w:annotationRef/>
      </w:r>
      <w:r>
        <w:t>Again what is this telling me.</w:t>
      </w:r>
    </w:p>
  </w:comment>
  <w:comment w:id="21" w:author="Marta Vos" w:date="2021-01-21T16:28:00Z" w:initials="MV">
    <w:p w14:paraId="703BE8D8" w14:textId="18F7453B" w:rsidR="008A29F2" w:rsidRDefault="008A29F2">
      <w:pPr>
        <w:pStyle w:val="CommentText"/>
      </w:pPr>
      <w:r>
        <w:rPr>
          <w:rStyle w:val="CommentReference"/>
        </w:rPr>
        <w:annotationRef/>
      </w:r>
      <w:r>
        <w:t>Leading cap – make sure to keep this consistent.</w:t>
      </w:r>
    </w:p>
  </w:comment>
  <w:comment w:id="22" w:author="Marta Vos" w:date="2021-01-21T16:29:00Z" w:initials="MV">
    <w:p w14:paraId="6127A114" w14:textId="49FD9831" w:rsidR="008A29F2" w:rsidRDefault="008A29F2">
      <w:pPr>
        <w:pStyle w:val="CommentText"/>
      </w:pPr>
      <w:r>
        <w:rPr>
          <w:rStyle w:val="CommentReference"/>
        </w:rPr>
        <w:annotationRef/>
      </w:r>
      <w:r>
        <w:t>What is the implication of this? You couldn’t measure this feature… Describe what you did to try and make it work – so I attempted X and Y in order to get the visual editor running however…</w:t>
      </w:r>
    </w:p>
  </w:comment>
  <w:comment w:id="23" w:author="Marta Vos" w:date="2021-01-21T16:30:00Z" w:initials="MV">
    <w:p w14:paraId="20C4758E" w14:textId="6B53A48A" w:rsidR="008A29F2" w:rsidRDefault="008A29F2">
      <w:pPr>
        <w:pStyle w:val="CommentText"/>
      </w:pPr>
      <w:r>
        <w:rPr>
          <w:rStyle w:val="CommentReference"/>
        </w:rPr>
        <w:annotationRef/>
      </w:r>
      <w:r>
        <w:t>Demonstration and outcomes</w:t>
      </w:r>
    </w:p>
  </w:comment>
  <w:comment w:id="24" w:author="Marta Vos" w:date="2021-01-21T16:30:00Z" w:initials="MV">
    <w:p w14:paraId="02DC24AB" w14:textId="7D78235F" w:rsidR="008A29F2" w:rsidRDefault="008A29F2">
      <w:pPr>
        <w:pStyle w:val="CommentText"/>
      </w:pPr>
      <w:r>
        <w:rPr>
          <w:rStyle w:val="CommentReference"/>
        </w:rPr>
        <w:annotationRef/>
      </w:r>
      <w:r>
        <w:t>Outcome??</w:t>
      </w:r>
    </w:p>
  </w:comment>
  <w:comment w:id="25" w:author="Marta Vos" w:date="2021-01-21T16:31:00Z" w:initials="MV">
    <w:p w14:paraId="41E8FDE9" w14:textId="77777777" w:rsidR="008A29F2" w:rsidRDefault="008A29F2">
      <w:pPr>
        <w:pStyle w:val="CommentText"/>
      </w:pPr>
      <w:r>
        <w:rPr>
          <w:rStyle w:val="CommentReference"/>
        </w:rPr>
        <w:annotationRef/>
      </w:r>
      <w:r>
        <w:t>Demonstrate how you did this then outcome.</w:t>
      </w:r>
    </w:p>
    <w:p w14:paraId="163B3763" w14:textId="77777777" w:rsidR="008A29F2" w:rsidRDefault="008A29F2">
      <w:pPr>
        <w:pStyle w:val="CommentText"/>
      </w:pPr>
    </w:p>
    <w:p w14:paraId="04F1F9A3" w14:textId="4FBFEBF4" w:rsidR="008A29F2" w:rsidRDefault="008A29F2">
      <w:pPr>
        <w:pStyle w:val="CommentText"/>
      </w:pPr>
      <w:r>
        <w:t>Even if the outcome is only a line or two as it would be in this case, make sure the reader is very clear how you did something (if I remember you wrote a sub-routine to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070E07" w15:done="0"/>
  <w15:commentEx w15:paraId="699C6FE7" w15:done="0"/>
  <w15:commentEx w15:paraId="32CE9EC1" w15:done="0"/>
  <w15:commentEx w15:paraId="069A1732" w15:done="0"/>
  <w15:commentEx w15:paraId="268C91F2" w15:done="0"/>
  <w15:commentEx w15:paraId="78E42683" w15:done="0"/>
  <w15:commentEx w15:paraId="09493B32" w15:done="0"/>
  <w15:commentEx w15:paraId="7009B919" w15:done="0"/>
  <w15:commentEx w15:paraId="5D52576E" w15:done="0"/>
  <w15:commentEx w15:paraId="2F8C92DE" w15:done="0"/>
  <w15:commentEx w15:paraId="546A4B5D" w15:done="0"/>
  <w15:commentEx w15:paraId="0E048EF8" w15:done="0"/>
  <w15:commentEx w15:paraId="5B857C83" w15:done="0"/>
  <w15:commentEx w15:paraId="02516CC3" w15:done="0"/>
  <w15:commentEx w15:paraId="703BE8D8" w15:done="0"/>
  <w15:commentEx w15:paraId="6127A114" w15:done="0"/>
  <w15:commentEx w15:paraId="20C4758E" w15:done="0"/>
  <w15:commentEx w15:paraId="02DC24AB" w15:done="0"/>
  <w15:commentEx w15:paraId="04F1F9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A43FF"/>
    <w:multiLevelType w:val="multilevel"/>
    <w:tmpl w:val="9B76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21F19"/>
    <w:multiLevelType w:val="multilevel"/>
    <w:tmpl w:val="62E8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13966"/>
    <w:multiLevelType w:val="multilevel"/>
    <w:tmpl w:val="778E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a Vos">
    <w15:presenceInfo w15:providerId="AD" w15:userId="S-1-5-21-2184668628-1897399262-1841688003-3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A4"/>
    <w:rsid w:val="00060A08"/>
    <w:rsid w:val="00162C60"/>
    <w:rsid w:val="001D2C61"/>
    <w:rsid w:val="00206641"/>
    <w:rsid w:val="002A0B9B"/>
    <w:rsid w:val="00685C74"/>
    <w:rsid w:val="007D7EB7"/>
    <w:rsid w:val="008A29F2"/>
    <w:rsid w:val="00A80811"/>
    <w:rsid w:val="00BF17BB"/>
    <w:rsid w:val="00C15ADA"/>
    <w:rsid w:val="00CF10A4"/>
    <w:rsid w:val="00F66767"/>
    <w:rsid w:val="00FD2D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2387"/>
  <w15:chartTrackingRefBased/>
  <w15:docId w15:val="{6DF7B617-870E-496E-97AB-BF59C9E1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0A4"/>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CF10A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CF10A4"/>
    <w:rPr>
      <w:color w:val="0000FF"/>
      <w:u w:val="single"/>
    </w:rPr>
  </w:style>
  <w:style w:type="character" w:styleId="CommentReference">
    <w:name w:val="annotation reference"/>
    <w:basedOn w:val="DefaultParagraphFont"/>
    <w:uiPriority w:val="99"/>
    <w:semiHidden/>
    <w:unhideWhenUsed/>
    <w:rsid w:val="00CF10A4"/>
    <w:rPr>
      <w:sz w:val="16"/>
      <w:szCs w:val="16"/>
    </w:rPr>
  </w:style>
  <w:style w:type="paragraph" w:styleId="CommentText">
    <w:name w:val="annotation text"/>
    <w:basedOn w:val="Normal"/>
    <w:link w:val="CommentTextChar"/>
    <w:uiPriority w:val="99"/>
    <w:semiHidden/>
    <w:unhideWhenUsed/>
    <w:rsid w:val="00CF10A4"/>
    <w:pPr>
      <w:spacing w:line="240" w:lineRule="auto"/>
    </w:pPr>
    <w:rPr>
      <w:sz w:val="20"/>
      <w:szCs w:val="20"/>
    </w:rPr>
  </w:style>
  <w:style w:type="character" w:customStyle="1" w:styleId="CommentTextChar">
    <w:name w:val="Comment Text Char"/>
    <w:basedOn w:val="DefaultParagraphFont"/>
    <w:link w:val="CommentText"/>
    <w:uiPriority w:val="99"/>
    <w:semiHidden/>
    <w:rsid w:val="00CF10A4"/>
    <w:rPr>
      <w:sz w:val="20"/>
      <w:szCs w:val="20"/>
    </w:rPr>
  </w:style>
  <w:style w:type="paragraph" w:styleId="CommentSubject">
    <w:name w:val="annotation subject"/>
    <w:basedOn w:val="CommentText"/>
    <w:next w:val="CommentText"/>
    <w:link w:val="CommentSubjectChar"/>
    <w:uiPriority w:val="99"/>
    <w:semiHidden/>
    <w:unhideWhenUsed/>
    <w:rsid w:val="00CF10A4"/>
    <w:rPr>
      <w:b/>
      <w:bCs/>
    </w:rPr>
  </w:style>
  <w:style w:type="character" w:customStyle="1" w:styleId="CommentSubjectChar">
    <w:name w:val="Comment Subject Char"/>
    <w:basedOn w:val="CommentTextChar"/>
    <w:link w:val="CommentSubject"/>
    <w:uiPriority w:val="99"/>
    <w:semiHidden/>
    <w:rsid w:val="00CF10A4"/>
    <w:rPr>
      <w:b/>
      <w:bCs/>
      <w:sz w:val="20"/>
      <w:szCs w:val="20"/>
    </w:rPr>
  </w:style>
  <w:style w:type="paragraph" w:styleId="BalloonText">
    <w:name w:val="Balloon Text"/>
    <w:basedOn w:val="Normal"/>
    <w:link w:val="BalloonTextChar"/>
    <w:uiPriority w:val="99"/>
    <w:semiHidden/>
    <w:unhideWhenUsed/>
    <w:rsid w:val="00CF1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4134">
      <w:bodyDiv w:val="1"/>
      <w:marLeft w:val="0"/>
      <w:marRight w:val="0"/>
      <w:marTop w:val="0"/>
      <w:marBottom w:val="0"/>
      <w:divBdr>
        <w:top w:val="none" w:sz="0" w:space="0" w:color="auto"/>
        <w:left w:val="none" w:sz="0" w:space="0" w:color="auto"/>
        <w:bottom w:val="none" w:sz="0" w:space="0" w:color="auto"/>
        <w:right w:val="none" w:sz="0" w:space="0" w:color="auto"/>
      </w:divBdr>
    </w:div>
    <w:div w:id="10543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YE7uL3AAqpEVxiZpRGAkCyEmGZvnlAq7hqK_ca3iRzQ/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tero.org/google-docs/?HwcorN" TargetMode="External"/><Relationship Id="rId12" Type="http://schemas.openxmlformats.org/officeDocument/2006/relationships/hyperlink" Target="https://www.zotero.org/google-docs/?CthOp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Vos</dc:creator>
  <cp:keywords/>
  <dc:description/>
  <cp:lastModifiedBy>Marta Vos</cp:lastModifiedBy>
  <cp:revision>8</cp:revision>
  <dcterms:created xsi:type="dcterms:W3CDTF">2021-01-20T03:37:00Z</dcterms:created>
  <dcterms:modified xsi:type="dcterms:W3CDTF">2021-01-21T03:40:00Z</dcterms:modified>
</cp:coreProperties>
</file>