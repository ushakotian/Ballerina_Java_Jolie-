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1B1CA" w14:textId="77777777" w:rsidR="006B227E" w:rsidRDefault="00B551D6">
      <w:pPr>
        <w:pStyle w:val="Heading1"/>
      </w:pPr>
      <w:bookmarkStart w:id="0" w:name="_gjdgxs" w:colFirst="0" w:colLast="0"/>
      <w:bookmarkEnd w:id="0"/>
      <w:r>
        <w:t>Research Methodology</w:t>
      </w:r>
    </w:p>
    <w:p w14:paraId="0D9E7AE9" w14:textId="77777777" w:rsidR="006B227E" w:rsidRDefault="00B551D6" w:rsidP="002336A6">
      <w:pPr>
        <w:jc w:val="both"/>
      </w:pPr>
      <w:r>
        <w:t>This section discusses the methodology used in this research. There are different variables involved in the research that helps to understand the property of the language and measure it. This section will also cover the coding, deployment and the execution</w:t>
      </w:r>
      <w:r>
        <w:t xml:space="preserve"> stage of the experiment.</w:t>
      </w:r>
    </w:p>
    <w:p w14:paraId="13DDFF09" w14:textId="77777777" w:rsidR="006B227E" w:rsidRDefault="00B551D6">
      <w:pPr>
        <w:pStyle w:val="Heading2"/>
      </w:pPr>
      <w:bookmarkStart w:id="1" w:name="_30j0zll" w:colFirst="0" w:colLast="0"/>
      <w:bookmarkEnd w:id="1"/>
      <w:r>
        <w:t>Experiment</w:t>
      </w:r>
    </w:p>
    <w:p w14:paraId="468DAD33" w14:textId="77777777" w:rsidR="006B227E" w:rsidRDefault="00B551D6">
      <w:pPr>
        <w:jc w:val="both"/>
      </w:pPr>
      <w:r>
        <w:t xml:space="preserve">This research uses the experiment design approach to answer the research question. According to Jackson (2014), the experiment design approach “allows a researcher not only to describe and predict but also to establish </w:t>
      </w:r>
      <w:r>
        <w:t xml:space="preserve">a cause and effect relationship through manipulation of a variable and control of the situation.” The main foundation of the experimental approach is that the researcher gains </w:t>
      </w:r>
      <w:del w:id="2" w:author="Tony Assadi" w:date="2020-10-22T13:48:00Z">
        <w:r w:rsidDel="002336A6">
          <w:delText xml:space="preserve">the </w:delText>
        </w:r>
      </w:del>
      <w:r>
        <w:t>control of the environment as much as possible. This is to identify if there</w:t>
      </w:r>
      <w:r>
        <w:t xml:space="preserve"> is a cause and effect relationship between the variables being studied. In the experimental process, certain factors are selected and deliberately varied in a controlled manner to understand their effects on the response of interest (Wang &amp; Wan, 2009).  T</w:t>
      </w:r>
      <w:r>
        <w:t>hese variables are called independent variables. The variables that are measured are the dependent variables. These variables are derived from the critical factors for a programming language and integration and these variables will be used to measure the p</w:t>
      </w:r>
      <w:r>
        <w:t>rogramming language in my research.</w:t>
      </w:r>
    </w:p>
    <w:p w14:paraId="443A4875" w14:textId="77777777" w:rsidR="006B227E" w:rsidRDefault="006B227E"/>
    <w:p w14:paraId="0AFA7C8F" w14:textId="77777777" w:rsidR="006B227E" w:rsidRDefault="00B551D6" w:rsidP="002336A6">
      <w:pPr>
        <w:jc w:val="both"/>
      </w:pPr>
      <w:r>
        <w:t xml:space="preserve">This research analyses three different languages being </w:t>
      </w:r>
      <w:commentRangeStart w:id="3"/>
      <w:r>
        <w:t>Java</w:t>
      </w:r>
      <w:commentRangeEnd w:id="3"/>
      <w:r>
        <w:commentReference w:id="3"/>
      </w:r>
      <w:r>
        <w:t xml:space="preserve">, which is widely used for the development of </w:t>
      </w:r>
      <w:proofErr w:type="spellStart"/>
      <w:r>
        <w:t>microservices</w:t>
      </w:r>
      <w:proofErr w:type="spellEnd"/>
      <w:r>
        <w:t xml:space="preserve"> </w:t>
      </w:r>
      <w:hyperlink r:id="rId6">
        <w:r>
          <w:rPr>
            <w:color w:val="CC2936"/>
          </w:rPr>
          <w:t>(Glen, 2018)</w:t>
        </w:r>
      </w:hyperlink>
      <w:r>
        <w:t>; Jolie a langua</w:t>
      </w:r>
      <w:r>
        <w:t xml:space="preserve">ge especially designed for the distributed system to support service oriented architecture </w:t>
      </w:r>
      <w:hyperlink r:id="rId7">
        <w:r>
          <w:rPr>
            <w:color w:val="CC2936"/>
          </w:rPr>
          <w:t>(</w:t>
        </w:r>
        <w:proofErr w:type="spellStart"/>
        <w:r>
          <w:rPr>
            <w:color w:val="CC2936"/>
          </w:rPr>
          <w:t>Montesi</w:t>
        </w:r>
        <w:proofErr w:type="spellEnd"/>
        <w:r>
          <w:rPr>
            <w:color w:val="CC2936"/>
          </w:rPr>
          <w:t xml:space="preserve"> et al., 2014)</w:t>
        </w:r>
      </w:hyperlink>
      <w:r>
        <w:t xml:space="preserve">; and Ballerina a newly developed language for </w:t>
      </w:r>
      <w:proofErr w:type="spellStart"/>
      <w:r>
        <w:t>microservices</w:t>
      </w:r>
      <w:proofErr w:type="spellEnd"/>
      <w:r>
        <w:t xml:space="preserve"> </w:t>
      </w:r>
      <w:hyperlink r:id="rId8">
        <w:r>
          <w:rPr>
            <w:color w:val="CC2936"/>
          </w:rPr>
          <w:t xml:space="preserve">(WSO2 </w:t>
        </w:r>
        <w:proofErr w:type="spellStart"/>
        <w:r>
          <w:rPr>
            <w:color w:val="CC2936"/>
          </w:rPr>
          <w:t>Inc</w:t>
        </w:r>
        <w:proofErr w:type="spellEnd"/>
        <w:r>
          <w:rPr>
            <w:color w:val="CC2936"/>
          </w:rPr>
          <w:t xml:space="preserve">, </w:t>
        </w:r>
        <w:proofErr w:type="spellStart"/>
        <w:r>
          <w:rPr>
            <w:color w:val="CC2936"/>
          </w:rPr>
          <w:t>n.d.</w:t>
        </w:r>
        <w:proofErr w:type="spellEnd"/>
        <w:r>
          <w:rPr>
            <w:color w:val="CC2936"/>
          </w:rPr>
          <w:t>)</w:t>
        </w:r>
      </w:hyperlink>
      <w:r>
        <w:t xml:space="preserve">. The experiment carried out for this research will answer the research </w:t>
      </w:r>
      <w:r w:rsidR="002336A6">
        <w:t>question “</w:t>
      </w:r>
      <w:r>
        <w:t xml:space="preserve">What programming language is the best for the integration of the </w:t>
      </w:r>
      <w:proofErr w:type="spellStart"/>
      <w:r>
        <w:t>microservices</w:t>
      </w:r>
      <w:proofErr w:type="spellEnd"/>
      <w:r>
        <w:t>?</w:t>
      </w:r>
      <w:proofErr w:type="gramStart"/>
      <w:r>
        <w:t>”.</w:t>
      </w:r>
      <w:proofErr w:type="gramEnd"/>
      <w:r>
        <w:t xml:space="preserve"> This experiment </w:t>
      </w:r>
      <w:proofErr w:type="gramStart"/>
      <w:r>
        <w:t>wil</w:t>
      </w:r>
      <w:r>
        <w:t>l  address</w:t>
      </w:r>
      <w:proofErr w:type="gramEnd"/>
      <w:r>
        <w:t xml:space="preserve"> what programming language is the best by </w:t>
      </w:r>
      <w:proofErr w:type="spellStart"/>
      <w:r>
        <w:t>analysing</w:t>
      </w:r>
      <w:proofErr w:type="spellEnd"/>
      <w:r>
        <w:t xml:space="preserve">, empirically, the programs written in that language </w:t>
      </w:r>
      <w:hyperlink r:id="rId9">
        <w:r>
          <w:rPr>
            <w:color w:val="CC2936"/>
          </w:rPr>
          <w:t>(</w:t>
        </w:r>
        <w:proofErr w:type="spellStart"/>
        <w:r>
          <w:rPr>
            <w:color w:val="CC2936"/>
          </w:rPr>
          <w:t>Nanz</w:t>
        </w:r>
        <w:proofErr w:type="spellEnd"/>
        <w:r>
          <w:rPr>
            <w:color w:val="CC2936"/>
          </w:rPr>
          <w:t xml:space="preserve"> &amp; </w:t>
        </w:r>
        <w:proofErr w:type="spellStart"/>
        <w:r>
          <w:rPr>
            <w:color w:val="CC2936"/>
          </w:rPr>
          <w:t>Furia</w:t>
        </w:r>
        <w:proofErr w:type="spellEnd"/>
        <w:r>
          <w:rPr>
            <w:color w:val="CC2936"/>
          </w:rPr>
          <w:t>, 2015)</w:t>
        </w:r>
      </w:hyperlink>
      <w:r>
        <w:t>. As this experiment is performed in a controlled fas</w:t>
      </w:r>
      <w:r>
        <w:t xml:space="preserve">hion, it will help to understand the properties of the programming languages and more reliable data is obtained as the outcome of the controlled experiment </w:t>
      </w:r>
      <w:hyperlink r:id="rId10">
        <w:r>
          <w:rPr>
            <w:color w:val="CC2936"/>
          </w:rPr>
          <w:t>(</w:t>
        </w:r>
        <w:proofErr w:type="spellStart"/>
        <w:r>
          <w:rPr>
            <w:color w:val="CC2936"/>
          </w:rPr>
          <w:t>Nanz</w:t>
        </w:r>
        <w:proofErr w:type="spellEnd"/>
        <w:r>
          <w:rPr>
            <w:color w:val="CC2936"/>
          </w:rPr>
          <w:t xml:space="preserve"> et al., 2013)</w:t>
        </w:r>
      </w:hyperlink>
      <w:r>
        <w:t xml:space="preserve">. </w:t>
      </w:r>
    </w:p>
    <w:p w14:paraId="46893B70" w14:textId="77777777" w:rsidR="006B227E" w:rsidRDefault="006B227E"/>
    <w:p w14:paraId="19BA0817" w14:textId="77777777" w:rsidR="006B227E" w:rsidRDefault="00B551D6">
      <w:r>
        <w:t>To under</w:t>
      </w:r>
      <w:r>
        <w:t xml:space="preserve">stand the properties of the programming language for internal integration between the </w:t>
      </w:r>
      <w:proofErr w:type="spellStart"/>
      <w:r>
        <w:t>microservices</w:t>
      </w:r>
      <w:proofErr w:type="spellEnd"/>
      <w:r>
        <w:t>, the experiment is done on two services communicating with each other. These services are simple services called hello service and world service. World serv</w:t>
      </w:r>
      <w:r>
        <w:t>ice communicates with hello service using different technology and data types</w:t>
      </w:r>
      <w:commentRangeStart w:id="4"/>
      <w:r>
        <w:t xml:space="preserve">. Figure </w:t>
      </w:r>
      <w:commentRangeEnd w:id="4"/>
      <w:r w:rsidR="002336A6">
        <w:rPr>
          <w:rStyle w:val="CommentReference"/>
        </w:rPr>
        <w:commentReference w:id="4"/>
      </w:r>
      <w:r>
        <w:t>given below illustrates the complete experiment.</w:t>
      </w:r>
    </w:p>
    <w:p w14:paraId="10D50A03" w14:textId="77777777" w:rsidR="006B227E" w:rsidRDefault="00B551D6">
      <w:r>
        <w:rPr>
          <w:noProof/>
          <w:lang w:val="en-NZ"/>
        </w:rPr>
        <w:lastRenderedPageBreak/>
        <w:drawing>
          <wp:inline distT="114300" distB="114300" distL="114300" distR="114300" wp14:anchorId="46FBC650" wp14:editId="43F3CCD8">
            <wp:extent cx="5943600" cy="3238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3238500"/>
                    </a:xfrm>
                    <a:prstGeom prst="rect">
                      <a:avLst/>
                    </a:prstGeom>
                    <a:ln/>
                  </pic:spPr>
                </pic:pic>
              </a:graphicData>
            </a:graphic>
          </wp:inline>
        </w:drawing>
      </w:r>
    </w:p>
    <w:p w14:paraId="57EDDCA5" w14:textId="77777777" w:rsidR="006B227E" w:rsidRDefault="006B227E"/>
    <w:p w14:paraId="5B3691B0" w14:textId="77777777" w:rsidR="006B227E" w:rsidRDefault="00B551D6">
      <w:pPr>
        <w:pStyle w:val="Heading3"/>
      </w:pPr>
      <w:bookmarkStart w:id="5" w:name="_1fob9te" w:colFirst="0" w:colLast="0"/>
      <w:bookmarkEnd w:id="5"/>
      <w:r>
        <w:t>Control Variable</w:t>
      </w:r>
    </w:p>
    <w:p w14:paraId="577FEE6B" w14:textId="77777777" w:rsidR="006B227E" w:rsidRDefault="006B227E"/>
    <w:p w14:paraId="61EA64C6" w14:textId="77777777" w:rsidR="006B227E" w:rsidRDefault="00B551D6" w:rsidP="002336A6">
      <w:pPr>
        <w:jc w:val="both"/>
      </w:pPr>
      <w:r>
        <w:t>To understand the impact of the integration on these programming languages, my research uses the con</w:t>
      </w:r>
      <w:r>
        <w:t xml:space="preserve">trolled experiment methodology. The control is achieved at two different stages of </w:t>
      </w:r>
      <w:proofErr w:type="spellStart"/>
      <w:r>
        <w:t>microservices</w:t>
      </w:r>
      <w:proofErr w:type="spellEnd"/>
      <w:r>
        <w:t xml:space="preserve"> development namely coding and deployment. Also, it is achieved at the time of execution of the </w:t>
      </w:r>
      <w:proofErr w:type="spellStart"/>
      <w:r>
        <w:t>microservices</w:t>
      </w:r>
      <w:proofErr w:type="spellEnd"/>
      <w:r>
        <w:t xml:space="preserve">. </w:t>
      </w:r>
    </w:p>
    <w:p w14:paraId="7828DAF7" w14:textId="77777777" w:rsidR="006B227E" w:rsidRDefault="00B551D6" w:rsidP="002336A6">
      <w:pPr>
        <w:jc w:val="both"/>
      </w:pPr>
      <w:r>
        <w:t xml:space="preserve">For the coding of the </w:t>
      </w:r>
      <w:proofErr w:type="spellStart"/>
      <w:r>
        <w:t>microservices</w:t>
      </w:r>
      <w:proofErr w:type="spellEnd"/>
      <w:r>
        <w:t>, the program</w:t>
      </w:r>
      <w:r>
        <w:t xml:space="preserve">s for all </w:t>
      </w:r>
      <w:del w:id="6" w:author="Tony Assadi" w:date="2020-10-22T13:49:00Z">
        <w:r w:rsidDel="002336A6">
          <w:delText xml:space="preserve">the </w:delText>
        </w:r>
      </w:del>
      <w:r>
        <w:t xml:space="preserve">three languages are developed by myself. Control at the time of coding is achieved by writing the programs in all the language as the replica of each other in terms of functionality. Initial coding is done for </w:t>
      </w:r>
      <w:proofErr w:type="spellStart"/>
      <w:r>
        <w:t>microservices</w:t>
      </w:r>
      <w:proofErr w:type="spellEnd"/>
      <w:r>
        <w:t xml:space="preserve"> in Java programmin</w:t>
      </w:r>
      <w:r>
        <w:t xml:space="preserve">g language. Programs written in Java are as per the tutorial guide given by the official website of different integration technology. For </w:t>
      </w:r>
      <w:proofErr w:type="spellStart"/>
      <w:r>
        <w:t>microservices</w:t>
      </w:r>
      <w:proofErr w:type="spellEnd"/>
      <w:r>
        <w:t xml:space="preserve"> </w:t>
      </w:r>
      <w:del w:id="7" w:author="Tony Assadi" w:date="2020-10-22T13:49:00Z">
        <w:r w:rsidDel="002336A6">
          <w:delText xml:space="preserve">built </w:delText>
        </w:r>
      </w:del>
      <w:ins w:id="8" w:author="Tony Assadi" w:date="2020-10-22T13:49:00Z">
        <w:r w:rsidR="002336A6">
          <w:t>built</w:t>
        </w:r>
        <w:r w:rsidR="002336A6">
          <w:t>-</w:t>
        </w:r>
      </w:ins>
      <w:r>
        <w:t xml:space="preserve">in </w:t>
      </w:r>
      <w:proofErr w:type="spellStart"/>
      <w:r>
        <w:t>ReST</w:t>
      </w:r>
      <w:proofErr w:type="spellEnd"/>
      <w:del w:id="9" w:author="Tony Assadi" w:date="2020-10-22T13:49:00Z">
        <w:r w:rsidDel="002336A6">
          <w:delText xml:space="preserve"> </w:delText>
        </w:r>
      </w:del>
      <w:r>
        <w:t>,</w:t>
      </w:r>
      <w:ins w:id="10" w:author="Tony Assadi" w:date="2020-10-22T13:49:00Z">
        <w:r w:rsidR="002336A6">
          <w:t xml:space="preserve"> </w:t>
        </w:r>
      </w:ins>
      <w:r>
        <w:t xml:space="preserve">this research uses (JAX-RS) API given by Oracle </w:t>
      </w:r>
      <w:hyperlink r:id="rId12">
        <w:r>
          <w:t>(</w:t>
        </w:r>
      </w:hyperlink>
      <w:hyperlink r:id="rId13">
        <w:r>
          <w:rPr>
            <w:i/>
          </w:rPr>
          <w:t>Java EE APIs</w:t>
        </w:r>
      </w:hyperlink>
      <w:hyperlink r:id="rId14">
        <w:r>
          <w:t xml:space="preserve">, </w:t>
        </w:r>
        <w:proofErr w:type="spellStart"/>
        <w:r>
          <w:t>n.d.</w:t>
        </w:r>
        <w:proofErr w:type="spellEnd"/>
        <w:r>
          <w:t>)</w:t>
        </w:r>
      </w:hyperlink>
      <w:r>
        <w:t xml:space="preserve">, for </w:t>
      </w:r>
      <w:proofErr w:type="spellStart"/>
      <w:r>
        <w:t>microservices</w:t>
      </w:r>
      <w:proofErr w:type="spellEnd"/>
      <w:r>
        <w:t xml:space="preserve"> using </w:t>
      </w:r>
      <w:proofErr w:type="spellStart"/>
      <w:r>
        <w:t>gRPC</w:t>
      </w:r>
      <w:proofErr w:type="spellEnd"/>
      <w:r>
        <w:t>,</w:t>
      </w:r>
      <w:ins w:id="11" w:author="Tony Assadi" w:date="2020-10-22T13:49:00Z">
        <w:r w:rsidR="002336A6">
          <w:t xml:space="preserve"> </w:t>
        </w:r>
      </w:ins>
      <w:r>
        <w:t xml:space="preserve">this research follows the tutorial guide for Java by </w:t>
      </w:r>
      <w:proofErr w:type="spellStart"/>
      <w:r>
        <w:t>gRPC</w:t>
      </w:r>
      <w:proofErr w:type="spellEnd"/>
      <w:r>
        <w:t xml:space="preserve"> of</w:t>
      </w:r>
      <w:r>
        <w:t xml:space="preserve">ficial website </w:t>
      </w:r>
      <w:hyperlink r:id="rId15">
        <w:r>
          <w:t>(</w:t>
        </w:r>
      </w:hyperlink>
      <w:hyperlink r:id="rId16">
        <w:r>
          <w:rPr>
            <w:i/>
          </w:rPr>
          <w:t>Basics Tutorial</w:t>
        </w:r>
      </w:hyperlink>
      <w:hyperlink r:id="rId17">
        <w:r>
          <w:t xml:space="preserve">, </w:t>
        </w:r>
        <w:proofErr w:type="spellStart"/>
        <w:r>
          <w:t>n.d.</w:t>
        </w:r>
        <w:proofErr w:type="spellEnd"/>
        <w:r>
          <w:t>)</w:t>
        </w:r>
      </w:hyperlink>
      <w:r>
        <w:t xml:space="preserve"> </w:t>
      </w:r>
      <w:proofErr w:type="gramStart"/>
      <w:r>
        <w:t>and</w:t>
      </w:r>
      <w:proofErr w:type="gramEnd"/>
      <w:r>
        <w:t xml:space="preserve"> for AMQP the </w:t>
      </w:r>
      <w:proofErr w:type="spellStart"/>
      <w:r>
        <w:t>microservices</w:t>
      </w:r>
      <w:proofErr w:type="spellEnd"/>
      <w:r>
        <w:t xml:space="preserve"> </w:t>
      </w:r>
      <w:r>
        <w:t xml:space="preserve">are built using the official website of </w:t>
      </w:r>
      <w:proofErr w:type="spellStart"/>
      <w:r>
        <w:t>RabbitMQ</w:t>
      </w:r>
      <w:proofErr w:type="spellEnd"/>
      <w:r>
        <w:t xml:space="preserve"> that uses AMQP protocol </w:t>
      </w:r>
      <w:hyperlink r:id="rId18">
        <w:r>
          <w:t>(</w:t>
        </w:r>
        <w:proofErr w:type="spellStart"/>
      </w:hyperlink>
      <w:hyperlink r:id="rId19">
        <w:r>
          <w:rPr>
            <w:i/>
          </w:rPr>
          <w:t>RabbitMQ</w:t>
        </w:r>
        <w:proofErr w:type="spellEnd"/>
        <w:r>
          <w:rPr>
            <w:i/>
          </w:rPr>
          <w:t xml:space="preserve"> Tutorial - “Hello World!” — </w:t>
        </w:r>
        <w:proofErr w:type="spellStart"/>
        <w:r>
          <w:rPr>
            <w:i/>
          </w:rPr>
          <w:t>RabbitMQ</w:t>
        </w:r>
        <w:proofErr w:type="spellEnd"/>
      </w:hyperlink>
      <w:hyperlink r:id="rId20">
        <w:r>
          <w:t xml:space="preserve">, </w:t>
        </w:r>
        <w:proofErr w:type="spellStart"/>
        <w:r>
          <w:t>n.d.</w:t>
        </w:r>
        <w:proofErr w:type="spellEnd"/>
        <w:r>
          <w:t>)</w:t>
        </w:r>
      </w:hyperlink>
      <w:r>
        <w:t xml:space="preserve">. These </w:t>
      </w:r>
      <w:proofErr w:type="spellStart"/>
      <w:r>
        <w:t>microservices</w:t>
      </w:r>
      <w:proofErr w:type="spellEnd"/>
      <w:r>
        <w:t xml:space="preserve"> built using Java programs serve as the baseline for the </w:t>
      </w:r>
      <w:proofErr w:type="spellStart"/>
      <w:r>
        <w:t>microservices</w:t>
      </w:r>
      <w:proofErr w:type="spellEnd"/>
      <w:r>
        <w:t xml:space="preserve"> in </w:t>
      </w:r>
      <w:ins w:id="12" w:author="Tony Assadi" w:date="2020-10-22T13:49:00Z">
        <w:r w:rsidR="002336A6">
          <w:t xml:space="preserve">the </w:t>
        </w:r>
      </w:ins>
      <w:r>
        <w:t xml:space="preserve">other two languages. The </w:t>
      </w:r>
      <w:proofErr w:type="spellStart"/>
      <w:r>
        <w:t>microservices</w:t>
      </w:r>
      <w:proofErr w:type="spellEnd"/>
      <w:r>
        <w:t xml:space="preserve"> written in </w:t>
      </w:r>
      <w:ins w:id="13" w:author="Tony Assadi" w:date="2020-10-22T13:49:00Z">
        <w:r w:rsidR="002336A6">
          <w:t xml:space="preserve">the </w:t>
        </w:r>
      </w:ins>
      <w:r>
        <w:t xml:space="preserve">other two languages are </w:t>
      </w:r>
      <w:ins w:id="14" w:author="Tony Assadi" w:date="2020-10-22T13:50:00Z">
        <w:r w:rsidR="002336A6">
          <w:t xml:space="preserve">the </w:t>
        </w:r>
      </w:ins>
      <w:r>
        <w:t>same in functionalit</w:t>
      </w:r>
      <w:r>
        <w:t xml:space="preserve">y as Java </w:t>
      </w:r>
      <w:proofErr w:type="spellStart"/>
      <w:r>
        <w:t>microservice</w:t>
      </w:r>
      <w:proofErr w:type="spellEnd"/>
      <w:r>
        <w:t xml:space="preserve">. There are different sets of libraries that each language uses to achieve a given functionality, and these libraries and functions are used as per the official documentation of that language. The libraries used in Ballerina code, to </w:t>
      </w:r>
      <w:r>
        <w:t xml:space="preserve">achieve the functionality as that of Java </w:t>
      </w:r>
      <w:proofErr w:type="spellStart"/>
      <w:r>
        <w:t>microservices</w:t>
      </w:r>
      <w:proofErr w:type="spellEnd"/>
      <w:r>
        <w:t xml:space="preserve"> are as per the documentation of Ballerina for each integration technology </w:t>
      </w:r>
      <w:hyperlink r:id="rId21">
        <w:r>
          <w:t>(</w:t>
        </w:r>
        <w:proofErr w:type="spellStart"/>
        <w:r>
          <w:t>Inc</w:t>
        </w:r>
        <w:proofErr w:type="spellEnd"/>
        <w:r>
          <w:t xml:space="preserve">, </w:t>
        </w:r>
        <w:proofErr w:type="spellStart"/>
        <w:r>
          <w:t>n.d.</w:t>
        </w:r>
        <w:proofErr w:type="spellEnd"/>
        <w:r>
          <w:t>)</w:t>
        </w:r>
      </w:hyperlink>
      <w:r>
        <w:t>. Similarly, the libraries used in Jolie are as per J</w:t>
      </w:r>
      <w:r>
        <w:t xml:space="preserve">olie </w:t>
      </w:r>
      <w:hyperlink r:id="rId22">
        <w:r>
          <w:t>(</w:t>
        </w:r>
      </w:hyperlink>
      <w:hyperlink r:id="rId23">
        <w:r>
          <w:rPr>
            <w:i/>
          </w:rPr>
          <w:t>Jolie/Examples</w:t>
        </w:r>
      </w:hyperlink>
      <w:hyperlink r:id="rId24">
        <w:r>
          <w:t>, 2016/2020)</w:t>
        </w:r>
      </w:hyperlink>
      <w:r>
        <w:t xml:space="preserve">. Thus, enforcing the high control at </w:t>
      </w:r>
      <w:r>
        <w:t xml:space="preserve">the development stage of the coding.  </w:t>
      </w:r>
    </w:p>
    <w:p w14:paraId="52652A2B" w14:textId="77777777" w:rsidR="006B227E" w:rsidRDefault="00B551D6" w:rsidP="002336A6">
      <w:pPr>
        <w:jc w:val="both"/>
      </w:pPr>
      <w:r>
        <w:lastRenderedPageBreak/>
        <w:t xml:space="preserve">For the deployment of the </w:t>
      </w:r>
      <w:proofErr w:type="spellStart"/>
      <w:r>
        <w:t>microservices</w:t>
      </w:r>
      <w:proofErr w:type="spellEnd"/>
      <w:r>
        <w:t xml:space="preserve">, this research uses Docker containers. “A </w:t>
      </w:r>
      <w:proofErr w:type="spellStart"/>
      <w:r>
        <w:t>docker</w:t>
      </w:r>
      <w:proofErr w:type="spellEnd"/>
      <w:r>
        <w:t xml:space="preserve"> container is a standard unit of software that packages up code and all its dependencies so the application runs quickly and reli</w:t>
      </w:r>
      <w:r>
        <w:t xml:space="preserve">ably from one computing environment to another” </w:t>
      </w:r>
      <w:hyperlink r:id="rId25">
        <w:r>
          <w:t>(</w:t>
        </w:r>
      </w:hyperlink>
      <w:hyperlink r:id="rId26">
        <w:r>
          <w:rPr>
            <w:i/>
          </w:rPr>
          <w:t>What Is a Container?</w:t>
        </w:r>
      </w:hyperlink>
      <w:hyperlink r:id="rId27">
        <w:r>
          <w:t>,</w:t>
        </w:r>
        <w:r>
          <w:t xml:space="preserve"> </w:t>
        </w:r>
        <w:proofErr w:type="spellStart"/>
        <w:r>
          <w:t>n.d.</w:t>
        </w:r>
        <w:proofErr w:type="spellEnd"/>
        <w:r>
          <w:t>)</w:t>
        </w:r>
      </w:hyperlink>
      <w:r>
        <w:t xml:space="preserve">. </w:t>
      </w:r>
      <w:proofErr w:type="spellStart"/>
      <w:r>
        <w:t>Microservices</w:t>
      </w:r>
      <w:proofErr w:type="spellEnd"/>
      <w:r>
        <w:t xml:space="preserve"> and the containers are a natural pair that helps the former to achieve higher levels of modularity, code reuse, reproducibility and fine-grained scaling of a distributed system </w:t>
      </w:r>
      <w:hyperlink r:id="rId28">
        <w:r>
          <w:rPr>
            <w:color w:val="CC2936"/>
          </w:rPr>
          <w:t>(Stubbs et al., 2015)</w:t>
        </w:r>
      </w:hyperlink>
      <w:r>
        <w:t xml:space="preserve">. Container technology, and Docker in particular, are having a profound impact on </w:t>
      </w:r>
      <w:proofErr w:type="spellStart"/>
      <w:r>
        <w:t>microservices</w:t>
      </w:r>
      <w:proofErr w:type="spellEnd"/>
      <w:r>
        <w:t xml:space="preserve">. Thus, making Docker the first choice for the research to run the </w:t>
      </w:r>
      <w:proofErr w:type="spellStart"/>
      <w:r>
        <w:t>microservices</w:t>
      </w:r>
      <w:proofErr w:type="spellEnd"/>
      <w:r>
        <w:t xml:space="preserve">. The control for </w:t>
      </w:r>
      <w:ins w:id="15" w:author="Tony Assadi" w:date="2020-10-22T13:50:00Z">
        <w:r w:rsidR="002336A6">
          <w:t xml:space="preserve">the </w:t>
        </w:r>
      </w:ins>
      <w:r>
        <w:t>deployment stage is achieved b</w:t>
      </w:r>
      <w:r>
        <w:t xml:space="preserve">y deploying all the services in the common same </w:t>
      </w:r>
      <w:proofErr w:type="spellStart"/>
      <w:r>
        <w:t>docker</w:t>
      </w:r>
      <w:proofErr w:type="spellEnd"/>
      <w:r>
        <w:t xml:space="preserve"> environment.</w:t>
      </w:r>
    </w:p>
    <w:p w14:paraId="0E0F97F4" w14:textId="77777777" w:rsidR="006B227E" w:rsidRDefault="00B551D6" w:rsidP="002336A6">
      <w:pPr>
        <w:jc w:val="both"/>
      </w:pPr>
      <w:r>
        <w:t xml:space="preserve">As the integration of </w:t>
      </w:r>
      <w:proofErr w:type="spellStart"/>
      <w:r>
        <w:t>microservices</w:t>
      </w:r>
      <w:proofErr w:type="spellEnd"/>
      <w:r>
        <w:t xml:space="preserve"> means the communication calls between the services across the network. And with the network comes the response time delay and latency. Network failures </w:t>
      </w:r>
      <w:r>
        <w:t>are inevitable and given the nature of the network</w:t>
      </w:r>
      <w:ins w:id="16" w:author="Tony Assadi" w:date="2020-10-22T13:50:00Z">
        <w:r w:rsidR="002336A6">
          <w:t>,</w:t>
        </w:r>
      </w:ins>
      <w:r>
        <w:t xml:space="preserve"> there will always be outliers </w:t>
      </w:r>
      <w:hyperlink r:id="rId29">
        <w:r>
          <w:t>(Newman, 2015)</w:t>
        </w:r>
      </w:hyperlink>
      <w:r>
        <w:t xml:space="preserve">. It is important to achieve control </w:t>
      </w:r>
      <w:del w:id="17" w:author="Tony Assadi" w:date="2020-10-22T13:50:00Z">
        <w:r w:rsidDel="002336A6">
          <w:delText xml:space="preserve">for </w:delText>
        </w:r>
      </w:del>
      <w:ins w:id="18" w:author="Tony Assadi" w:date="2020-10-22T13:50:00Z">
        <w:r w:rsidR="002336A6">
          <w:t>of</w:t>
        </w:r>
        <w:r w:rsidR="002336A6">
          <w:t xml:space="preserve"> </w:t>
        </w:r>
      </w:ins>
      <w:r>
        <w:t xml:space="preserve">the network. To avoid this, the research uses </w:t>
      </w:r>
      <w:proofErr w:type="spellStart"/>
      <w:r>
        <w:t>docker</w:t>
      </w:r>
      <w:proofErr w:type="spellEnd"/>
      <w:r>
        <w:t xml:space="preserve"> compo</w:t>
      </w:r>
      <w:r>
        <w:t xml:space="preserve">se, a tool that is used to define and run multiple </w:t>
      </w:r>
      <w:proofErr w:type="spellStart"/>
      <w:r>
        <w:t>docker</w:t>
      </w:r>
      <w:proofErr w:type="spellEnd"/>
      <w:r>
        <w:t xml:space="preserve"> applications </w:t>
      </w:r>
      <w:hyperlink r:id="rId30">
        <w:r>
          <w:t>(</w:t>
        </w:r>
      </w:hyperlink>
      <w:hyperlink r:id="rId31">
        <w:r>
          <w:rPr>
            <w:i/>
          </w:rPr>
          <w:t>Overview of Docker Compose</w:t>
        </w:r>
      </w:hyperlink>
      <w:hyperlink r:id="rId32">
        <w:r>
          <w:t>, 2020)</w:t>
        </w:r>
      </w:hyperlink>
      <w:r>
        <w:t xml:space="preserve">. Docker compose sets up </w:t>
      </w:r>
      <w:del w:id="19" w:author="Tony Assadi" w:date="2020-10-22T13:51:00Z">
        <w:r w:rsidDel="002336A6">
          <w:delText xml:space="preserve">the </w:delText>
        </w:r>
      </w:del>
      <w:ins w:id="20" w:author="Tony Assadi" w:date="2020-10-22T13:51:00Z">
        <w:r w:rsidR="002336A6">
          <w:t>a</w:t>
        </w:r>
        <w:r w:rsidR="002336A6">
          <w:t xml:space="preserve"> </w:t>
        </w:r>
      </w:ins>
      <w:r>
        <w:t xml:space="preserve">single network for the apps. Each container for a service joins the default network and is both reachable by the containers on that network </w:t>
      </w:r>
      <w:hyperlink r:id="rId33">
        <w:r>
          <w:t>(</w:t>
        </w:r>
      </w:hyperlink>
      <w:hyperlink r:id="rId34">
        <w:r>
          <w:rPr>
            <w:i/>
          </w:rPr>
          <w:t>Networking in Compose</w:t>
        </w:r>
      </w:hyperlink>
      <w:hyperlink r:id="rId35">
        <w:r>
          <w:t>, 2020)</w:t>
        </w:r>
      </w:hyperlink>
      <w:r>
        <w:t>. This will ensure that every service is in the reach and the delay in the response will be m</w:t>
      </w:r>
      <w:r>
        <w:t>inimal.</w:t>
      </w:r>
    </w:p>
    <w:p w14:paraId="07452770" w14:textId="77777777" w:rsidR="006B227E" w:rsidRDefault="00B551D6" w:rsidP="002336A6">
      <w:pPr>
        <w:jc w:val="both"/>
      </w:pPr>
      <w:r>
        <w:t xml:space="preserve">Finally, the control at the time of execution is already achieved as all the services are deployed in the same environment. The additional configuration is done by allocating the same memory for each service inside the containers. </w:t>
      </w:r>
    </w:p>
    <w:p w14:paraId="0306A538" w14:textId="77777777" w:rsidR="006B227E" w:rsidRDefault="006B227E"/>
    <w:p w14:paraId="30FD0B4B" w14:textId="77777777" w:rsidR="006B227E" w:rsidRDefault="00B551D6">
      <w:pPr>
        <w:pStyle w:val="Heading3"/>
      </w:pPr>
      <w:bookmarkStart w:id="21" w:name="_3znysh7" w:colFirst="0" w:colLast="0"/>
      <w:bookmarkEnd w:id="21"/>
      <w:r>
        <w:t>Independent Var</w:t>
      </w:r>
      <w:r>
        <w:t xml:space="preserve">iables </w:t>
      </w:r>
    </w:p>
    <w:p w14:paraId="76A70DB1" w14:textId="77777777" w:rsidR="006B227E" w:rsidRDefault="00B551D6" w:rsidP="002336A6">
      <w:pPr>
        <w:jc w:val="both"/>
      </w:pPr>
      <w:r>
        <w:t xml:space="preserve">Independent variables help to understand the impact of the integration on the programming language. In the experimental process, factors like integration technology and the integration </w:t>
      </w:r>
      <w:proofErr w:type="spellStart"/>
      <w:r>
        <w:t>dataare</w:t>
      </w:r>
      <w:proofErr w:type="spellEnd"/>
      <w:r>
        <w:t xml:space="preserve"> selected and deliberately varied in a controlled manner</w:t>
      </w:r>
      <w:r>
        <w:t xml:space="preserve"> to understand their effects on the </w:t>
      </w:r>
      <w:proofErr w:type="gramStart"/>
      <w:r>
        <w:t>languages</w:t>
      </w:r>
      <w:proofErr w:type="gramEnd"/>
      <w:r>
        <w:rPr>
          <w:color w:val="CC2936"/>
        </w:rPr>
        <w:fldChar w:fldCharType="begin"/>
      </w:r>
      <w:r>
        <w:rPr>
          <w:color w:val="CC2936"/>
        </w:rPr>
        <w:instrText xml:space="preserve"> HYPERLINK "https://www.zotero.org/google-docs/?broken=n628y1" \h </w:instrText>
      </w:r>
      <w:r>
        <w:rPr>
          <w:color w:val="CC2936"/>
        </w:rPr>
        <w:fldChar w:fldCharType="separate"/>
      </w:r>
      <w:r>
        <w:rPr>
          <w:color w:val="CC2936"/>
        </w:rPr>
        <w:t>(Wang &amp; Wan, 2009)</w:t>
      </w:r>
      <w:r>
        <w:rPr>
          <w:color w:val="CC2936"/>
        </w:rPr>
        <w:fldChar w:fldCharType="end"/>
      </w:r>
      <w:r>
        <w:t xml:space="preserve">. The research focuses on the integration of the </w:t>
      </w:r>
      <w:proofErr w:type="spellStart"/>
      <w:r>
        <w:t>microservices</w:t>
      </w:r>
      <w:proofErr w:type="spellEnd"/>
      <w:r>
        <w:t xml:space="preserve">, thus the effect of integration can be determined by testing </w:t>
      </w:r>
      <w:r>
        <w:t xml:space="preserve">the language for different integration technologies and integration data. </w:t>
      </w:r>
      <w:commentRangeStart w:id="22"/>
      <w:r>
        <w:t>The research will talk in depth about each of the independent variables.</w:t>
      </w:r>
      <w:commentRangeEnd w:id="22"/>
      <w:r w:rsidR="002336A6">
        <w:rPr>
          <w:rStyle w:val="CommentReference"/>
        </w:rPr>
        <w:commentReference w:id="22"/>
      </w:r>
    </w:p>
    <w:p w14:paraId="01C54128" w14:textId="77777777" w:rsidR="006B227E" w:rsidRDefault="00B551D6">
      <w:pPr>
        <w:pStyle w:val="Heading4"/>
      </w:pPr>
      <w:bookmarkStart w:id="23" w:name="_2et92p0" w:colFirst="0" w:colLast="0"/>
      <w:bookmarkEnd w:id="23"/>
      <w:r>
        <w:t xml:space="preserve">Integration </w:t>
      </w:r>
      <w:commentRangeStart w:id="24"/>
      <w:r>
        <w:t>Technology</w:t>
      </w:r>
      <w:commentRangeEnd w:id="24"/>
      <w:r>
        <w:commentReference w:id="24"/>
      </w:r>
      <w:r>
        <w:t xml:space="preserve"> </w:t>
      </w:r>
    </w:p>
    <w:p w14:paraId="076146C5" w14:textId="77777777" w:rsidR="006B227E" w:rsidRDefault="00B551D6" w:rsidP="002336A6">
      <w:pPr>
        <w:jc w:val="both"/>
      </w:pPr>
      <w:r>
        <w:t xml:space="preserve">As the </w:t>
      </w:r>
      <w:proofErr w:type="spellStart"/>
      <w:r>
        <w:t>microservices</w:t>
      </w:r>
      <w:proofErr w:type="spellEnd"/>
      <w:r>
        <w:t xml:space="preserve"> development approach follows </w:t>
      </w:r>
      <w:commentRangeStart w:id="25"/>
      <w:commentRangeStart w:id="26"/>
      <w:r>
        <w:t>smart endpoint and dumb pipeline philosophy</w:t>
      </w:r>
      <w:commentRangeEnd w:id="25"/>
      <w:r>
        <w:commentReference w:id="25"/>
      </w:r>
      <w:commentRangeEnd w:id="26"/>
      <w:r>
        <w:commentReference w:id="26"/>
      </w:r>
      <w:r>
        <w:t xml:space="preserve">, the best strategy for building </w:t>
      </w:r>
      <w:proofErr w:type="spellStart"/>
      <w:r>
        <w:t>microservices</w:t>
      </w:r>
      <w:proofErr w:type="spellEnd"/>
      <w:r>
        <w:t xml:space="preserve"> from the integration standpoint is to use technology that is language agnostic and simple to use that adheres to the philosophy of </w:t>
      </w:r>
      <w:proofErr w:type="spellStart"/>
      <w:r>
        <w:t>microservices</w:t>
      </w:r>
      <w:proofErr w:type="spellEnd"/>
      <w:r>
        <w:t xml:space="preserve"> </w:t>
      </w:r>
      <w:proofErr w:type="gramStart"/>
      <w:r>
        <w:t>development</w:t>
      </w:r>
      <w:proofErr w:type="gramEnd"/>
      <w:r>
        <w:rPr>
          <w:color w:val="CC2936"/>
        </w:rPr>
        <w:fldChar w:fldCharType="begin"/>
      </w:r>
      <w:r>
        <w:rPr>
          <w:color w:val="CC2936"/>
        </w:rPr>
        <w:instrText xml:space="preserve"> H</w:instrText>
      </w:r>
      <w:r>
        <w:rPr>
          <w:color w:val="CC2936"/>
        </w:rPr>
        <w:instrText xml:space="preserve">YPERLINK "https://www.zotero.org/google-docs/?broken=fqVnM4" \h </w:instrText>
      </w:r>
      <w:r>
        <w:rPr>
          <w:color w:val="CC2936"/>
        </w:rPr>
        <w:fldChar w:fldCharType="separate"/>
      </w:r>
      <w:r>
        <w:rPr>
          <w:color w:val="CC2936"/>
        </w:rPr>
        <w:t>(Fowler, 2010; Newman, 2015)</w:t>
      </w:r>
      <w:r>
        <w:rPr>
          <w:color w:val="CC2936"/>
        </w:rPr>
        <w:fldChar w:fldCharType="end"/>
      </w:r>
      <w:r>
        <w:t xml:space="preserve">. According to </w:t>
      </w:r>
      <w:hyperlink r:id="rId36">
        <w:r>
          <w:rPr>
            <w:color w:val="CC2936"/>
          </w:rPr>
          <w:t xml:space="preserve">Fowler </w:t>
        </w:r>
      </w:hyperlink>
      <w:hyperlink r:id="rId37">
        <w:r>
          <w:rPr>
            <w:color w:val="CC2936"/>
          </w:rPr>
          <w:t>(</w:t>
        </w:r>
      </w:hyperlink>
      <w:hyperlink r:id="rId38">
        <w:r>
          <w:rPr>
            <w:color w:val="CC2936"/>
          </w:rPr>
          <w:t>2010)</w:t>
        </w:r>
      </w:hyperlink>
      <w:r>
        <w:t xml:space="preserve"> request-response enables to achieve the integration in the simplest possible way by making use of principles like </w:t>
      </w:r>
      <w:proofErr w:type="spellStart"/>
      <w:r>
        <w:t>ReST</w:t>
      </w:r>
      <w:proofErr w:type="spellEnd"/>
      <w:r>
        <w:t xml:space="preserve"> which is the simple protocol to use for web services. Second app</w:t>
      </w:r>
      <w:r>
        <w:t xml:space="preserve">roach according to him is the messaging via queues over the lightweight messaging, as simple messaging implementations such as </w:t>
      </w:r>
      <w:proofErr w:type="spellStart"/>
      <w:r>
        <w:t>RabbitMQ</w:t>
      </w:r>
      <w:proofErr w:type="spellEnd"/>
      <w:r>
        <w:t xml:space="preserve"> provide a reliable asynchronous fabric for communication. Thus the smart still lives at the endpoint that are producing </w:t>
      </w:r>
      <w:r>
        <w:t xml:space="preserve">and consuming the messages rather than the infrastructure chosen which is typically dumb.   </w:t>
      </w:r>
    </w:p>
    <w:p w14:paraId="39E49FA1" w14:textId="77777777" w:rsidR="006B227E" w:rsidRDefault="006B227E"/>
    <w:p w14:paraId="12CCA678" w14:textId="77777777" w:rsidR="006B227E" w:rsidRDefault="00B551D6" w:rsidP="002336A6">
      <w:pPr>
        <w:jc w:val="both"/>
      </w:pPr>
      <w:hyperlink r:id="rId39">
        <w:r>
          <w:rPr>
            <w:color w:val="CC2936"/>
          </w:rPr>
          <w:t xml:space="preserve">Schwarz and </w:t>
        </w:r>
        <w:proofErr w:type="spellStart"/>
        <w:r>
          <w:rPr>
            <w:color w:val="CC2936"/>
          </w:rPr>
          <w:t>Riehle</w:t>
        </w:r>
        <w:proofErr w:type="spellEnd"/>
        <w:r>
          <w:rPr>
            <w:color w:val="CC2936"/>
          </w:rPr>
          <w:t xml:space="preserve"> (2020)</w:t>
        </w:r>
      </w:hyperlink>
      <w:r>
        <w:t xml:space="preserve"> studied eight different researc</w:t>
      </w:r>
      <w:r>
        <w:t>h</w:t>
      </w:r>
      <w:del w:id="27" w:author="Tony Assadi" w:date="2020-10-22T13:55:00Z">
        <w:r w:rsidDel="002336A6">
          <w:delText>e</w:delText>
        </w:r>
        <w:r w:rsidDel="002336A6">
          <w:delText>s</w:delText>
        </w:r>
      </w:del>
      <w:r>
        <w:t xml:space="preserve"> that had citations of over 50 - 950 generated a comparative model for different integration technology for the internal integration of </w:t>
      </w:r>
      <w:proofErr w:type="spellStart"/>
      <w:r>
        <w:t>microservices</w:t>
      </w:r>
      <w:proofErr w:type="spellEnd"/>
      <w:r>
        <w:t xml:space="preserve">. This model suggested the technologies that are best fit, namely </w:t>
      </w:r>
      <w:proofErr w:type="spellStart"/>
      <w:r>
        <w:t>ReST</w:t>
      </w:r>
      <w:proofErr w:type="spellEnd"/>
      <w:r>
        <w:t xml:space="preserve">, </w:t>
      </w:r>
      <w:r>
        <w:t xml:space="preserve">RPC, and Messaging. My research uses the findings of the former research and uses the same technologies suggested, to test against each language selected for comparison. Each technology is discussed in detail in the below literature. </w:t>
      </w:r>
    </w:p>
    <w:p w14:paraId="501AFC9F" w14:textId="77777777" w:rsidR="006B227E" w:rsidRDefault="00B551D6">
      <w:pPr>
        <w:pStyle w:val="Heading5"/>
      </w:pPr>
      <w:bookmarkStart w:id="28" w:name="_tyjcwt" w:colFirst="0" w:colLast="0"/>
      <w:bookmarkEnd w:id="28"/>
      <w:r>
        <w:t>Representational Stat</w:t>
      </w:r>
      <w:r>
        <w:t>e Transfer (</w:t>
      </w:r>
      <w:proofErr w:type="spellStart"/>
      <w:r>
        <w:t>ReST</w:t>
      </w:r>
      <w:proofErr w:type="spellEnd"/>
      <w:r>
        <w:t>)</w:t>
      </w:r>
    </w:p>
    <w:p w14:paraId="365A2DFD" w14:textId="77777777" w:rsidR="006B227E" w:rsidRDefault="00B551D6" w:rsidP="002336A6">
      <w:pPr>
        <w:jc w:val="both"/>
      </w:pPr>
      <w:proofErr w:type="spellStart"/>
      <w:r>
        <w:t>ReST</w:t>
      </w:r>
      <w:proofErr w:type="spellEnd"/>
      <w:r>
        <w:t xml:space="preserve"> is the set of principles for the request response based service development and is very popular in the web service development community </w:t>
      </w:r>
      <w:hyperlink r:id="rId40">
        <w:r>
          <w:rPr>
            <w:color w:val="CC2936"/>
          </w:rPr>
          <w:t>(Li &amp; Chou, 2011)</w:t>
        </w:r>
      </w:hyperlink>
      <w:r>
        <w:t>. Accordin</w:t>
      </w:r>
      <w:r>
        <w:t xml:space="preserve">g to </w:t>
      </w:r>
      <w:hyperlink r:id="rId41">
        <w:r>
          <w:rPr>
            <w:color w:val="CC2936"/>
          </w:rPr>
          <w:t>Richards (2015)</w:t>
        </w:r>
      </w:hyperlink>
      <w:r>
        <w:t xml:space="preserve">, </w:t>
      </w:r>
      <w:proofErr w:type="spellStart"/>
      <w:r>
        <w:t>microservices</w:t>
      </w:r>
      <w:proofErr w:type="spellEnd"/>
      <w:r>
        <w:t xml:space="preserve"> architectures rely on REST as their primary remote-access protocol. Others like </w:t>
      </w:r>
      <w:hyperlink r:id="rId42">
        <w:r>
          <w:rPr>
            <w:color w:val="CC2936"/>
          </w:rPr>
          <w:t>Ne</w:t>
        </w:r>
        <w:r>
          <w:rPr>
            <w:color w:val="CC2936"/>
          </w:rPr>
          <w:t>wman (2015)</w:t>
        </w:r>
      </w:hyperlink>
      <w:r>
        <w:t xml:space="preserve"> and </w:t>
      </w:r>
      <w:hyperlink r:id="rId43">
        <w:r>
          <w:rPr>
            <w:color w:val="CC2936"/>
          </w:rPr>
          <w:t>Fowler (2010)</w:t>
        </w:r>
      </w:hyperlink>
      <w:r>
        <w:t xml:space="preserve"> also recommend </w:t>
      </w:r>
      <w:proofErr w:type="spellStart"/>
      <w:r>
        <w:t>ReST</w:t>
      </w:r>
      <w:proofErr w:type="spellEnd"/>
      <w:r>
        <w:t xml:space="preserve"> over HTTP for service to service interactions in the </w:t>
      </w:r>
      <w:proofErr w:type="spellStart"/>
      <w:r>
        <w:t>microservices</w:t>
      </w:r>
      <w:proofErr w:type="spellEnd"/>
      <w:r>
        <w:t xml:space="preserve"> architecture. One of the key things for this research is the use of th</w:t>
      </w:r>
      <w:r>
        <w:t xml:space="preserve">e technology that is loosely coupled with the programming language, as that also serves as an important factor for choosing any language for </w:t>
      </w:r>
      <w:ins w:id="29" w:author="Tony Assadi" w:date="2020-10-22T13:57:00Z">
        <w:r w:rsidR="002336A6">
          <w:t xml:space="preserve">the </w:t>
        </w:r>
      </w:ins>
      <w:r>
        <w:t xml:space="preserve">development of </w:t>
      </w:r>
      <w:proofErr w:type="spellStart"/>
      <w:r>
        <w:t>microservices</w:t>
      </w:r>
      <w:proofErr w:type="spellEnd"/>
      <w:r>
        <w:t xml:space="preserve"> from the integration viewpoint. </w:t>
      </w:r>
      <w:proofErr w:type="spellStart"/>
      <w:r>
        <w:t>ReST</w:t>
      </w:r>
      <w:proofErr w:type="spellEnd"/>
      <w:r>
        <w:t xml:space="preserve"> is totally language agnostic and thus testing the</w:t>
      </w:r>
      <w:r>
        <w:t xml:space="preserve"> language for </w:t>
      </w:r>
      <w:proofErr w:type="spellStart"/>
      <w:r>
        <w:t>ReST</w:t>
      </w:r>
      <w:proofErr w:type="spellEnd"/>
      <w:r>
        <w:t xml:space="preserve"> is important.</w:t>
      </w:r>
    </w:p>
    <w:p w14:paraId="3CA30EAA" w14:textId="77777777" w:rsidR="006B227E" w:rsidRDefault="006B227E"/>
    <w:p w14:paraId="56765BBC" w14:textId="77777777" w:rsidR="006B227E" w:rsidRDefault="00B551D6">
      <w:pPr>
        <w:pStyle w:val="Heading5"/>
      </w:pPr>
      <w:bookmarkStart w:id="30" w:name="_3dy6vkm" w:colFirst="0" w:colLast="0"/>
      <w:bookmarkEnd w:id="30"/>
      <w:r>
        <w:t>Remote Procedure Call (RPC)</w:t>
      </w:r>
    </w:p>
    <w:p w14:paraId="15AA1C2F" w14:textId="77777777" w:rsidR="006B227E" w:rsidRDefault="00B551D6" w:rsidP="002336A6">
      <w:pPr>
        <w:jc w:val="both"/>
      </w:pPr>
      <w:r>
        <w:t>RPC is the request response protocol where the request is made by the client to execute on the remote system. The client can make this remote call directly as if it was made from the local objec</w:t>
      </w:r>
      <w:r>
        <w:t xml:space="preserve">t. There are different implementations of RPC, but the one that this research uses considers two factors, being technology agnostic and the implementation recommended for </w:t>
      </w:r>
      <w:proofErr w:type="spellStart"/>
      <w:r>
        <w:t>microservices</w:t>
      </w:r>
      <w:proofErr w:type="spellEnd"/>
      <w:r>
        <w:t xml:space="preserve"> architecture, one of them is </w:t>
      </w:r>
      <w:proofErr w:type="spellStart"/>
      <w:r>
        <w:t>gRPC</w:t>
      </w:r>
      <w:proofErr w:type="spellEnd"/>
      <w:r>
        <w:t xml:space="preserve"> </w:t>
      </w:r>
      <w:hyperlink r:id="rId44">
        <w:r>
          <w:rPr>
            <w:color w:val="CC2936"/>
          </w:rPr>
          <w:t>(</w:t>
        </w:r>
        <w:proofErr w:type="spellStart"/>
        <w:r>
          <w:rPr>
            <w:color w:val="CC2936"/>
          </w:rPr>
          <w:t>Gan</w:t>
        </w:r>
        <w:proofErr w:type="spellEnd"/>
        <w:r>
          <w:rPr>
            <w:color w:val="CC2936"/>
          </w:rPr>
          <w:t xml:space="preserve"> et al., 2019; </w:t>
        </w:r>
      </w:hyperlink>
      <w:hyperlink r:id="rId45">
        <w:r>
          <w:rPr>
            <w:i/>
            <w:color w:val="CC2936"/>
          </w:rPr>
          <w:t>GRPC</w:t>
        </w:r>
      </w:hyperlink>
      <w:hyperlink r:id="rId46">
        <w:r>
          <w:rPr>
            <w:color w:val="CC2936"/>
          </w:rPr>
          <w:t xml:space="preserve">, </w:t>
        </w:r>
        <w:proofErr w:type="spellStart"/>
        <w:r>
          <w:rPr>
            <w:color w:val="CC2936"/>
          </w:rPr>
          <w:t>n.d.</w:t>
        </w:r>
        <w:proofErr w:type="spellEnd"/>
        <w:r>
          <w:rPr>
            <w:color w:val="CC2936"/>
          </w:rPr>
          <w:t>)</w:t>
        </w:r>
      </w:hyperlink>
      <w:r>
        <w:t xml:space="preserve">. </w:t>
      </w:r>
      <w:proofErr w:type="spellStart"/>
      <w:proofErr w:type="gramStart"/>
      <w:r>
        <w:t>gRPC</w:t>
      </w:r>
      <w:proofErr w:type="spellEnd"/>
      <w:proofErr w:type="gramEnd"/>
      <w:r>
        <w:t xml:space="preserve"> is an open source framework for remote procedure </w:t>
      </w:r>
      <w:r>
        <w:t xml:space="preserve">calls developed by Google. </w:t>
      </w:r>
      <w:proofErr w:type="spellStart"/>
      <w:proofErr w:type="gramStart"/>
      <w:r>
        <w:t>gRPC</w:t>
      </w:r>
      <w:proofErr w:type="spellEnd"/>
      <w:proofErr w:type="gramEnd"/>
      <w:r>
        <w:t xml:space="preserve"> uses protocol buffers as the service definition language and the format to exchange the data. </w:t>
      </w:r>
    </w:p>
    <w:p w14:paraId="3A07E53B" w14:textId="77777777" w:rsidR="006B227E" w:rsidRDefault="00B551D6">
      <w:pPr>
        <w:pStyle w:val="Heading5"/>
      </w:pPr>
      <w:bookmarkStart w:id="31" w:name="_1t3h5sf" w:colFirst="0" w:colLast="0"/>
      <w:bookmarkEnd w:id="31"/>
      <w:r>
        <w:t>Messaging</w:t>
      </w:r>
    </w:p>
    <w:p w14:paraId="5BF1DE13" w14:textId="77777777" w:rsidR="006B227E" w:rsidRDefault="00B551D6" w:rsidP="002336A6">
      <w:pPr>
        <w:jc w:val="both"/>
      </w:pPr>
      <w:r>
        <w:t>Messaging follows publisher subscriber design protocol, where the publisher service sends the message to a queue or a t</w:t>
      </w:r>
      <w:r>
        <w:t>opic and the subscriber service consumes the message from the ques after the publish event is done. Like RPC, there are different implementations and standards for efficient messaging. However, this research makes use of the latest protocol available for m</w:t>
      </w:r>
      <w:r>
        <w:t xml:space="preserve">essaging being Advanced Messaging Queue Protocol (AMQP) and the implementation used for AMQP is </w:t>
      </w:r>
      <w:proofErr w:type="spellStart"/>
      <w:r>
        <w:t>RabbitMQ</w:t>
      </w:r>
      <w:proofErr w:type="spellEnd"/>
      <w:r>
        <w:t xml:space="preserve"> as it is one of the open source frameworks available, and is also suggested in the official website of AMQP </w:t>
      </w:r>
      <w:hyperlink r:id="rId47">
        <w:r>
          <w:rPr>
            <w:color w:val="CC2936"/>
          </w:rPr>
          <w:t>(</w:t>
        </w:r>
      </w:hyperlink>
      <w:hyperlink r:id="rId48">
        <w:r>
          <w:rPr>
            <w:i/>
            <w:color w:val="CC2936"/>
          </w:rPr>
          <w:t>Products and Success Stories | AMQP</w:t>
        </w:r>
      </w:hyperlink>
      <w:hyperlink r:id="rId49">
        <w:r>
          <w:rPr>
            <w:color w:val="CC2936"/>
          </w:rPr>
          <w:t xml:space="preserve">, </w:t>
        </w:r>
        <w:proofErr w:type="spellStart"/>
        <w:r>
          <w:rPr>
            <w:color w:val="CC2936"/>
          </w:rPr>
          <w:t>n.d.</w:t>
        </w:r>
        <w:proofErr w:type="spellEnd"/>
        <w:r>
          <w:rPr>
            <w:color w:val="CC2936"/>
          </w:rPr>
          <w:t>)</w:t>
        </w:r>
      </w:hyperlink>
    </w:p>
    <w:p w14:paraId="68E17057" w14:textId="77777777" w:rsidR="006B227E" w:rsidRDefault="006B227E"/>
    <w:p w14:paraId="2B9FB9F6" w14:textId="77777777" w:rsidR="006B227E" w:rsidRDefault="00B551D6">
      <w:pPr>
        <w:pStyle w:val="Heading4"/>
      </w:pPr>
      <w:bookmarkStart w:id="32" w:name="_4d34og8" w:colFirst="0" w:colLast="0"/>
      <w:bookmarkEnd w:id="32"/>
      <w:r>
        <w:t>Integr</w:t>
      </w:r>
      <w:r>
        <w:t>ation Data</w:t>
      </w:r>
    </w:p>
    <w:p w14:paraId="29ADCB9D" w14:textId="77777777" w:rsidR="006B227E" w:rsidRDefault="00B551D6" w:rsidP="002336A6">
      <w:pPr>
        <w:jc w:val="both"/>
      </w:pPr>
      <w:r>
        <w:t xml:space="preserve">There are different formats to represent the data, namely JSON, XML, CSV, binaries and so, that can be exchanged between the </w:t>
      </w:r>
      <w:proofErr w:type="spellStart"/>
      <w:r>
        <w:t>microservices</w:t>
      </w:r>
      <w:proofErr w:type="spellEnd"/>
      <w:r>
        <w:t xml:space="preserve"> </w:t>
      </w:r>
      <w:hyperlink r:id="rId50">
        <w:r>
          <w:t>(Newman, 2015)</w:t>
        </w:r>
      </w:hyperlink>
      <w:r>
        <w:t>. This research will use the p</w:t>
      </w:r>
      <w:r>
        <w:t>opular or recommended format(s) for a given integration scenario of the experiment.</w:t>
      </w:r>
    </w:p>
    <w:p w14:paraId="0B691730" w14:textId="77777777" w:rsidR="006B227E" w:rsidRDefault="00B551D6">
      <w:pPr>
        <w:pStyle w:val="Heading5"/>
      </w:pPr>
      <w:r>
        <w:lastRenderedPageBreak/>
        <w:t>JSON (JavaScript Object Notation)</w:t>
      </w:r>
    </w:p>
    <w:p w14:paraId="59AB350C" w14:textId="77777777" w:rsidR="006B227E" w:rsidRDefault="00B551D6">
      <w:r>
        <w:t xml:space="preserve">JSON is a lightweight </w:t>
      </w:r>
      <w:del w:id="33" w:author="Tony Assadi" w:date="2020-10-22T13:58:00Z">
        <w:r w:rsidDel="002336A6">
          <w:delText xml:space="preserve">data </w:delText>
        </w:r>
      </w:del>
      <w:ins w:id="34" w:author="Tony Assadi" w:date="2020-10-22T13:58:00Z">
        <w:r w:rsidR="002336A6">
          <w:t>data</w:t>
        </w:r>
        <w:r w:rsidR="002336A6">
          <w:t>-</w:t>
        </w:r>
      </w:ins>
      <w:r>
        <w:t xml:space="preserve">interchange textual format </w:t>
      </w:r>
      <w:hyperlink r:id="rId51">
        <w:r>
          <w:t>(</w:t>
        </w:r>
      </w:hyperlink>
      <w:hyperlink r:id="rId52">
        <w:r>
          <w:rPr>
            <w:i/>
          </w:rPr>
          <w:t>JSON</w:t>
        </w:r>
      </w:hyperlink>
      <w:hyperlink r:id="rId53">
        <w:r>
          <w:t xml:space="preserve">, </w:t>
        </w:r>
        <w:proofErr w:type="spellStart"/>
        <w:r>
          <w:t>n.d.</w:t>
        </w:r>
        <w:proofErr w:type="spellEnd"/>
        <w:r>
          <w:t>)</w:t>
        </w:r>
      </w:hyperlink>
      <w:r>
        <w:t xml:space="preserve">. It is completely language independent and is a collection of </w:t>
      </w:r>
      <w:del w:id="35" w:author="Tony Assadi" w:date="2020-10-22T13:58:00Z">
        <w:r w:rsidDel="002336A6">
          <w:delText xml:space="preserve">name </w:delText>
        </w:r>
      </w:del>
      <w:ins w:id="36" w:author="Tony Assadi" w:date="2020-10-22T13:58:00Z">
        <w:r w:rsidR="002336A6">
          <w:t>name</w:t>
        </w:r>
        <w:r w:rsidR="002336A6">
          <w:t>-</w:t>
        </w:r>
      </w:ins>
      <w:r>
        <w:t>value pairs. The format that has grown its popularity with time is JSON be</w:t>
      </w:r>
      <w:r>
        <w:t xml:space="preserve">cause of its simplicity that makes it easier to consume </w:t>
      </w:r>
      <w:hyperlink r:id="rId54">
        <w:r>
          <w:t>(Newman, 2015)</w:t>
        </w:r>
      </w:hyperlink>
      <w:r>
        <w:t>. This research will use JSON as one of the integration</w:t>
      </w:r>
      <w:ins w:id="37" w:author="Tony Assadi" w:date="2020-10-22T13:58:00Z">
        <w:r w:rsidR="002336A6">
          <w:t>s of</w:t>
        </w:r>
      </w:ins>
      <w:r>
        <w:t xml:space="preserve"> data types for the </w:t>
      </w:r>
      <w:proofErr w:type="spellStart"/>
      <w:r>
        <w:t>ReST</w:t>
      </w:r>
      <w:proofErr w:type="spellEnd"/>
      <w:r>
        <w:t xml:space="preserve"> and messaging integration type, to test the </w:t>
      </w:r>
      <w:r>
        <w:t xml:space="preserve">languages. </w:t>
      </w:r>
    </w:p>
    <w:p w14:paraId="181EF86F" w14:textId="77777777" w:rsidR="006B227E" w:rsidRDefault="006B227E"/>
    <w:p w14:paraId="772D8374" w14:textId="77777777" w:rsidR="006B227E" w:rsidRDefault="00B551D6">
      <w:pPr>
        <w:pStyle w:val="Heading5"/>
      </w:pPr>
      <w:r>
        <w:t>XML (Extensible Markup Language)</w:t>
      </w:r>
    </w:p>
    <w:p w14:paraId="2818DDC5" w14:textId="77777777" w:rsidR="006B227E" w:rsidRDefault="00B551D6" w:rsidP="00D07C9A">
      <w:pPr>
        <w:jc w:val="both"/>
      </w:pPr>
      <w:bookmarkStart w:id="38" w:name="_GoBack"/>
      <w:r>
        <w:t xml:space="preserve">XML is a markup language for documents containing the structured information </w:t>
      </w:r>
      <w:hyperlink r:id="rId55">
        <w:r>
          <w:t>(</w:t>
        </w:r>
      </w:hyperlink>
      <w:hyperlink r:id="rId56">
        <w:r>
          <w:rPr>
            <w:i/>
          </w:rPr>
          <w:t>A Techni</w:t>
        </w:r>
        <w:r>
          <w:rPr>
            <w:i/>
          </w:rPr>
          <w:t>cal Introduction to XML</w:t>
        </w:r>
      </w:hyperlink>
      <w:hyperlink r:id="rId57">
        <w:r>
          <w:t xml:space="preserve">, </w:t>
        </w:r>
        <w:proofErr w:type="spellStart"/>
        <w:r>
          <w:t>n.d.</w:t>
        </w:r>
        <w:proofErr w:type="spellEnd"/>
        <w:r>
          <w:t>)</w:t>
        </w:r>
      </w:hyperlink>
      <w:r>
        <w:t>. Markup language is a mechanism that is used to identify the structures in a document. Like JSON, XML is completely language independent. Unlike HTML (</w:t>
      </w:r>
      <w:proofErr w:type="spellStart"/>
      <w:r>
        <w:t>HyperText</w:t>
      </w:r>
      <w:proofErr w:type="spellEnd"/>
      <w:r>
        <w:t xml:space="preserve"> Ma</w:t>
      </w:r>
      <w:r>
        <w:t xml:space="preserve">rkup Language), XML allows defining the tags and the structural relationships between them. It is the second popular language used to represent the data and is used for integration </w:t>
      </w:r>
      <w:hyperlink r:id="rId58">
        <w:r>
          <w:t>(Newman, 2015</w:t>
        </w:r>
        <w:r>
          <w:t>)</w:t>
        </w:r>
      </w:hyperlink>
      <w:r>
        <w:t xml:space="preserve">. This research will use XML as the second integration data type for </w:t>
      </w:r>
      <w:proofErr w:type="spellStart"/>
      <w:r>
        <w:t>ReST</w:t>
      </w:r>
      <w:proofErr w:type="spellEnd"/>
      <w:r>
        <w:t xml:space="preserve"> and messaging integration type to test the languages.</w:t>
      </w:r>
    </w:p>
    <w:p w14:paraId="5D00A64E" w14:textId="77777777" w:rsidR="006B227E" w:rsidRDefault="00B551D6">
      <w:pPr>
        <w:pStyle w:val="Heading5"/>
      </w:pPr>
      <w:bookmarkStart w:id="39" w:name="_2s8eyo1" w:colFirst="0" w:colLast="0"/>
      <w:bookmarkEnd w:id="39"/>
      <w:bookmarkEnd w:id="38"/>
      <w:r>
        <w:t>Protocol buffers</w:t>
      </w:r>
    </w:p>
    <w:p w14:paraId="7CF8F312" w14:textId="77777777" w:rsidR="006B227E" w:rsidRDefault="00B551D6">
      <w:r>
        <w:t xml:space="preserve">Protocol buffer is the data represented in the form of messages and stored in the file with extension proto </w:t>
      </w:r>
      <w:hyperlink r:id="rId59">
        <w:r>
          <w:t>(</w:t>
        </w:r>
      </w:hyperlink>
      <w:hyperlink r:id="rId60">
        <w:r>
          <w:rPr>
            <w:i/>
          </w:rPr>
          <w:t>Protocol Buffers</w:t>
        </w:r>
      </w:hyperlink>
      <w:hyperlink r:id="rId61">
        <w:r>
          <w:t xml:space="preserve">, </w:t>
        </w:r>
        <w:proofErr w:type="spellStart"/>
        <w:r>
          <w:t>n.d.</w:t>
        </w:r>
        <w:proofErr w:type="spellEnd"/>
        <w:r>
          <w:t>)</w:t>
        </w:r>
      </w:hyperlink>
      <w:r>
        <w:t xml:space="preserve">. Like XML, protocol buffers allow us to define </w:t>
      </w:r>
      <w:r>
        <w:t xml:space="preserve">the structured data but they are smaller, faster and simpler than XML. Protocol buffers are also </w:t>
      </w:r>
      <w:del w:id="40" w:author="Tony Assadi" w:date="2020-10-22T13:59:00Z">
        <w:r w:rsidDel="002336A6">
          <w:delText xml:space="preserve">language </w:delText>
        </w:r>
      </w:del>
      <w:ins w:id="41" w:author="Tony Assadi" w:date="2020-10-22T13:59:00Z">
        <w:r w:rsidR="002336A6">
          <w:t>language</w:t>
        </w:r>
        <w:r w:rsidR="002336A6">
          <w:t>-</w:t>
        </w:r>
      </w:ins>
      <w:r>
        <w:t xml:space="preserve">neutral and they are the recommended data format for </w:t>
      </w:r>
      <w:proofErr w:type="spellStart"/>
      <w:r>
        <w:t>gRPC</w:t>
      </w:r>
      <w:proofErr w:type="spellEnd"/>
      <w:r>
        <w:t xml:space="preserve"> integration type. </w:t>
      </w:r>
    </w:p>
    <w:p w14:paraId="7591F997" w14:textId="77777777" w:rsidR="006B227E" w:rsidRDefault="00B551D6">
      <w:pPr>
        <w:pStyle w:val="Heading3"/>
      </w:pPr>
      <w:bookmarkStart w:id="42" w:name="_17dp8vu" w:colFirst="0" w:colLast="0"/>
      <w:bookmarkEnd w:id="42"/>
      <w:r>
        <w:t>Dependent Variable</w:t>
      </w:r>
    </w:p>
    <w:p w14:paraId="7C210007" w14:textId="77777777" w:rsidR="006B227E" w:rsidRDefault="00B551D6" w:rsidP="00D07C9A">
      <w:pPr>
        <w:jc w:val="both"/>
      </w:pPr>
      <w:r>
        <w:t>Dependent variables are the factors that help to measu</w:t>
      </w:r>
      <w:r>
        <w:t>re the language. The list of dependent variables is derived from different factors that include the factors critical for the language and the linguistic side of integration. The factors important for language</w:t>
      </w:r>
      <w:del w:id="43" w:author="Tony Assadi" w:date="2020-10-22T13:59:00Z">
        <w:r w:rsidDel="002336A6">
          <w:delText>,</w:delText>
        </w:r>
      </w:del>
      <w:r>
        <w:t xml:space="preserve"> is derived from </w:t>
      </w:r>
      <w:del w:id="44" w:author="Tony Assadi" w:date="2020-10-22T13:59:00Z">
        <w:r w:rsidDel="002336A6">
          <w:delText xml:space="preserve">the </w:delText>
        </w:r>
      </w:del>
      <w:r>
        <w:t>similar research that comp</w:t>
      </w:r>
      <w:r>
        <w:t xml:space="preserve">ares multiple programming languages. One such research is conducted by </w:t>
      </w:r>
      <w:proofErr w:type="spellStart"/>
      <w:r>
        <w:t>Nanz</w:t>
      </w:r>
      <w:proofErr w:type="spellEnd"/>
      <w:r>
        <w:t xml:space="preserve"> &amp; </w:t>
      </w:r>
      <w:proofErr w:type="spellStart"/>
      <w:r>
        <w:t>Furia</w:t>
      </w:r>
      <w:proofErr w:type="spellEnd"/>
      <w:r>
        <w:t xml:space="preserve"> (2015) that compares 20 different programming languages and the variable used by them is used in my research. These variables include verbosity of the source code, size of </w:t>
      </w:r>
      <w:r>
        <w:t>the executables and the execution time of the code (</w:t>
      </w:r>
      <w:proofErr w:type="spellStart"/>
      <w:r>
        <w:t>Nanz</w:t>
      </w:r>
      <w:proofErr w:type="spellEnd"/>
      <w:r>
        <w:t xml:space="preserve"> &amp; </w:t>
      </w:r>
      <w:proofErr w:type="spellStart"/>
      <w:r>
        <w:t>Furia</w:t>
      </w:r>
      <w:proofErr w:type="spellEnd"/>
      <w:r>
        <w:t xml:space="preserve">, 2015). The other variables for the integration </w:t>
      </w:r>
      <w:del w:id="45" w:author="Tony Assadi" w:date="2020-10-22T14:00:00Z">
        <w:r w:rsidDel="002336A6">
          <w:delText xml:space="preserve">is </w:delText>
        </w:r>
      </w:del>
      <w:ins w:id="46" w:author="Tony Assadi" w:date="2020-10-22T14:00:00Z">
        <w:r w:rsidR="002336A6">
          <w:t>are</w:t>
        </w:r>
        <w:r w:rsidR="002336A6">
          <w:t xml:space="preserve"> </w:t>
        </w:r>
      </w:ins>
      <w:r>
        <w:t xml:space="preserve">as per </w:t>
      </w:r>
      <w:proofErr w:type="spellStart"/>
      <w:r>
        <w:t>Guidi</w:t>
      </w:r>
      <w:proofErr w:type="spellEnd"/>
      <w:r>
        <w:t xml:space="preserve"> et al theory (2017) he has listed the variables important from the language point of view for the integration of the services. </w:t>
      </w:r>
      <w:r>
        <w:t xml:space="preserve">According to him, Interfaces or Services should be the first-class citizen of the language. And besides Interfaces, Ports and Workflows are also important for </w:t>
      </w:r>
      <w:proofErr w:type="spellStart"/>
      <w:r>
        <w:t>microservices</w:t>
      </w:r>
      <w:proofErr w:type="spellEnd"/>
      <w:r>
        <w:t>.</w:t>
      </w:r>
      <w:ins w:id="47" w:author="Tony Assadi" w:date="2020-10-22T14:00:00Z">
        <w:r w:rsidR="002336A6">
          <w:t xml:space="preserve"> </w:t>
        </w:r>
      </w:ins>
      <w:r>
        <w:t>In the following section, I will talk in detail about each variable used.</w:t>
      </w:r>
    </w:p>
    <w:p w14:paraId="190AF538" w14:textId="77777777" w:rsidR="006B227E" w:rsidRDefault="006B227E"/>
    <w:p w14:paraId="546E35BE" w14:textId="77777777" w:rsidR="006B227E" w:rsidRDefault="00B551D6">
      <w:pPr>
        <w:pStyle w:val="Heading4"/>
      </w:pPr>
      <w:bookmarkStart w:id="48" w:name="_o3dnijgmctqd" w:colFirst="0" w:colLast="0"/>
      <w:bookmarkEnd w:id="48"/>
      <w:r>
        <w:t>Verbosity</w:t>
      </w:r>
    </w:p>
    <w:p w14:paraId="2310900B" w14:textId="77777777" w:rsidR="006B227E" w:rsidRDefault="00B551D6" w:rsidP="002336A6">
      <w:pPr>
        <w:spacing w:before="240" w:after="240"/>
        <w:jc w:val="both"/>
      </w:pPr>
      <w:r>
        <w:t xml:space="preserve">Term Verbose means explaining in words more than needed. According to the developer community </w:t>
      </w:r>
      <w:proofErr w:type="spellStart"/>
      <w:r>
        <w:t>StackOverFlow</w:t>
      </w:r>
      <w:proofErr w:type="spellEnd"/>
      <w:r>
        <w:t xml:space="preserve">, majority of the developers supported that a good code should be easy </w:t>
      </w:r>
      <w:r>
        <w:lastRenderedPageBreak/>
        <w:t>to comprehend at a glance (Why Is Verbosity Bad for a Programming La</w:t>
      </w:r>
      <w:r>
        <w:t>nguage</w:t>
      </w:r>
      <w:proofErr w:type="gramStart"/>
      <w:r>
        <w:t>?,</w:t>
      </w:r>
      <w:proofErr w:type="gramEnd"/>
      <w:r>
        <w:t xml:space="preserve"> </w:t>
      </w:r>
      <w:proofErr w:type="spellStart"/>
      <w:r>
        <w:t>n.d.</w:t>
      </w:r>
      <w:proofErr w:type="spellEnd"/>
      <w:r>
        <w:t xml:space="preserve">). Also, according to Gupta (2004), excess verbosity can cause the programmers at the beginner level to miss </w:t>
      </w:r>
      <w:r>
        <w:t xml:space="preserve">the </w:t>
      </w:r>
      <w:r>
        <w:t>conceptual learning in order to get a grasp of the huge code. When a programming language is less verbose it also means that it is</w:t>
      </w:r>
      <w:r>
        <w:t xml:space="preserve"> capable to do a task in less number of lines which also saves the development time with respect to writing code (Krishna et al., 2017). Considering all these factors, the line of code for each program will be measured and the languages will be evaluated o</w:t>
      </w:r>
      <w:r>
        <w:t>n the numbers obtained from the experiment.</w:t>
      </w:r>
    </w:p>
    <w:p w14:paraId="4D72BD8D" w14:textId="77777777" w:rsidR="006B227E" w:rsidRDefault="00B551D6">
      <w:pPr>
        <w:pStyle w:val="Heading4"/>
      </w:pPr>
      <w:bookmarkStart w:id="49" w:name="_ilk0h8l18z9" w:colFirst="0" w:colLast="0"/>
      <w:bookmarkEnd w:id="49"/>
      <w:r>
        <w:t>Size</w:t>
      </w:r>
    </w:p>
    <w:p w14:paraId="45DEB5F8" w14:textId="77777777" w:rsidR="006B227E" w:rsidRDefault="00B551D6" w:rsidP="00D07C9A">
      <w:pPr>
        <w:spacing w:before="240" w:after="240"/>
        <w:jc w:val="both"/>
      </w:pPr>
      <w:r>
        <w:t xml:space="preserve">Size of the executable has a great impact on the deployment of the code. Reduced size of executable has several benefits like faster deployment, smaller disk size, small server space, </w:t>
      </w:r>
      <w:proofErr w:type="gramStart"/>
      <w:r>
        <w:t>reduced</w:t>
      </w:r>
      <w:proofErr w:type="gramEnd"/>
      <w:r>
        <w:t xml:space="preserve"> cost of hardwar</w:t>
      </w:r>
      <w:r>
        <w:t>e and easy management of code (</w:t>
      </w:r>
      <w:proofErr w:type="spellStart"/>
      <w:r>
        <w:t>Cepa</w:t>
      </w:r>
      <w:proofErr w:type="spellEnd"/>
      <w:r>
        <w:t>, 2005). The factors that influence the size of the code is the use of third-party libraries or the external frameworks to support a development. However, the same can be avoided if the language development environment it</w:t>
      </w:r>
      <w:r>
        <w:t>self provides those libraries. (How Ballerina</w:t>
      </w:r>
      <w:proofErr w:type="gramStart"/>
      <w:r>
        <w:t>  Is</w:t>
      </w:r>
      <w:proofErr w:type="gramEnd"/>
      <w:r>
        <w:t xml:space="preserve"> Different From Other Programming Languages - </w:t>
      </w:r>
      <w:proofErr w:type="spellStart"/>
      <w:r>
        <w:t>DZone</w:t>
      </w:r>
      <w:proofErr w:type="spellEnd"/>
      <w:r>
        <w:t xml:space="preserve"> Integration, </w:t>
      </w:r>
      <w:proofErr w:type="spellStart"/>
      <w:r>
        <w:t>n.d.</w:t>
      </w:r>
      <w:proofErr w:type="spellEnd"/>
      <w:r>
        <w:t>). In this study</w:t>
      </w:r>
      <w:ins w:id="50" w:author="Tony Assadi" w:date="2020-10-22T14:00:00Z">
        <w:r w:rsidR="002336A6">
          <w:t>,</w:t>
        </w:r>
      </w:ins>
      <w:r>
        <w:t xml:space="preserve"> the executable built for every language will be evaluated against the size of the executables for every integration scena</w:t>
      </w:r>
      <w:r>
        <w:t>rio.</w:t>
      </w:r>
    </w:p>
    <w:p w14:paraId="0BF7CC94" w14:textId="77777777" w:rsidR="006B227E" w:rsidRDefault="00B551D6">
      <w:pPr>
        <w:pStyle w:val="Heading4"/>
      </w:pPr>
      <w:bookmarkStart w:id="51" w:name="_dtb7ytb4j5df" w:colFirst="0" w:colLast="0"/>
      <w:bookmarkEnd w:id="51"/>
      <w:r>
        <w:t>Execution Time</w:t>
      </w:r>
    </w:p>
    <w:p w14:paraId="3C70094E" w14:textId="77777777" w:rsidR="006B227E" w:rsidRDefault="00B551D6" w:rsidP="002336A6">
      <w:pPr>
        <w:spacing w:before="240" w:after="240"/>
        <w:jc w:val="both"/>
      </w:pPr>
      <w:r>
        <w:t xml:space="preserve">It is a well-known fact that faster applications are preferred over </w:t>
      </w:r>
      <w:del w:id="52" w:author="Tony Assadi" w:date="2020-10-22T14:00:00Z">
        <w:r w:rsidDel="002336A6">
          <w:delText xml:space="preserve">the </w:delText>
        </w:r>
      </w:del>
      <w:r>
        <w:t xml:space="preserve">slow performing applications. Execution time forms an important parameter to measure the performance of any application. A new technology is always assessed on its </w:t>
      </w:r>
      <w:r>
        <w:t>performance and execution time is one of the parameters to measure the performance (</w:t>
      </w:r>
      <w:proofErr w:type="spellStart"/>
      <w:r>
        <w:t>Pongnumkul</w:t>
      </w:r>
      <w:proofErr w:type="spellEnd"/>
      <w:r>
        <w:t xml:space="preserve"> et al., 2017). In this research,</w:t>
      </w:r>
      <w:del w:id="53" w:author="Tony Assadi" w:date="2020-10-22T14:01:00Z">
        <w:r w:rsidDel="002336A6">
          <w:delText xml:space="preserve"> </w:delText>
        </w:r>
      </w:del>
      <w:ins w:id="54" w:author="Tony Assadi" w:date="2020-10-22T14:01:00Z">
        <w:r w:rsidR="002336A6">
          <w:t xml:space="preserve"> </w:t>
        </w:r>
        <w:r w:rsidR="002336A6">
          <w:t xml:space="preserve">the execution time </w:t>
        </w:r>
      </w:ins>
      <w:r>
        <w:t xml:space="preserve">for every program </w:t>
      </w:r>
      <w:del w:id="55" w:author="Tony Assadi" w:date="2020-10-22T14:01:00Z">
        <w:r w:rsidDel="002336A6">
          <w:delText xml:space="preserve">the execution time </w:delText>
        </w:r>
      </w:del>
      <w:r>
        <w:t>will be recorded and compared for all the languages.</w:t>
      </w:r>
    </w:p>
    <w:p w14:paraId="3121D060" w14:textId="77777777" w:rsidR="006B227E" w:rsidRDefault="00B551D6">
      <w:pPr>
        <w:pStyle w:val="Heading4"/>
      </w:pPr>
      <w:bookmarkStart w:id="56" w:name="_yyewlchjogmj" w:colFirst="0" w:colLast="0"/>
      <w:bookmarkEnd w:id="56"/>
      <w:r>
        <w:t>Debug</w:t>
      </w:r>
    </w:p>
    <w:p w14:paraId="7943C0F2" w14:textId="77777777" w:rsidR="006B227E" w:rsidRDefault="00B551D6" w:rsidP="00D07C9A">
      <w:pPr>
        <w:spacing w:before="240" w:after="240"/>
        <w:jc w:val="both"/>
      </w:pPr>
      <w:r>
        <w:t>Debugging is useful in various stages of software development like design where the error made in writing the code is identified, secondly</w:t>
      </w:r>
      <w:ins w:id="57" w:author="Tony Assadi" w:date="2020-10-22T14:01:00Z">
        <w:r w:rsidR="002336A6">
          <w:t>,</w:t>
        </w:r>
      </w:ins>
      <w:r>
        <w:t xml:space="preserve"> it is also helpful in the later stages of testing. Debugging is also helpful in the error diagnostics in the producti</w:t>
      </w:r>
      <w:r>
        <w:t>on environment (Cheng et al., 2017).</w:t>
      </w:r>
    </w:p>
    <w:p w14:paraId="374E0E75" w14:textId="77777777" w:rsidR="006B227E" w:rsidRDefault="00B551D6">
      <w:pPr>
        <w:pStyle w:val="Heading4"/>
      </w:pPr>
      <w:bookmarkStart w:id="58" w:name="_wu9ctd7lmna3" w:colFirst="0" w:colLast="0"/>
      <w:bookmarkEnd w:id="58"/>
      <w:r>
        <w:t>Interfaces and Port</w:t>
      </w:r>
    </w:p>
    <w:p w14:paraId="488D72CC" w14:textId="77777777" w:rsidR="006B227E" w:rsidRDefault="00B551D6" w:rsidP="00D07C9A">
      <w:pPr>
        <w:spacing w:before="240" w:after="240"/>
        <w:jc w:val="both"/>
      </w:pPr>
      <w:proofErr w:type="spellStart"/>
      <w:r>
        <w:t>Microservices</w:t>
      </w:r>
      <w:proofErr w:type="spellEnd"/>
      <w:r>
        <w:t xml:space="preserve"> are deployed as the “black boxes” whose implementation details are hidden </w:t>
      </w:r>
      <w:del w:id="59" w:author="Tony Assadi" w:date="2020-10-22T14:02:00Z">
        <w:r w:rsidDel="002336A6">
          <w:delText xml:space="preserve">in order </w:delText>
        </w:r>
      </w:del>
      <w:r>
        <w:t xml:space="preserve">to support modular programming. The details of the functionality of the services </w:t>
      </w:r>
      <w:del w:id="60" w:author="Tony Assadi" w:date="2020-10-22T14:02:00Z">
        <w:r w:rsidDel="002336A6">
          <w:delText xml:space="preserve">is </w:delText>
        </w:r>
      </w:del>
      <w:ins w:id="61" w:author="Tony Assadi" w:date="2020-10-22T14:02:00Z">
        <w:r w:rsidR="002336A6">
          <w:t>are</w:t>
        </w:r>
        <w:r w:rsidR="002336A6">
          <w:t xml:space="preserve"> </w:t>
        </w:r>
      </w:ins>
      <w:r>
        <w:t>provided by the in</w:t>
      </w:r>
      <w:r>
        <w:t xml:space="preserve">terfaces. Interfaces describe the set of operations that can be remotely invoked. Thus, interfaces become the first-class citizen of the </w:t>
      </w:r>
      <w:proofErr w:type="spellStart"/>
      <w:r>
        <w:t>microservices</w:t>
      </w:r>
      <w:proofErr w:type="spellEnd"/>
      <w:r>
        <w:t xml:space="preserve">. Thus, it is important for a </w:t>
      </w:r>
      <w:proofErr w:type="spellStart"/>
      <w:r>
        <w:t>microservices</w:t>
      </w:r>
      <w:proofErr w:type="spellEnd"/>
      <w:r>
        <w:t xml:space="preserve"> language to provide the set-theoretical operators like union a</w:t>
      </w:r>
      <w:r>
        <w:t>nd intersection that can work with the interfaces (</w:t>
      </w:r>
      <w:proofErr w:type="spellStart"/>
      <w:r>
        <w:t>Guidi</w:t>
      </w:r>
      <w:proofErr w:type="spellEnd"/>
      <w:r>
        <w:t xml:space="preserve"> et al., 2017).</w:t>
      </w:r>
    </w:p>
    <w:p w14:paraId="7579E335" w14:textId="77777777" w:rsidR="006B227E" w:rsidRDefault="00B551D6" w:rsidP="00D07C9A">
      <w:pPr>
        <w:spacing w:before="240" w:after="240"/>
        <w:jc w:val="both"/>
      </w:pPr>
      <w:r>
        <w:t>Besides Interfaces, ports are important as a communication port describes how the services are made available to the network. Each service may be equipped with many ports thus ports sh</w:t>
      </w:r>
      <w:r>
        <w:t xml:space="preserve">ould </w:t>
      </w:r>
      <w:r>
        <w:lastRenderedPageBreak/>
        <w:t xml:space="preserve">be separate from the implementation of the service. Hence, the language for </w:t>
      </w:r>
      <w:proofErr w:type="spellStart"/>
      <w:r>
        <w:t>microservices</w:t>
      </w:r>
      <w:proofErr w:type="spellEnd"/>
      <w:r>
        <w:t xml:space="preserve"> should provide the capability to separate the port from the implementation of the service (</w:t>
      </w:r>
      <w:proofErr w:type="spellStart"/>
      <w:r>
        <w:t>Guidi</w:t>
      </w:r>
      <w:proofErr w:type="spellEnd"/>
      <w:r>
        <w:t xml:space="preserve"> et al., 2017).</w:t>
      </w:r>
    </w:p>
    <w:p w14:paraId="600E660F" w14:textId="77777777" w:rsidR="006B227E" w:rsidRDefault="00B551D6" w:rsidP="00D07C9A">
      <w:pPr>
        <w:spacing w:before="240" w:after="240"/>
        <w:jc w:val="both"/>
      </w:pPr>
      <w:r>
        <w:t xml:space="preserve">This research will identify what language treats </w:t>
      </w:r>
      <w:r>
        <w:t>Interfaces and Ports as the first-class citizen. This can be seen from the artifact built in all three languages.</w:t>
      </w:r>
    </w:p>
    <w:p w14:paraId="236E2664" w14:textId="77777777" w:rsidR="006B227E" w:rsidRDefault="00B551D6">
      <w:pPr>
        <w:pStyle w:val="Heading4"/>
      </w:pPr>
      <w:bookmarkStart w:id="62" w:name="_5xrzjsjcgec5" w:colFirst="0" w:colLast="0"/>
      <w:bookmarkEnd w:id="62"/>
      <w:r>
        <w:t>Graphical View Support</w:t>
      </w:r>
    </w:p>
    <w:p w14:paraId="53C3951B" w14:textId="77777777" w:rsidR="006B227E" w:rsidRDefault="00B551D6" w:rsidP="00D07C9A">
      <w:pPr>
        <w:spacing w:before="240" w:after="240"/>
        <w:jc w:val="both"/>
      </w:pPr>
      <w:r>
        <w:t xml:space="preserve">It is a common </w:t>
      </w:r>
      <w:del w:id="63" w:author="Tony Assadi" w:date="2020-10-22T14:03:00Z">
        <w:r w:rsidDel="002336A6">
          <w:delText xml:space="preserve">practise </w:delText>
        </w:r>
      </w:del>
      <w:ins w:id="64" w:author="Tony Assadi" w:date="2020-10-22T14:03:00Z">
        <w:r w:rsidR="002336A6">
          <w:t>practi</w:t>
        </w:r>
        <w:r w:rsidR="002336A6">
          <w:t>c</w:t>
        </w:r>
        <w:r w:rsidR="002336A6">
          <w:t xml:space="preserve">e </w:t>
        </w:r>
      </w:ins>
      <w:r>
        <w:t xml:space="preserve">to draw </w:t>
      </w:r>
      <w:ins w:id="65" w:author="Tony Assadi" w:date="2020-10-22T14:03:00Z">
        <w:r w:rsidR="002336A6">
          <w:t xml:space="preserve">a </w:t>
        </w:r>
      </w:ins>
      <w:del w:id="66" w:author="Tony Assadi" w:date="2020-10-22T14:03:00Z">
        <w:r w:rsidDel="002336A6">
          <w:delText xml:space="preserve">the </w:delText>
        </w:r>
      </w:del>
      <w:r>
        <w:t>sequence diagram for the complex integration scenarios (</w:t>
      </w:r>
      <w:proofErr w:type="spellStart"/>
      <w:r>
        <w:t>Weerawarana</w:t>
      </w:r>
      <w:proofErr w:type="spellEnd"/>
      <w:r>
        <w:t xml:space="preserve"> et al., 2018). </w:t>
      </w:r>
      <w:r>
        <w:t xml:space="preserve">Also, there are different workflow languages like BPEL being used by </w:t>
      </w:r>
      <w:del w:id="67" w:author="Tony Assadi" w:date="2020-10-22T14:03:00Z">
        <w:r w:rsidDel="002336A6">
          <w:delText xml:space="preserve">the </w:delText>
        </w:r>
      </w:del>
      <w:r>
        <w:t>industry experts to simplify the complex integration scenarios (</w:t>
      </w:r>
      <w:proofErr w:type="spellStart"/>
      <w:r>
        <w:t>Guidi</w:t>
      </w:r>
      <w:proofErr w:type="spellEnd"/>
      <w:r>
        <w:t xml:space="preserve"> et al., 2017). Thus, it is helpful for the </w:t>
      </w:r>
      <w:proofErr w:type="spellStart"/>
      <w:r>
        <w:t>microservices</w:t>
      </w:r>
      <w:proofErr w:type="spellEnd"/>
      <w:r>
        <w:t xml:space="preserve"> language to provide </w:t>
      </w:r>
      <w:del w:id="68" w:author="Tony Assadi" w:date="2020-10-22T14:03:00Z">
        <w:r w:rsidDel="002336A6">
          <w:delText xml:space="preserve">the </w:delText>
        </w:r>
      </w:del>
      <w:r>
        <w:t xml:space="preserve">visual support or </w:t>
      </w:r>
      <w:del w:id="69" w:author="Tony Assadi" w:date="2020-10-22T14:03:00Z">
        <w:r w:rsidDel="002336A6">
          <w:delText xml:space="preserve">the </w:delText>
        </w:r>
      </w:del>
      <w:r>
        <w:t>workflow d</w:t>
      </w:r>
      <w:r>
        <w:t xml:space="preserve">evelopment options to support the development of </w:t>
      </w:r>
      <w:proofErr w:type="spellStart"/>
      <w:r>
        <w:t>microservices</w:t>
      </w:r>
      <w:proofErr w:type="spellEnd"/>
      <w:r>
        <w:t>. This research will test the three languages for its capability to support visual designing. This can be seen from the artifact built in all three languages.</w:t>
      </w:r>
    </w:p>
    <w:p w14:paraId="113C114A" w14:textId="77777777" w:rsidR="006B227E" w:rsidRDefault="00B551D6">
      <w:pPr>
        <w:pStyle w:val="Heading3"/>
        <w:spacing w:before="240" w:after="240"/>
      </w:pPr>
      <w:bookmarkStart w:id="70" w:name="_8zxnsm9je1w7" w:colFirst="0" w:colLast="0"/>
      <w:bookmarkEnd w:id="70"/>
      <w:r>
        <w:t>Experiment Stages</w:t>
      </w:r>
    </w:p>
    <w:p w14:paraId="48700D9D" w14:textId="77777777" w:rsidR="006B227E" w:rsidDel="002336A6" w:rsidRDefault="00B551D6" w:rsidP="00D07C9A">
      <w:pPr>
        <w:jc w:val="both"/>
        <w:rPr>
          <w:del w:id="71" w:author="Tony Assadi" w:date="2020-10-22T14:05:00Z"/>
        </w:rPr>
      </w:pPr>
      <w:del w:id="72" w:author="Tony Assadi" w:date="2020-10-22T14:04:00Z">
        <w:r w:rsidDel="002336A6">
          <w:delText>Even b</w:delText>
        </w:r>
      </w:del>
      <w:ins w:id="73" w:author="Tony Assadi" w:date="2020-10-22T14:04:00Z">
        <w:r w:rsidR="002336A6">
          <w:t>B</w:t>
        </w:r>
      </w:ins>
      <w:r>
        <w:t>efore codin</w:t>
      </w:r>
      <w:r>
        <w:t xml:space="preserve">g </w:t>
      </w:r>
      <w:ins w:id="74" w:author="Tony Assadi" w:date="2020-10-22T14:04:00Z">
        <w:r w:rsidR="002336A6">
          <w:t>began</w:t>
        </w:r>
      </w:ins>
      <w:del w:id="75" w:author="Tony Assadi" w:date="2020-10-22T14:04:00Z">
        <w:r w:rsidDel="002336A6">
          <w:delText>that is</w:delText>
        </w:r>
      </w:del>
      <w:ins w:id="76" w:author="Tony Assadi" w:date="2020-10-22T14:04:00Z">
        <w:r w:rsidR="002336A6">
          <w:t xml:space="preserve"> in</w:t>
        </w:r>
      </w:ins>
      <w:r>
        <w:t xml:space="preserve"> the first stage of the experiment, </w:t>
      </w:r>
      <w:ins w:id="77" w:author="Tony Assadi" w:date="2020-10-22T14:05:00Z">
        <w:r w:rsidR="002336A6">
          <w:t xml:space="preserve">different </w:t>
        </w:r>
      </w:ins>
      <w:del w:id="78" w:author="Tony Assadi" w:date="2020-10-22T14:05:00Z">
        <w:r w:rsidDel="002336A6">
          <w:delText xml:space="preserve">I </w:delText>
        </w:r>
        <w:r w:rsidDel="002336A6">
          <w:delText xml:space="preserve">had to consider the </w:delText>
        </w:r>
      </w:del>
      <w:ins w:id="79" w:author="Tony Assadi" w:date="2020-10-22T14:06:00Z">
        <w:r w:rsidR="002336A6">
          <w:t>repository</w:t>
        </w:r>
      </w:ins>
      <w:ins w:id="80" w:author="Tony Assadi" w:date="2020-10-22T14:05:00Z">
        <w:r w:rsidR="002336A6">
          <w:t xml:space="preserve"> </w:t>
        </w:r>
      </w:ins>
      <w:r>
        <w:t>option</w:t>
      </w:r>
      <w:ins w:id="81" w:author="Tony Assadi" w:date="2020-10-22T14:05:00Z">
        <w:r w:rsidR="002336A6">
          <w:t>s</w:t>
        </w:r>
      </w:ins>
      <w:r>
        <w:t xml:space="preserve"> to store the code in the version control system like </w:t>
      </w:r>
      <w:proofErr w:type="spellStart"/>
      <w:r>
        <w:t>Git</w:t>
      </w:r>
      <w:proofErr w:type="spellEnd"/>
      <w:ins w:id="82" w:author="Tony Assadi" w:date="2020-10-22T14:05:00Z">
        <w:r w:rsidR="002336A6">
          <w:t xml:space="preserve"> were considered</w:t>
        </w:r>
      </w:ins>
      <w:r>
        <w:t xml:space="preserve">. </w:t>
      </w:r>
    </w:p>
    <w:p w14:paraId="0DC70FB0" w14:textId="77777777" w:rsidR="006B227E" w:rsidRDefault="002336A6" w:rsidP="00D07C9A">
      <w:pPr>
        <w:jc w:val="both"/>
      </w:pPr>
      <w:ins w:id="83" w:author="Tony Assadi" w:date="2020-10-22T14:05:00Z">
        <w:r>
          <w:t xml:space="preserve"> </w:t>
        </w:r>
      </w:ins>
      <w:del w:id="84" w:author="Tony Assadi" w:date="2020-10-22T14:07:00Z">
        <w:r w:rsidR="00B551D6" w:rsidDel="002336A6">
          <w:delText xml:space="preserve">I have all the </w:delText>
        </w:r>
      </w:del>
      <w:ins w:id="85" w:author="Tony Assadi" w:date="2020-10-22T14:07:00Z">
        <w:r>
          <w:t xml:space="preserve">All the </w:t>
        </w:r>
      </w:ins>
      <w:r w:rsidR="00B551D6">
        <w:t>code</w:t>
      </w:r>
      <w:ins w:id="86" w:author="Tony Assadi" w:date="2020-10-22T14:07:00Z">
        <w:r>
          <w:t xml:space="preserve"> for this experiment </w:t>
        </w:r>
      </w:ins>
      <w:ins w:id="87" w:author="Tony Assadi" w:date="2020-10-22T14:08:00Z">
        <w:r>
          <w:t>is</w:t>
        </w:r>
      </w:ins>
      <w:r w:rsidR="00B551D6">
        <w:t xml:space="preserve"> pushed in the master branch of my </w:t>
      </w:r>
      <w:proofErr w:type="spellStart"/>
      <w:r w:rsidR="00B551D6">
        <w:t>Git</w:t>
      </w:r>
      <w:proofErr w:type="spellEnd"/>
      <w:r w:rsidR="00B551D6">
        <w:t xml:space="preserve"> account </w:t>
      </w:r>
      <w:del w:id="88" w:author="Tony Assadi" w:date="2020-10-22T14:07:00Z">
        <w:r w:rsidR="00B551D6" w:rsidDel="002336A6">
          <w:delText>that has the</w:delText>
        </w:r>
      </w:del>
      <w:ins w:id="89" w:author="Tony Assadi" w:date="2020-10-22T14:07:00Z">
        <w:r>
          <w:t>with</w:t>
        </w:r>
      </w:ins>
      <w:r w:rsidR="00B551D6">
        <w:t xml:space="preserve"> public access</w:t>
      </w:r>
      <w:del w:id="90" w:author="Tony Assadi" w:date="2020-10-22T14:07:00Z">
        <w:r w:rsidR="00B551D6" w:rsidDel="002336A6">
          <w:delText xml:space="preserve"> to </w:delText>
        </w:r>
        <w:r w:rsidR="00B551D6" w:rsidDel="002336A6">
          <w:delText>view the code for</w:delText>
        </w:r>
      </w:del>
      <w:del w:id="91" w:author="Tony Assadi" w:date="2020-10-22T14:06:00Z">
        <w:r w:rsidR="00B551D6" w:rsidDel="002336A6">
          <w:delText xml:space="preserve"> future re</w:delText>
        </w:r>
        <w:r w:rsidR="00B551D6" w:rsidDel="002336A6">
          <w:delText>ference</w:delText>
        </w:r>
      </w:del>
      <w:r w:rsidR="00B551D6">
        <w:t xml:space="preserve">. The link to access my code is - </w:t>
      </w:r>
      <w:hyperlink r:id="rId62">
        <w:r w:rsidR="00B551D6">
          <w:rPr>
            <w:color w:val="1155CC"/>
            <w:u w:val="single"/>
          </w:rPr>
          <w:t>https://github.com/ushakotian/Ballerina_Java_Jolie-/tree/master/workspace</w:t>
        </w:r>
      </w:hyperlink>
    </w:p>
    <w:p w14:paraId="28B189A3" w14:textId="77777777" w:rsidR="006B227E" w:rsidRDefault="00B551D6">
      <w:pPr>
        <w:pStyle w:val="Heading4"/>
      </w:pPr>
      <w:bookmarkStart w:id="92" w:name="_8pdd6alnn79s" w:colFirst="0" w:colLast="0"/>
      <w:bookmarkEnd w:id="92"/>
      <w:r>
        <w:t xml:space="preserve">Coding </w:t>
      </w:r>
    </w:p>
    <w:p w14:paraId="3DF9FC9E" w14:textId="77777777" w:rsidR="006B227E" w:rsidDel="002336A6" w:rsidRDefault="00B551D6" w:rsidP="00BB06DE">
      <w:pPr>
        <w:jc w:val="both"/>
        <w:rPr>
          <w:del w:id="93" w:author="Tony Assadi" w:date="2020-10-22T14:08:00Z"/>
        </w:rPr>
      </w:pPr>
      <w:r>
        <w:t xml:space="preserve">This section will include my approach </w:t>
      </w:r>
      <w:del w:id="94" w:author="Tony Assadi" w:date="2020-10-22T14:08:00Z">
        <w:r w:rsidDel="002336A6">
          <w:delText>of</w:delText>
        </w:r>
        <w:r w:rsidDel="002336A6">
          <w:delText xml:space="preserve"> </w:delText>
        </w:r>
      </w:del>
      <w:ins w:id="95" w:author="Tony Assadi" w:date="2020-10-22T14:08:00Z">
        <w:r w:rsidR="002336A6">
          <w:t>to</w:t>
        </w:r>
        <w:r w:rsidR="002336A6">
          <w:t xml:space="preserve"> </w:t>
        </w:r>
      </w:ins>
      <w:r>
        <w:t>coding for each language. I will talk about the development setup, the IDE I used, all the libraries that I used for coding and their version. I will also talk about the blockers I faced while coding each language and the support available. I will cover d</w:t>
      </w:r>
      <w:r>
        <w:t>ependent variables like verbosity, debug, interfaces and ports as the first class citizen and my strategy to measure them in the coding stage of the experiment. Finally</w:t>
      </w:r>
      <w:ins w:id="96" w:author="Tony Assadi" w:date="2020-10-22T14:08:00Z">
        <w:r w:rsidR="002336A6">
          <w:t>,</w:t>
        </w:r>
      </w:ins>
      <w:r>
        <w:t xml:space="preserve"> I will touch base on my experience of coding each language.</w:t>
      </w:r>
      <w:ins w:id="97" w:author="Tony Assadi" w:date="2020-10-22T14:09:00Z">
        <w:r w:rsidR="002336A6">
          <w:t xml:space="preserve"> </w:t>
        </w:r>
      </w:ins>
    </w:p>
    <w:p w14:paraId="3A5D2166" w14:textId="77777777" w:rsidR="006B227E" w:rsidDel="002336A6" w:rsidRDefault="006B227E" w:rsidP="00BB06DE">
      <w:pPr>
        <w:jc w:val="both"/>
        <w:rPr>
          <w:del w:id="98" w:author="Tony Assadi" w:date="2020-10-22T14:08:00Z"/>
        </w:rPr>
      </w:pPr>
    </w:p>
    <w:p w14:paraId="21D72464" w14:textId="77777777" w:rsidR="006B227E" w:rsidDel="002336A6" w:rsidRDefault="00B551D6" w:rsidP="00BB06DE">
      <w:pPr>
        <w:jc w:val="both"/>
        <w:rPr>
          <w:del w:id="99" w:author="Tony Assadi" w:date="2020-10-22T14:08:00Z"/>
        </w:rPr>
      </w:pPr>
      <w:r>
        <w:t>The approach for this expe</w:t>
      </w:r>
      <w:r>
        <w:t xml:space="preserve">riment was to first write the coding in Java for every integration scenario, and then do the same in </w:t>
      </w:r>
      <w:ins w:id="100" w:author="Tony Assadi" w:date="2020-10-22T14:09:00Z">
        <w:r w:rsidR="002336A6">
          <w:t xml:space="preserve">the </w:t>
        </w:r>
      </w:ins>
      <w:r>
        <w:t xml:space="preserve">other two languages. </w:t>
      </w:r>
    </w:p>
    <w:p w14:paraId="559BDE1A" w14:textId="77777777" w:rsidR="006B227E" w:rsidRDefault="00B551D6" w:rsidP="00BB06DE">
      <w:pPr>
        <w:jc w:val="both"/>
      </w:pPr>
      <w:del w:id="101" w:author="Tony Assadi" w:date="2020-10-22T14:08:00Z">
        <w:r w:rsidDel="002336A6">
          <w:delText>F</w:delText>
        </w:r>
      </w:del>
      <w:ins w:id="102" w:author="Tony Assadi" w:date="2020-10-22T14:08:00Z">
        <w:r w:rsidR="002336A6">
          <w:t>The f</w:t>
        </w:r>
      </w:ins>
      <w:r>
        <w:t>ollowing section will cover how the coding was done in each integration scenario</w:t>
      </w:r>
      <w:ins w:id="103" w:author="Tony Assadi" w:date="2020-10-22T14:09:00Z">
        <w:r w:rsidR="002336A6">
          <w:t>.</w:t>
        </w:r>
      </w:ins>
      <w:del w:id="104" w:author="Tony Assadi" w:date="2020-10-22T14:09:00Z">
        <w:r w:rsidDel="002336A6">
          <w:delText xml:space="preserve"> - </w:delText>
        </w:r>
      </w:del>
    </w:p>
    <w:p w14:paraId="57A47A1D" w14:textId="77777777" w:rsidR="006B227E" w:rsidRDefault="006B227E"/>
    <w:p w14:paraId="5BED8F3D" w14:textId="77777777" w:rsidR="006B227E" w:rsidRDefault="00B551D6">
      <w:pPr>
        <w:pStyle w:val="Heading6"/>
      </w:pPr>
      <w:bookmarkStart w:id="105" w:name="_ru89u4j49u1e" w:colFirst="0" w:colLast="0"/>
      <w:bookmarkEnd w:id="105"/>
      <w:r>
        <w:t>Java</w:t>
      </w:r>
    </w:p>
    <w:p w14:paraId="439CF5CB" w14:textId="77777777" w:rsidR="006B227E" w:rsidRDefault="006B227E"/>
    <w:p w14:paraId="778E5664" w14:textId="77777777" w:rsidR="006B227E" w:rsidRDefault="00B551D6">
      <w:pPr>
        <w:rPr>
          <w:b/>
        </w:rPr>
      </w:pPr>
      <w:r>
        <w:rPr>
          <w:b/>
        </w:rPr>
        <w:t>Installation</w:t>
      </w:r>
    </w:p>
    <w:p w14:paraId="2A953EE1" w14:textId="7CB36CA2" w:rsidR="006B227E" w:rsidRDefault="00B551D6" w:rsidP="00D07C9A">
      <w:pPr>
        <w:jc w:val="both"/>
      </w:pPr>
      <w:r>
        <w:t>The first step was to set up</w:t>
      </w:r>
      <w:r>
        <w:t xml:space="preserve"> the prerequisites as per the tutorial guide. This included Java Enterprise Edition 8 Software Development Kit (Java EE 8 SDK)</w:t>
      </w:r>
      <w:del w:id="106" w:author="Tony Assadi" w:date="2020-10-22T14:09:00Z">
        <w:r w:rsidDel="00D07C9A">
          <w:delText xml:space="preserve"> </w:delText>
        </w:r>
      </w:del>
      <w:r>
        <w:t xml:space="preserve">, Net beans Integrated </w:t>
      </w:r>
      <w:r>
        <w:lastRenderedPageBreak/>
        <w:t>Development Environment (NetBeans IDE), Glassfish Server Open Source Edition that is embedded in the NetBe</w:t>
      </w:r>
      <w:r>
        <w:t xml:space="preserve">ans IDE and Apache Maven </w:t>
      </w:r>
      <w:hyperlink r:id="rId63">
        <w:r>
          <w:t>(</w:t>
        </w:r>
      </w:hyperlink>
      <w:hyperlink r:id="rId64">
        <w:r>
          <w:rPr>
            <w:i/>
          </w:rPr>
          <w:t>Required Software</w:t>
        </w:r>
      </w:hyperlink>
      <w:hyperlink r:id="rId65">
        <w:r>
          <w:t xml:space="preserve">, </w:t>
        </w:r>
        <w:proofErr w:type="spellStart"/>
        <w:r>
          <w:t>n.d.</w:t>
        </w:r>
        <w:proofErr w:type="spellEnd"/>
        <w:r>
          <w:t>)</w:t>
        </w:r>
      </w:hyperlink>
      <w:r>
        <w:t xml:space="preserve">. </w:t>
      </w:r>
    </w:p>
    <w:p w14:paraId="3A99FDA7" w14:textId="77777777" w:rsidR="006B227E" w:rsidRDefault="006B227E"/>
    <w:p w14:paraId="40A4C72F" w14:textId="77777777" w:rsidR="006B227E" w:rsidRDefault="00B551D6">
      <w:pPr>
        <w:pStyle w:val="Heading6"/>
      </w:pPr>
      <w:bookmarkStart w:id="107" w:name="_e8blcn8q2b5f" w:colFirst="0" w:colLast="0"/>
      <w:bookmarkEnd w:id="107"/>
      <w:r>
        <w:t>Ballerina</w:t>
      </w:r>
    </w:p>
    <w:p w14:paraId="0C7A35E9" w14:textId="77777777" w:rsidR="006B227E" w:rsidRDefault="006B227E"/>
    <w:p w14:paraId="4772EB55" w14:textId="77777777" w:rsidR="006B227E" w:rsidRDefault="00B551D6">
      <w:pPr>
        <w:rPr>
          <w:b/>
        </w:rPr>
      </w:pPr>
      <w:r>
        <w:rPr>
          <w:b/>
        </w:rPr>
        <w:t>Insta</w:t>
      </w:r>
      <w:r>
        <w:rPr>
          <w:b/>
        </w:rPr>
        <w:t>llation</w:t>
      </w:r>
    </w:p>
    <w:p w14:paraId="1EBB04DB" w14:textId="08CD616D" w:rsidR="006B227E" w:rsidRDefault="00B551D6" w:rsidP="00D07C9A">
      <w:pPr>
        <w:jc w:val="both"/>
      </w:pPr>
      <w:r>
        <w:t xml:space="preserve">The first step to set up the development environment for </w:t>
      </w:r>
      <w:r>
        <w:t>b</w:t>
      </w:r>
      <w:r>
        <w:t xml:space="preserve">allerina is to install the latest version of Ballerina. The latest version in today’s date is ballerina 1.2.8 </w:t>
      </w:r>
      <w:hyperlink r:id="rId66">
        <w:r>
          <w:rPr>
            <w:color w:val="1155CC"/>
            <w:u w:val="single"/>
          </w:rPr>
          <w:t>https://ballerina.io/</w:t>
        </w:r>
      </w:hyperlink>
      <w:commentRangeStart w:id="108"/>
      <w:r>
        <w:rPr>
          <w:color w:val="1155CC"/>
          <w:u w:val="single"/>
        </w:rPr>
        <w:fldChar w:fldCharType="begin"/>
      </w:r>
      <w:r>
        <w:rPr>
          <w:color w:val="1155CC"/>
          <w:u w:val="single"/>
        </w:rPr>
        <w:instrText xml:space="preserve"> HYPER</w:instrText>
      </w:r>
      <w:r>
        <w:rPr>
          <w:color w:val="1155CC"/>
          <w:u w:val="single"/>
        </w:rPr>
        <w:instrText xml:space="preserve">LINK "https://ballerina.io/downloads/" \h </w:instrText>
      </w:r>
      <w:r>
        <w:rPr>
          <w:color w:val="1155CC"/>
          <w:u w:val="single"/>
        </w:rPr>
        <w:fldChar w:fldCharType="separate"/>
      </w:r>
      <w:r>
        <w:rPr>
          <w:color w:val="1155CC"/>
          <w:u w:val="single"/>
        </w:rPr>
        <w:t>downloads</w:t>
      </w:r>
      <w:r>
        <w:rPr>
          <w:color w:val="1155CC"/>
          <w:u w:val="single"/>
        </w:rPr>
        <w:fldChar w:fldCharType="end"/>
      </w:r>
      <w:commentRangeEnd w:id="108"/>
      <w:r>
        <w:commentReference w:id="108"/>
      </w:r>
      <w:hyperlink r:id="rId67">
        <w:r>
          <w:rPr>
            <w:color w:val="1155CC"/>
            <w:u w:val="single"/>
          </w:rPr>
          <w:t>/</w:t>
        </w:r>
      </w:hyperlink>
      <w:r>
        <w:t xml:space="preserve">. I downloaded the Ballerina installer for windows. The next step was to set up the Visual Studio Code, IDE to write Ballerina programs </w:t>
      </w:r>
      <w:hyperlink r:id="rId68">
        <w:r>
          <w:rPr>
            <w:color w:val="1155CC"/>
            <w:u w:val="single"/>
          </w:rPr>
          <w:t>https://ballerina.io/learn/setting-up-visual-studio-code/</w:t>
        </w:r>
      </w:hyperlink>
      <w:r>
        <w:t xml:space="preserve">. I followed the above to set up the VS Code, by installing the VS Code for </w:t>
      </w:r>
      <w:del w:id="109" w:author="Tony Assadi" w:date="2020-10-22T14:10:00Z">
        <w:r w:rsidDel="00D07C9A">
          <w:delText xml:space="preserve">windows </w:delText>
        </w:r>
      </w:del>
      <w:ins w:id="110" w:author="Tony Assadi" w:date="2020-10-22T14:10:00Z">
        <w:r w:rsidR="00D07C9A">
          <w:t>W</w:t>
        </w:r>
        <w:r w:rsidR="00D07C9A">
          <w:t xml:space="preserve">indows </w:t>
        </w:r>
      </w:ins>
      <w:r>
        <w:t>and then installing the VS Code extensio</w:t>
      </w:r>
      <w:r>
        <w:t>n for Ballerina.</w:t>
      </w:r>
    </w:p>
    <w:p w14:paraId="07B60B65" w14:textId="77777777" w:rsidR="006B227E" w:rsidRDefault="006B227E"/>
    <w:p w14:paraId="6DDFE041" w14:textId="77777777" w:rsidR="006B227E" w:rsidRDefault="00B551D6">
      <w:pPr>
        <w:pStyle w:val="Heading6"/>
      </w:pPr>
      <w:bookmarkStart w:id="111" w:name="_rck4pb7np48z" w:colFirst="0" w:colLast="0"/>
      <w:bookmarkEnd w:id="111"/>
      <w:r>
        <w:t>Jolie</w:t>
      </w:r>
    </w:p>
    <w:p w14:paraId="40AB1127" w14:textId="77777777" w:rsidR="006B227E" w:rsidRDefault="006B227E"/>
    <w:p w14:paraId="7DBDE29A" w14:textId="77777777" w:rsidR="006B227E" w:rsidRDefault="00B551D6">
      <w:pPr>
        <w:rPr>
          <w:b/>
        </w:rPr>
      </w:pPr>
      <w:r>
        <w:rPr>
          <w:b/>
        </w:rPr>
        <w:t>Installation</w:t>
      </w:r>
    </w:p>
    <w:p w14:paraId="78AB1B30" w14:textId="77777777" w:rsidR="006B227E" w:rsidRDefault="00B551D6" w:rsidP="00D07C9A">
      <w:pPr>
        <w:jc w:val="both"/>
      </w:pPr>
      <w:r>
        <w:t xml:space="preserve">The first step to set up the development environment for Jolie is to install Jolie in the system. The latest version of Jolie as of today is 1.9.1. I followed the official documentation to install </w:t>
      </w:r>
      <w:proofErr w:type="spellStart"/>
      <w:r>
        <w:t>jolie</w:t>
      </w:r>
      <w:proofErr w:type="spellEnd"/>
      <w:r>
        <w:t xml:space="preserve"> </w:t>
      </w:r>
      <w:hyperlink r:id="rId69">
        <w:r>
          <w:rPr>
            <w:color w:val="1155CC"/>
            <w:u w:val="single"/>
          </w:rPr>
          <w:t>https://www.jolie-lang.org/downloads.html</w:t>
        </w:r>
      </w:hyperlink>
      <w:r>
        <w:t>.  The IDE recommended for Jolie is Visual studio Code, after installing VS Code the next step is to install the plugin for Jolie.</w:t>
      </w:r>
    </w:p>
    <w:p w14:paraId="573EFA58" w14:textId="77777777" w:rsidR="006B227E" w:rsidRDefault="006B227E"/>
    <w:p w14:paraId="2616F031" w14:textId="77777777" w:rsidR="006B227E" w:rsidRDefault="00B551D6">
      <w:pPr>
        <w:pStyle w:val="Heading5"/>
      </w:pPr>
      <w:bookmarkStart w:id="112" w:name="_y2yul6midthj" w:colFirst="0" w:colLast="0"/>
      <w:bookmarkEnd w:id="112"/>
      <w:proofErr w:type="spellStart"/>
      <w:r>
        <w:t>ReST</w:t>
      </w:r>
      <w:proofErr w:type="spellEnd"/>
      <w:r>
        <w:t xml:space="preserve"> </w:t>
      </w:r>
    </w:p>
    <w:p w14:paraId="590942B1" w14:textId="77777777" w:rsidR="006B227E" w:rsidRDefault="00B551D6">
      <w:pPr>
        <w:pStyle w:val="Heading6"/>
      </w:pPr>
      <w:bookmarkStart w:id="113" w:name="_h38vz5kdswoz" w:colFirst="0" w:colLast="0"/>
      <w:bookmarkEnd w:id="113"/>
      <w:r>
        <w:t>Java</w:t>
      </w:r>
    </w:p>
    <w:p w14:paraId="535077A9" w14:textId="77777777" w:rsidR="006B227E" w:rsidRDefault="00B551D6">
      <w:commentRangeStart w:id="114"/>
      <w:r>
        <w:t>I followed th</w:t>
      </w:r>
      <w:r>
        <w:t xml:space="preserve">e latest tutorial guide given by Oracle to develop the </w:t>
      </w:r>
      <w:proofErr w:type="spellStart"/>
      <w:r>
        <w:t>ReST</w:t>
      </w:r>
      <w:proofErr w:type="spellEnd"/>
      <w:r>
        <w:t xml:space="preserve"> service in Java. The latest version of Java Enterprise Edition today is Java EE 8.</w:t>
      </w:r>
      <w:commentRangeEnd w:id="114"/>
      <w:r>
        <w:commentReference w:id="114"/>
      </w:r>
    </w:p>
    <w:p w14:paraId="510B75CB" w14:textId="77777777" w:rsidR="006B227E" w:rsidRDefault="006B227E"/>
    <w:p w14:paraId="3FB2E010" w14:textId="77777777" w:rsidR="006B227E" w:rsidRDefault="00B551D6">
      <w:pPr>
        <w:rPr>
          <w:b/>
        </w:rPr>
      </w:pPr>
      <w:r>
        <w:rPr>
          <w:b/>
        </w:rPr>
        <w:t xml:space="preserve">Project structure </w:t>
      </w:r>
    </w:p>
    <w:p w14:paraId="4C4A8E31" w14:textId="4E113544" w:rsidR="006B227E" w:rsidRDefault="00B551D6">
      <w:r>
        <w:t xml:space="preserve">I created four maven services projects- </w:t>
      </w:r>
      <w:proofErr w:type="spellStart"/>
      <w:r>
        <w:t>hello_json</w:t>
      </w:r>
      <w:proofErr w:type="spellEnd"/>
      <w:r>
        <w:t xml:space="preserve">, </w:t>
      </w:r>
      <w:proofErr w:type="spellStart"/>
      <w:r>
        <w:t>hello_xml</w:t>
      </w:r>
      <w:proofErr w:type="spellEnd"/>
      <w:r>
        <w:t xml:space="preserve">, </w:t>
      </w:r>
      <w:proofErr w:type="spellStart"/>
      <w:r>
        <w:t>world_json</w:t>
      </w:r>
      <w:proofErr w:type="spellEnd"/>
      <w:r>
        <w:t xml:space="preserve"> and </w:t>
      </w:r>
      <w:proofErr w:type="spellStart"/>
      <w:r>
        <w:t>world_xml</w:t>
      </w:r>
      <w:proofErr w:type="spellEnd"/>
      <w:r>
        <w:t xml:space="preserve"> fo</w:t>
      </w:r>
      <w:r>
        <w:t>r the experiment.</w:t>
      </w:r>
      <w:ins w:id="115" w:author="Tony Assadi" w:date="2020-10-22T14:11:00Z">
        <w:r w:rsidR="00D07C9A">
          <w:t xml:space="preserve"> </w:t>
        </w:r>
      </w:ins>
      <w:r>
        <w:t xml:space="preserve">These service projects are children of a project called </w:t>
      </w:r>
      <w:proofErr w:type="spellStart"/>
      <w:r>
        <w:t>jaxrs</w:t>
      </w:r>
      <w:proofErr w:type="spellEnd"/>
      <w:r>
        <w:t xml:space="preserve"> and </w:t>
      </w:r>
      <w:proofErr w:type="spellStart"/>
      <w:r>
        <w:t>jaxrs</w:t>
      </w:r>
      <w:proofErr w:type="spellEnd"/>
      <w:r>
        <w:t xml:space="preserve"> is the child of java. Below is the structure of the project.</w:t>
      </w:r>
    </w:p>
    <w:p w14:paraId="633DD979" w14:textId="77777777" w:rsidR="006B227E" w:rsidRDefault="00B551D6">
      <w:r>
        <w:rPr>
          <w:noProof/>
          <w:lang w:val="en-NZ"/>
        </w:rPr>
        <w:drawing>
          <wp:inline distT="114300" distB="114300" distL="114300" distR="114300" wp14:anchorId="7B0655E1" wp14:editId="3D1989A8">
            <wp:extent cx="1581150" cy="10572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0"/>
                    <a:srcRect/>
                    <a:stretch>
                      <a:fillRect/>
                    </a:stretch>
                  </pic:blipFill>
                  <pic:spPr>
                    <a:xfrm>
                      <a:off x="0" y="0"/>
                      <a:ext cx="1581150" cy="1057275"/>
                    </a:xfrm>
                    <a:prstGeom prst="rect">
                      <a:avLst/>
                    </a:prstGeom>
                    <a:ln/>
                  </pic:spPr>
                </pic:pic>
              </a:graphicData>
            </a:graphic>
          </wp:inline>
        </w:drawing>
      </w:r>
    </w:p>
    <w:p w14:paraId="56CCD178" w14:textId="1A8C7853" w:rsidR="006B227E" w:rsidRDefault="00B551D6">
      <w:r>
        <w:t xml:space="preserve">All these projects have </w:t>
      </w:r>
      <w:del w:id="116" w:author="Tony Assadi" w:date="2020-10-22T14:11:00Z">
        <w:r w:rsidDel="00D07C9A">
          <w:delText>the</w:delText>
        </w:r>
      </w:del>
      <w:ins w:id="117" w:author="Tony Assadi" w:date="2020-10-22T14:11:00Z">
        <w:r w:rsidR="00D07C9A">
          <w:t xml:space="preserve">a </w:t>
        </w:r>
      </w:ins>
      <w:del w:id="118" w:author="Tony Assadi" w:date="2020-10-22T14:11:00Z">
        <w:r w:rsidDel="00D07C9A">
          <w:delText xml:space="preserve"> </w:delText>
        </w:r>
      </w:del>
      <w:r>
        <w:t xml:space="preserve">common </w:t>
      </w:r>
      <w:proofErr w:type="spellStart"/>
      <w:r>
        <w:t>groupid</w:t>
      </w:r>
      <w:proofErr w:type="spellEnd"/>
      <w:r>
        <w:t>. The dependency for javaee-api-8.0.jar is included in the pom</w:t>
      </w:r>
      <w:r>
        <w:t xml:space="preserve">.xml of the java project. The project downloads the jar that has the implementation for </w:t>
      </w:r>
      <w:proofErr w:type="spellStart"/>
      <w:r>
        <w:t>jaxrs</w:t>
      </w:r>
      <w:proofErr w:type="spellEnd"/>
      <w:r>
        <w:t xml:space="preserve">, required for building </w:t>
      </w:r>
      <w:proofErr w:type="spellStart"/>
      <w:r>
        <w:t>ReST</w:t>
      </w:r>
      <w:proofErr w:type="spellEnd"/>
      <w:r>
        <w:t>. Below is the declaration, packaging and</w:t>
      </w:r>
      <w:del w:id="119" w:author="Tony Assadi" w:date="2020-10-22T14:11:00Z">
        <w:r w:rsidDel="00D07C9A">
          <w:delText xml:space="preserve"> </w:delText>
        </w:r>
      </w:del>
      <w:r>
        <w:t xml:space="preserve"> dependency configuration added in the parent </w:t>
      </w:r>
      <w:proofErr w:type="spellStart"/>
      <w:r>
        <w:t>pom</w:t>
      </w:r>
      <w:proofErr w:type="spellEnd"/>
      <w:r>
        <w:t xml:space="preserve"> file </w:t>
      </w:r>
      <w:proofErr w:type="gramStart"/>
      <w:r>
        <w:t>-</w:t>
      </w:r>
      <w:proofErr w:type="gramEnd"/>
    </w:p>
    <w:p w14:paraId="0A8CD29F" w14:textId="77777777" w:rsidR="006B227E" w:rsidRDefault="006B227E"/>
    <w:p w14:paraId="5778D210" w14:textId="77777777" w:rsidR="006B227E" w:rsidRDefault="00B551D6">
      <w:r>
        <w:t>&lt;</w:t>
      </w:r>
      <w:proofErr w:type="spellStart"/>
      <w:r>
        <w:t>groupId</w:t>
      </w:r>
      <w:proofErr w:type="spellEnd"/>
      <w:r>
        <w:t>&gt;</w:t>
      </w:r>
      <w:proofErr w:type="spellStart"/>
      <w:r>
        <w:t>org.glassfish.javaeetutori</w:t>
      </w:r>
      <w:r>
        <w:t>al</w:t>
      </w:r>
      <w:proofErr w:type="spellEnd"/>
      <w:r>
        <w:t>&lt;/</w:t>
      </w:r>
      <w:proofErr w:type="spellStart"/>
      <w:r>
        <w:t>groupId</w:t>
      </w:r>
      <w:proofErr w:type="spellEnd"/>
      <w:r>
        <w:t>&gt;</w:t>
      </w:r>
    </w:p>
    <w:p w14:paraId="511F8169" w14:textId="77777777" w:rsidR="006B227E" w:rsidRDefault="00B551D6">
      <w:r>
        <w:t>&lt;</w:t>
      </w:r>
      <w:proofErr w:type="spellStart"/>
      <w:proofErr w:type="gramStart"/>
      <w:r>
        <w:t>artifactId</w:t>
      </w:r>
      <w:proofErr w:type="spellEnd"/>
      <w:r>
        <w:t>&gt;</w:t>
      </w:r>
      <w:proofErr w:type="spellStart"/>
      <w:proofErr w:type="gramEnd"/>
      <w:r>
        <w:t>javaeetutorial</w:t>
      </w:r>
      <w:proofErr w:type="spellEnd"/>
      <w:r>
        <w:t>&lt;/</w:t>
      </w:r>
      <w:proofErr w:type="spellStart"/>
      <w:r>
        <w:t>artifactId</w:t>
      </w:r>
      <w:proofErr w:type="spellEnd"/>
      <w:r>
        <w:t>&gt;</w:t>
      </w:r>
    </w:p>
    <w:p w14:paraId="40B46B91" w14:textId="77777777" w:rsidR="006B227E" w:rsidRDefault="00B551D6">
      <w:r>
        <w:t>&lt;</w:t>
      </w:r>
      <w:proofErr w:type="gramStart"/>
      <w:r>
        <w:t>version&gt;</w:t>
      </w:r>
      <w:proofErr w:type="gramEnd"/>
      <w:r>
        <w:t>8.1-SNAPSHOT&lt;/version&gt;</w:t>
      </w:r>
    </w:p>
    <w:p w14:paraId="648F6C05" w14:textId="77777777" w:rsidR="006B227E" w:rsidRDefault="00B551D6">
      <w:r>
        <w:t>&lt;</w:t>
      </w:r>
      <w:proofErr w:type="gramStart"/>
      <w:r>
        <w:t>packaging&gt;</w:t>
      </w:r>
      <w:proofErr w:type="spellStart"/>
      <w:proofErr w:type="gramEnd"/>
      <w:r>
        <w:t>pom</w:t>
      </w:r>
      <w:proofErr w:type="spellEnd"/>
      <w:r>
        <w:t>&lt;/packaging&gt;</w:t>
      </w:r>
    </w:p>
    <w:p w14:paraId="6D2FED8E" w14:textId="77777777" w:rsidR="006B227E" w:rsidRDefault="006B227E"/>
    <w:p w14:paraId="62B95672" w14:textId="77777777" w:rsidR="006B227E" w:rsidRDefault="00B551D6">
      <w:r>
        <w:t xml:space="preserve"> &lt;</w:t>
      </w:r>
      <w:proofErr w:type="gramStart"/>
      <w:r>
        <w:t>dependencies</w:t>
      </w:r>
      <w:proofErr w:type="gramEnd"/>
      <w:r>
        <w:t>&gt;</w:t>
      </w:r>
    </w:p>
    <w:p w14:paraId="7B3648F9" w14:textId="77777777" w:rsidR="006B227E" w:rsidRDefault="00B551D6">
      <w:r>
        <w:t xml:space="preserve">        &lt;</w:t>
      </w:r>
      <w:proofErr w:type="gramStart"/>
      <w:r>
        <w:t>dependency</w:t>
      </w:r>
      <w:proofErr w:type="gramEnd"/>
      <w:r>
        <w:t>&gt;</w:t>
      </w:r>
    </w:p>
    <w:p w14:paraId="6C9A786F" w14:textId="77777777" w:rsidR="006B227E" w:rsidRDefault="00B551D6">
      <w:r>
        <w:t xml:space="preserve">            &lt;</w:t>
      </w:r>
      <w:proofErr w:type="spellStart"/>
      <w:proofErr w:type="gramStart"/>
      <w:r>
        <w:t>groupId</w:t>
      </w:r>
      <w:proofErr w:type="spellEnd"/>
      <w:r>
        <w:t>&gt;</w:t>
      </w:r>
      <w:proofErr w:type="spellStart"/>
      <w:proofErr w:type="gramEnd"/>
      <w:r>
        <w:t>javax</w:t>
      </w:r>
      <w:proofErr w:type="spellEnd"/>
      <w:r>
        <w:t>&lt;/</w:t>
      </w:r>
      <w:proofErr w:type="spellStart"/>
      <w:r>
        <w:t>groupId</w:t>
      </w:r>
      <w:proofErr w:type="spellEnd"/>
      <w:r>
        <w:t>&gt;</w:t>
      </w:r>
    </w:p>
    <w:p w14:paraId="7D0B1D73" w14:textId="77777777" w:rsidR="006B227E" w:rsidRDefault="00B551D6">
      <w:r>
        <w:t xml:space="preserve">            &lt;</w:t>
      </w:r>
      <w:proofErr w:type="spellStart"/>
      <w:proofErr w:type="gramStart"/>
      <w:r>
        <w:t>artifactId</w:t>
      </w:r>
      <w:proofErr w:type="spellEnd"/>
      <w:r>
        <w:t>&gt;</w:t>
      </w:r>
      <w:proofErr w:type="spellStart"/>
      <w:proofErr w:type="gramEnd"/>
      <w:r>
        <w:t>javaee-api</w:t>
      </w:r>
      <w:proofErr w:type="spellEnd"/>
      <w:r>
        <w:t>&lt;/</w:t>
      </w:r>
      <w:proofErr w:type="spellStart"/>
      <w:r>
        <w:t>artifactId</w:t>
      </w:r>
      <w:proofErr w:type="spellEnd"/>
      <w:r>
        <w:t>&gt;</w:t>
      </w:r>
    </w:p>
    <w:p w14:paraId="2E75D0F8" w14:textId="77777777" w:rsidR="006B227E" w:rsidRDefault="00B551D6">
      <w:r>
        <w:t xml:space="preserve">            &lt;</w:t>
      </w:r>
      <w:proofErr w:type="gramStart"/>
      <w:r>
        <w:t>version&gt;</w:t>
      </w:r>
      <w:proofErr w:type="gramEnd"/>
      <w:r>
        <w:t>8&lt;/version&gt;</w:t>
      </w:r>
    </w:p>
    <w:p w14:paraId="78DE8E3C" w14:textId="77777777" w:rsidR="006B227E" w:rsidRDefault="00B551D6">
      <w:r>
        <w:t xml:space="preserve">            &lt;</w:t>
      </w:r>
      <w:proofErr w:type="gramStart"/>
      <w:r>
        <w:t>scope&gt;</w:t>
      </w:r>
      <w:proofErr w:type="gramEnd"/>
      <w:r>
        <w:t>provided&lt;/scope&gt;</w:t>
      </w:r>
    </w:p>
    <w:p w14:paraId="0D039354" w14:textId="77777777" w:rsidR="006B227E" w:rsidRDefault="00B551D6">
      <w:r>
        <w:t xml:space="preserve">        &lt;/dependency&gt;</w:t>
      </w:r>
    </w:p>
    <w:p w14:paraId="5D37B6FC" w14:textId="77777777" w:rsidR="006B227E" w:rsidRDefault="00B551D6">
      <w:r>
        <w:t xml:space="preserve">    &lt;/dependencies&gt;</w:t>
      </w:r>
    </w:p>
    <w:p w14:paraId="3D73C79A" w14:textId="77777777" w:rsidR="006B227E" w:rsidRDefault="00B551D6">
      <w:r>
        <w:t xml:space="preserve">Relationship between each project was defined in the pom.xml of the individual project by configuring the parent information in the </w:t>
      </w:r>
      <w:proofErr w:type="spellStart"/>
      <w:r>
        <w:t>pom</w:t>
      </w:r>
      <w:proofErr w:type="spellEnd"/>
      <w:r>
        <w:t xml:space="preserve"> file in below the given format.</w:t>
      </w:r>
    </w:p>
    <w:p w14:paraId="1DBD218F" w14:textId="77777777" w:rsidR="006B227E" w:rsidRDefault="00B551D6">
      <w:pPr>
        <w:rPr>
          <w:b/>
        </w:rPr>
      </w:pPr>
      <w:r>
        <w:rPr>
          <w:b/>
        </w:rPr>
        <w:t xml:space="preserve">Parent configuration in </w:t>
      </w:r>
      <w:proofErr w:type="spellStart"/>
      <w:r>
        <w:rPr>
          <w:b/>
        </w:rPr>
        <w:t>jaxrs</w:t>
      </w:r>
      <w:proofErr w:type="spellEnd"/>
      <w:r>
        <w:rPr>
          <w:b/>
        </w:rPr>
        <w:t xml:space="preserve"> </w:t>
      </w:r>
      <w:proofErr w:type="spellStart"/>
      <w:r>
        <w:rPr>
          <w:b/>
        </w:rPr>
        <w:t>pom</w:t>
      </w:r>
      <w:proofErr w:type="spellEnd"/>
      <w:r>
        <w:rPr>
          <w:b/>
        </w:rPr>
        <w:t xml:space="preserve"> file  </w:t>
      </w:r>
    </w:p>
    <w:p w14:paraId="7BBD30C7" w14:textId="77777777" w:rsidR="006B227E" w:rsidRDefault="00B551D6">
      <w:r>
        <w:t>&lt;</w:t>
      </w:r>
      <w:proofErr w:type="gramStart"/>
      <w:r>
        <w:t>parent</w:t>
      </w:r>
      <w:proofErr w:type="gramEnd"/>
      <w:r>
        <w:t>&gt;</w:t>
      </w:r>
    </w:p>
    <w:p w14:paraId="24054D96" w14:textId="77777777" w:rsidR="006B227E" w:rsidRDefault="00B551D6">
      <w:r>
        <w:t xml:space="preserve">        &lt;</w:t>
      </w:r>
      <w:proofErr w:type="spellStart"/>
      <w:r>
        <w:t>groupId</w:t>
      </w:r>
      <w:proofErr w:type="spellEnd"/>
      <w:r>
        <w:t>&gt;</w:t>
      </w:r>
      <w:proofErr w:type="spellStart"/>
      <w:r>
        <w:t>org.glassfish.javaeet</w:t>
      </w:r>
      <w:r>
        <w:t>utorial</w:t>
      </w:r>
      <w:proofErr w:type="spellEnd"/>
      <w:r>
        <w:t>&lt;/</w:t>
      </w:r>
      <w:proofErr w:type="spellStart"/>
      <w:r>
        <w:t>groupId</w:t>
      </w:r>
      <w:proofErr w:type="spellEnd"/>
      <w:r>
        <w:t>&gt;</w:t>
      </w:r>
    </w:p>
    <w:p w14:paraId="7A7E40BD" w14:textId="77777777" w:rsidR="006B227E" w:rsidRDefault="00B551D6">
      <w:r>
        <w:t xml:space="preserve">        &lt;</w:t>
      </w:r>
      <w:proofErr w:type="spellStart"/>
      <w:proofErr w:type="gramStart"/>
      <w:r>
        <w:t>artifactId</w:t>
      </w:r>
      <w:proofErr w:type="spellEnd"/>
      <w:r>
        <w:t>&gt;</w:t>
      </w:r>
      <w:proofErr w:type="spellStart"/>
      <w:proofErr w:type="gramEnd"/>
      <w:r>
        <w:t>javaeetutorial</w:t>
      </w:r>
      <w:proofErr w:type="spellEnd"/>
      <w:r>
        <w:t>&lt;/</w:t>
      </w:r>
      <w:proofErr w:type="spellStart"/>
      <w:r>
        <w:t>artifactId</w:t>
      </w:r>
      <w:proofErr w:type="spellEnd"/>
      <w:r>
        <w:t>&gt;</w:t>
      </w:r>
    </w:p>
    <w:p w14:paraId="58869D47" w14:textId="77777777" w:rsidR="006B227E" w:rsidRDefault="00B551D6">
      <w:r>
        <w:t xml:space="preserve">        &lt;</w:t>
      </w:r>
      <w:proofErr w:type="gramStart"/>
      <w:r>
        <w:t>version&gt;</w:t>
      </w:r>
      <w:proofErr w:type="gramEnd"/>
      <w:r>
        <w:t>8.1-SNAPSHOT&lt;/version&gt;</w:t>
      </w:r>
    </w:p>
    <w:p w14:paraId="3F4C8822" w14:textId="77777777" w:rsidR="006B227E" w:rsidRDefault="00B551D6">
      <w:r>
        <w:t xml:space="preserve">    &lt;/parent&gt;</w:t>
      </w:r>
    </w:p>
    <w:p w14:paraId="760F43EF" w14:textId="77777777" w:rsidR="006B227E" w:rsidRDefault="00B551D6">
      <w:pPr>
        <w:rPr>
          <w:b/>
        </w:rPr>
      </w:pPr>
      <w:r>
        <w:rPr>
          <w:b/>
        </w:rPr>
        <w:t xml:space="preserve">Parent configuration in the </w:t>
      </w:r>
      <w:proofErr w:type="spellStart"/>
      <w:r>
        <w:rPr>
          <w:b/>
        </w:rPr>
        <w:t>pom</w:t>
      </w:r>
      <w:proofErr w:type="spellEnd"/>
      <w:r>
        <w:rPr>
          <w:b/>
        </w:rPr>
        <w:t xml:space="preserve"> file of each service project</w:t>
      </w:r>
    </w:p>
    <w:p w14:paraId="42AE21E2" w14:textId="77777777" w:rsidR="006B227E" w:rsidRDefault="006B227E">
      <w:pPr>
        <w:rPr>
          <w:b/>
        </w:rPr>
      </w:pPr>
    </w:p>
    <w:p w14:paraId="2D56B0E5" w14:textId="77777777" w:rsidR="006B227E" w:rsidRDefault="00B551D6">
      <w:r>
        <w:t xml:space="preserve">    &lt;</w:t>
      </w:r>
      <w:proofErr w:type="gramStart"/>
      <w:r>
        <w:t>parent</w:t>
      </w:r>
      <w:proofErr w:type="gramEnd"/>
      <w:r>
        <w:t>&gt;</w:t>
      </w:r>
    </w:p>
    <w:p w14:paraId="71CD1A34" w14:textId="77777777" w:rsidR="006B227E" w:rsidRDefault="00B551D6">
      <w:r>
        <w:t xml:space="preserve">        &lt;</w:t>
      </w:r>
      <w:proofErr w:type="spellStart"/>
      <w:r>
        <w:t>groupId</w:t>
      </w:r>
      <w:proofErr w:type="spellEnd"/>
      <w:r>
        <w:t>&gt;</w:t>
      </w:r>
      <w:proofErr w:type="spellStart"/>
      <w:r>
        <w:t>org.glassfish.javaeetutorial</w:t>
      </w:r>
      <w:proofErr w:type="spellEnd"/>
      <w:r>
        <w:t>&lt;/</w:t>
      </w:r>
      <w:proofErr w:type="spellStart"/>
      <w:r>
        <w:t>groupId</w:t>
      </w:r>
      <w:proofErr w:type="spellEnd"/>
      <w:r>
        <w:t>&gt;</w:t>
      </w:r>
    </w:p>
    <w:p w14:paraId="64733500" w14:textId="77777777" w:rsidR="006B227E" w:rsidRDefault="00B551D6">
      <w:r>
        <w:t xml:space="preserve">        &lt;</w:t>
      </w:r>
      <w:proofErr w:type="spellStart"/>
      <w:proofErr w:type="gramStart"/>
      <w:r>
        <w:t>artifactId</w:t>
      </w:r>
      <w:proofErr w:type="spellEnd"/>
      <w:r>
        <w:t>&gt;</w:t>
      </w:r>
      <w:proofErr w:type="spellStart"/>
      <w:proofErr w:type="gramEnd"/>
      <w:r>
        <w:t>jaxrs</w:t>
      </w:r>
      <w:proofErr w:type="spellEnd"/>
      <w:r>
        <w:t>&lt;/</w:t>
      </w:r>
      <w:proofErr w:type="spellStart"/>
      <w:r>
        <w:t>artifactId</w:t>
      </w:r>
      <w:proofErr w:type="spellEnd"/>
      <w:r>
        <w:t>&gt;</w:t>
      </w:r>
    </w:p>
    <w:p w14:paraId="32C5216F" w14:textId="77777777" w:rsidR="006B227E" w:rsidRDefault="00B551D6">
      <w:r>
        <w:t xml:space="preserve">        &lt;</w:t>
      </w:r>
      <w:proofErr w:type="gramStart"/>
      <w:r>
        <w:t>version&gt;</w:t>
      </w:r>
      <w:proofErr w:type="gramEnd"/>
      <w:r>
        <w:t>8.1-SNAPSHOT&lt;/version&gt;</w:t>
      </w:r>
    </w:p>
    <w:p w14:paraId="4FA07065" w14:textId="77777777" w:rsidR="006B227E" w:rsidRDefault="00B551D6">
      <w:r>
        <w:t xml:space="preserve">    &lt;/parent&gt;</w:t>
      </w:r>
    </w:p>
    <w:p w14:paraId="5904C10F" w14:textId="77777777" w:rsidR="006B227E" w:rsidRDefault="006B227E"/>
    <w:p w14:paraId="266F4BA5" w14:textId="77777777" w:rsidR="006B227E" w:rsidRDefault="00B551D6">
      <w:r>
        <w:t>I created a maven project with the following folder structure</w:t>
      </w:r>
    </w:p>
    <w:p w14:paraId="16B5C1B3" w14:textId="77777777" w:rsidR="006B227E" w:rsidRDefault="00B551D6">
      <w:r>
        <w:rPr>
          <w:noProof/>
          <w:lang w:val="en-NZ"/>
        </w:rPr>
        <w:lastRenderedPageBreak/>
        <w:drawing>
          <wp:inline distT="114300" distB="114300" distL="114300" distR="114300" wp14:anchorId="17C2C1AF" wp14:editId="258D0D46">
            <wp:extent cx="3676650" cy="46577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1"/>
                    <a:srcRect/>
                    <a:stretch>
                      <a:fillRect/>
                    </a:stretch>
                  </pic:blipFill>
                  <pic:spPr>
                    <a:xfrm>
                      <a:off x="0" y="0"/>
                      <a:ext cx="3676650" cy="4657725"/>
                    </a:xfrm>
                    <a:prstGeom prst="rect">
                      <a:avLst/>
                    </a:prstGeom>
                    <a:ln/>
                  </pic:spPr>
                </pic:pic>
              </a:graphicData>
            </a:graphic>
          </wp:inline>
        </w:drawing>
      </w:r>
    </w:p>
    <w:p w14:paraId="55D4B1D0" w14:textId="77777777" w:rsidR="006B227E" w:rsidRDefault="006B227E"/>
    <w:p w14:paraId="5BB664D5" w14:textId="33430E7E" w:rsidR="006B227E" w:rsidRDefault="00B551D6">
      <w:r>
        <w:t xml:space="preserve">After the setup was done, the next step for </w:t>
      </w:r>
      <w:del w:id="120" w:author="Tony Assadi" w:date="2020-10-22T14:12:00Z">
        <w:r w:rsidDel="00D07C9A">
          <w:delText xml:space="preserve">me </w:delText>
        </w:r>
      </w:del>
      <w:ins w:id="121" w:author="Tony Assadi" w:date="2020-10-22T14:12:00Z">
        <w:r w:rsidR="00D07C9A">
          <w:t>the experiment</w:t>
        </w:r>
        <w:r w:rsidR="00D07C9A">
          <w:t xml:space="preserve"> </w:t>
        </w:r>
      </w:ins>
      <w:r>
        <w:t xml:space="preserve">was to write the code. I had to write four </w:t>
      </w:r>
      <w:proofErr w:type="spellStart"/>
      <w:r>
        <w:t>ReST</w:t>
      </w:r>
      <w:proofErr w:type="spellEnd"/>
      <w:r>
        <w:t xml:space="preserve"> se</w:t>
      </w:r>
      <w:r>
        <w:t xml:space="preserve">rvices in all, two hello services producing output “Hello” in the format </w:t>
      </w:r>
      <w:proofErr w:type="spellStart"/>
      <w:r>
        <w:t>json</w:t>
      </w:r>
      <w:proofErr w:type="spellEnd"/>
      <w:r>
        <w:t xml:space="preserve"> and xml, while the other two world services consuming the respective hello service for </w:t>
      </w:r>
      <w:proofErr w:type="spellStart"/>
      <w:r>
        <w:t>json</w:t>
      </w:r>
      <w:proofErr w:type="spellEnd"/>
      <w:r>
        <w:t xml:space="preserve"> and xml and producing the final output with “hello” and “world” together in </w:t>
      </w:r>
      <w:proofErr w:type="spellStart"/>
      <w:r>
        <w:t>json</w:t>
      </w:r>
      <w:proofErr w:type="spellEnd"/>
      <w:r>
        <w:t xml:space="preserve"> or xm</w:t>
      </w:r>
      <w:r>
        <w:t xml:space="preserve">l format. </w:t>
      </w:r>
    </w:p>
    <w:p w14:paraId="7F472B46" w14:textId="77777777" w:rsidR="006B227E" w:rsidRDefault="006B227E"/>
    <w:p w14:paraId="68540BD9" w14:textId="77777777" w:rsidR="006B227E" w:rsidRDefault="00B551D6">
      <w:pPr>
        <w:rPr>
          <w:b/>
        </w:rPr>
      </w:pPr>
      <w:proofErr w:type="spellStart"/>
      <w:proofErr w:type="gramStart"/>
      <w:r>
        <w:rPr>
          <w:b/>
        </w:rPr>
        <w:t>hello_json</w:t>
      </w:r>
      <w:proofErr w:type="spellEnd"/>
      <w:proofErr w:type="gramEnd"/>
      <w:r>
        <w:rPr>
          <w:b/>
        </w:rPr>
        <w:t xml:space="preserve"> service</w:t>
      </w:r>
    </w:p>
    <w:p w14:paraId="7B576190" w14:textId="77777777" w:rsidR="006B227E" w:rsidRDefault="00B551D6" w:rsidP="00D07C9A">
      <w:pPr>
        <w:jc w:val="both"/>
      </w:pPr>
      <w:r>
        <w:t xml:space="preserve">I created a class called Hello.java inside the package </w:t>
      </w:r>
      <w:proofErr w:type="spellStart"/>
      <w:r>
        <w:t>javaeetutorial.hello</w:t>
      </w:r>
      <w:proofErr w:type="spellEnd"/>
      <w:r>
        <w:t xml:space="preserve">. This class has a </w:t>
      </w:r>
      <w:proofErr w:type="spellStart"/>
      <w:r>
        <w:t>httpmethod</w:t>
      </w:r>
      <w:proofErr w:type="spellEnd"/>
      <w:r>
        <w:t xml:space="preserve"> called get with the </w:t>
      </w:r>
      <w:proofErr w:type="spellStart"/>
      <w:r>
        <w:t>uri</w:t>
      </w:r>
      <w:proofErr w:type="spellEnd"/>
      <w:r>
        <w:t xml:space="preserve"> path “</w:t>
      </w:r>
      <w:proofErr w:type="spellStart"/>
      <w:r>
        <w:t>hello”.This</w:t>
      </w:r>
      <w:proofErr w:type="spellEnd"/>
      <w:r>
        <w:t xml:space="preserve"> http get method produces the media type called application/</w:t>
      </w:r>
      <w:proofErr w:type="spellStart"/>
      <w:r>
        <w:t>json</w:t>
      </w:r>
      <w:proofErr w:type="spellEnd"/>
      <w:r>
        <w:t xml:space="preserve">.  </w:t>
      </w:r>
      <w:proofErr w:type="gramStart"/>
      <w:r>
        <w:t>The  get</w:t>
      </w:r>
      <w:proofErr w:type="gramEnd"/>
      <w:r>
        <w:t xml:space="preserve"> met</w:t>
      </w:r>
      <w:r>
        <w:t xml:space="preserve">hod creates a java String object called message that has the </w:t>
      </w:r>
      <w:proofErr w:type="spellStart"/>
      <w:r>
        <w:t>json</w:t>
      </w:r>
      <w:proofErr w:type="spellEnd"/>
      <w:r>
        <w:t xml:space="preserve"> data {“message1”:”hello”}</w:t>
      </w:r>
    </w:p>
    <w:p w14:paraId="6246DA6E" w14:textId="77777777" w:rsidR="006B227E" w:rsidRDefault="006B227E"/>
    <w:p w14:paraId="53369762" w14:textId="77777777" w:rsidR="006B227E" w:rsidRDefault="00B551D6">
      <w:pPr>
        <w:rPr>
          <w:b/>
        </w:rPr>
      </w:pPr>
      <w:proofErr w:type="spellStart"/>
      <w:proofErr w:type="gramStart"/>
      <w:r>
        <w:rPr>
          <w:b/>
        </w:rPr>
        <w:t>hello_xml</w:t>
      </w:r>
      <w:proofErr w:type="spellEnd"/>
      <w:proofErr w:type="gramEnd"/>
      <w:r>
        <w:rPr>
          <w:b/>
        </w:rPr>
        <w:t xml:space="preserve"> service</w:t>
      </w:r>
    </w:p>
    <w:p w14:paraId="705A7A3E" w14:textId="77777777" w:rsidR="006B227E" w:rsidRDefault="00B551D6" w:rsidP="00D07C9A">
      <w:pPr>
        <w:jc w:val="both"/>
      </w:pPr>
      <w:r>
        <w:t xml:space="preserve">I created a class called Hello.java inside the package </w:t>
      </w:r>
      <w:proofErr w:type="spellStart"/>
      <w:r>
        <w:t>javaeetutorial.hello</w:t>
      </w:r>
      <w:proofErr w:type="spellEnd"/>
      <w:r>
        <w:t xml:space="preserve">. This class has </w:t>
      </w:r>
      <w:proofErr w:type="gramStart"/>
      <w:r>
        <w:t>a</w:t>
      </w:r>
      <w:proofErr w:type="gramEnd"/>
      <w:r>
        <w:t xml:space="preserve"> </w:t>
      </w:r>
      <w:proofErr w:type="spellStart"/>
      <w:r>
        <w:t>httpmethod</w:t>
      </w:r>
      <w:proofErr w:type="spellEnd"/>
      <w:r>
        <w:t xml:space="preserve"> called get with the </w:t>
      </w:r>
      <w:proofErr w:type="spellStart"/>
      <w:r>
        <w:t>uri</w:t>
      </w:r>
      <w:proofErr w:type="spellEnd"/>
      <w:r>
        <w:t xml:space="preserve"> path “hello”. Th</w:t>
      </w:r>
      <w:r>
        <w:t xml:space="preserve">is http get method produces the media type called application/xml. </w:t>
      </w:r>
      <w:proofErr w:type="gramStart"/>
      <w:r>
        <w:t>The  get</w:t>
      </w:r>
      <w:proofErr w:type="gramEnd"/>
      <w:r>
        <w:t xml:space="preserve"> method creates a java String object called message that has the </w:t>
      </w:r>
      <w:proofErr w:type="spellStart"/>
      <w:r>
        <w:t>json</w:t>
      </w:r>
      <w:proofErr w:type="spellEnd"/>
      <w:r>
        <w:t xml:space="preserve"> data “&lt;message1&gt;hello&lt;/message1&gt;”</w:t>
      </w:r>
    </w:p>
    <w:p w14:paraId="5A108F16" w14:textId="77777777" w:rsidR="006B227E" w:rsidRDefault="006B227E"/>
    <w:p w14:paraId="484E34DB" w14:textId="77777777" w:rsidR="006B227E" w:rsidRDefault="00B551D6">
      <w:pPr>
        <w:rPr>
          <w:b/>
        </w:rPr>
      </w:pPr>
      <w:proofErr w:type="spellStart"/>
      <w:proofErr w:type="gramStart"/>
      <w:r>
        <w:rPr>
          <w:b/>
        </w:rPr>
        <w:t>world_json</w:t>
      </w:r>
      <w:proofErr w:type="spellEnd"/>
      <w:proofErr w:type="gramEnd"/>
      <w:r>
        <w:rPr>
          <w:b/>
        </w:rPr>
        <w:t xml:space="preserve"> service</w:t>
      </w:r>
    </w:p>
    <w:p w14:paraId="7B4E84AE" w14:textId="77777777" w:rsidR="006B227E" w:rsidRDefault="00B551D6" w:rsidP="00D07C9A">
      <w:pPr>
        <w:jc w:val="both"/>
      </w:pPr>
      <w:r>
        <w:lastRenderedPageBreak/>
        <w:t xml:space="preserve">I created a class called World.java inside the package </w:t>
      </w:r>
      <w:proofErr w:type="spellStart"/>
      <w:r>
        <w:t>ja</w:t>
      </w:r>
      <w:r>
        <w:t>vaeetutorial.world</w:t>
      </w:r>
      <w:proofErr w:type="spellEnd"/>
      <w:r>
        <w:t xml:space="preserve">. This class has </w:t>
      </w:r>
      <w:proofErr w:type="gramStart"/>
      <w:r>
        <w:t>a</w:t>
      </w:r>
      <w:proofErr w:type="gramEnd"/>
      <w:r>
        <w:t xml:space="preserve"> http method called get with the </w:t>
      </w:r>
      <w:proofErr w:type="spellStart"/>
      <w:r>
        <w:t>uri</w:t>
      </w:r>
      <w:proofErr w:type="spellEnd"/>
      <w:r>
        <w:t xml:space="preserve"> path “world”. The http get method produces the media type application/</w:t>
      </w:r>
      <w:proofErr w:type="spellStart"/>
      <w:r>
        <w:t>json</w:t>
      </w:r>
      <w:proofErr w:type="spellEnd"/>
      <w:r>
        <w:t xml:space="preserve">. The get method makes the call to the </w:t>
      </w:r>
      <w:proofErr w:type="spellStart"/>
      <w:r>
        <w:t>hello_json</w:t>
      </w:r>
      <w:proofErr w:type="spellEnd"/>
      <w:r>
        <w:t xml:space="preserve"> service and reads the value in the response returned by the</w:t>
      </w:r>
      <w:r>
        <w:t xml:space="preserve"> </w:t>
      </w:r>
      <w:proofErr w:type="spellStart"/>
      <w:r>
        <w:t>hello_json</w:t>
      </w:r>
      <w:proofErr w:type="spellEnd"/>
      <w:r>
        <w:t xml:space="preserve"> service for the key “message1” and creates a java String object called “</w:t>
      </w:r>
      <w:proofErr w:type="spellStart"/>
      <w:r>
        <w:t>finalmessage</w:t>
      </w:r>
      <w:proofErr w:type="spellEnd"/>
      <w:r>
        <w:t xml:space="preserve">” by appending this to the string “world”. To convert the string value to the </w:t>
      </w:r>
      <w:proofErr w:type="spellStart"/>
      <w:r>
        <w:t>json</w:t>
      </w:r>
      <w:proofErr w:type="spellEnd"/>
      <w:r>
        <w:t xml:space="preserve"> object in java, the library used for </w:t>
      </w:r>
      <w:proofErr w:type="spellStart"/>
      <w:r>
        <w:t>json</w:t>
      </w:r>
      <w:proofErr w:type="spellEnd"/>
      <w:r>
        <w:t xml:space="preserve"> in java is as given in the official</w:t>
      </w:r>
      <w:r>
        <w:t xml:space="preserve"> website of </w:t>
      </w:r>
      <w:proofErr w:type="spellStart"/>
      <w:proofErr w:type="gramStart"/>
      <w:r>
        <w:t>json</w:t>
      </w:r>
      <w:proofErr w:type="spellEnd"/>
      <w:proofErr w:type="gramEnd"/>
      <w:r>
        <w:fldChar w:fldCharType="begin"/>
      </w:r>
      <w:r>
        <w:instrText xml:space="preserve"> HYPERLINK "https://www.zotero.org/google-docs/?9SHz3x" \h </w:instrText>
      </w:r>
      <w:r>
        <w:fldChar w:fldCharType="separate"/>
      </w:r>
      <w:r>
        <w:t>(</w:t>
      </w:r>
      <w:r>
        <w:fldChar w:fldCharType="end"/>
      </w:r>
      <w:hyperlink r:id="rId72">
        <w:r>
          <w:rPr>
            <w:i/>
          </w:rPr>
          <w:t>JSON</w:t>
        </w:r>
      </w:hyperlink>
      <w:hyperlink r:id="rId73">
        <w:r>
          <w:t xml:space="preserve">, </w:t>
        </w:r>
        <w:proofErr w:type="spellStart"/>
        <w:r>
          <w:t>n.d.</w:t>
        </w:r>
        <w:proofErr w:type="spellEnd"/>
        <w:r>
          <w:t>)</w:t>
        </w:r>
      </w:hyperlink>
      <w:r>
        <w:t xml:space="preserve">. The dependency for this jar is added in </w:t>
      </w:r>
      <w:r>
        <w:t xml:space="preserve">the pom.xml of </w:t>
      </w:r>
      <w:proofErr w:type="spellStart"/>
      <w:r>
        <w:t>world_json</w:t>
      </w:r>
      <w:proofErr w:type="spellEnd"/>
      <w:r>
        <w:t xml:space="preserve"> service with below configuration. </w:t>
      </w:r>
    </w:p>
    <w:p w14:paraId="0E450039" w14:textId="77777777" w:rsidR="006B227E" w:rsidRDefault="00B551D6">
      <w:r>
        <w:t xml:space="preserve"> &lt;</w:t>
      </w:r>
      <w:proofErr w:type="gramStart"/>
      <w:r>
        <w:t>dependency</w:t>
      </w:r>
      <w:proofErr w:type="gramEnd"/>
      <w:r>
        <w:t>&gt;</w:t>
      </w:r>
    </w:p>
    <w:p w14:paraId="08264BAC" w14:textId="77777777" w:rsidR="006B227E" w:rsidRDefault="00B551D6">
      <w:r>
        <w:t xml:space="preserve">            &lt;</w:t>
      </w:r>
      <w:proofErr w:type="spellStart"/>
      <w:proofErr w:type="gramStart"/>
      <w:r>
        <w:t>groupId</w:t>
      </w:r>
      <w:proofErr w:type="spellEnd"/>
      <w:r>
        <w:t>&gt;</w:t>
      </w:r>
      <w:proofErr w:type="spellStart"/>
      <w:proofErr w:type="gramEnd"/>
      <w:r>
        <w:t>org.json</w:t>
      </w:r>
      <w:proofErr w:type="spellEnd"/>
      <w:r>
        <w:t>&lt;/</w:t>
      </w:r>
      <w:proofErr w:type="spellStart"/>
      <w:r>
        <w:t>groupId</w:t>
      </w:r>
      <w:proofErr w:type="spellEnd"/>
      <w:r>
        <w:t>&gt;</w:t>
      </w:r>
    </w:p>
    <w:p w14:paraId="4031CB78" w14:textId="77777777" w:rsidR="006B227E" w:rsidRDefault="00B551D6">
      <w:r>
        <w:t xml:space="preserve">            &lt;</w:t>
      </w:r>
      <w:proofErr w:type="spellStart"/>
      <w:proofErr w:type="gramStart"/>
      <w:r>
        <w:t>artifactId</w:t>
      </w:r>
      <w:proofErr w:type="spellEnd"/>
      <w:r>
        <w:t>&gt;</w:t>
      </w:r>
      <w:proofErr w:type="spellStart"/>
      <w:proofErr w:type="gramEnd"/>
      <w:r>
        <w:t>json</w:t>
      </w:r>
      <w:proofErr w:type="spellEnd"/>
      <w:r>
        <w:t>&lt;/</w:t>
      </w:r>
      <w:proofErr w:type="spellStart"/>
      <w:r>
        <w:t>artifactId</w:t>
      </w:r>
      <w:proofErr w:type="spellEnd"/>
      <w:r>
        <w:t>&gt;</w:t>
      </w:r>
    </w:p>
    <w:p w14:paraId="51578718" w14:textId="77777777" w:rsidR="006B227E" w:rsidRDefault="00B551D6">
      <w:r>
        <w:t xml:space="preserve">            &lt;</w:t>
      </w:r>
      <w:proofErr w:type="gramStart"/>
      <w:r>
        <w:t>version&gt;</w:t>
      </w:r>
      <w:proofErr w:type="gramEnd"/>
      <w:r>
        <w:t>20200518&lt;/version&gt;</w:t>
      </w:r>
    </w:p>
    <w:p w14:paraId="25E68F05" w14:textId="77777777" w:rsidR="006B227E" w:rsidRDefault="00B551D6">
      <w:r>
        <w:t>&lt;/dependency&gt;</w:t>
      </w:r>
    </w:p>
    <w:p w14:paraId="19096A7E" w14:textId="77777777" w:rsidR="006B227E" w:rsidRDefault="00B551D6">
      <w:r>
        <w:t xml:space="preserve">The final message will look like </w:t>
      </w:r>
      <w:proofErr w:type="gramStart"/>
      <w:r>
        <w:t>this  {</w:t>
      </w:r>
      <w:proofErr w:type="gramEnd"/>
      <w:r>
        <w:t>"</w:t>
      </w:r>
      <w:proofErr w:type="spellStart"/>
      <w:r>
        <w:t>finalmessage</w:t>
      </w:r>
      <w:proofErr w:type="spellEnd"/>
      <w:r>
        <w:t>": "hello world"}</w:t>
      </w:r>
    </w:p>
    <w:p w14:paraId="194715AE" w14:textId="77777777" w:rsidR="006B227E" w:rsidRDefault="006B227E"/>
    <w:p w14:paraId="571766A3" w14:textId="77777777" w:rsidR="006B227E" w:rsidRDefault="00B551D6" w:rsidP="00D07C9A">
      <w:pPr>
        <w:jc w:val="both"/>
        <w:rPr>
          <w:b/>
        </w:rPr>
      </w:pPr>
      <w:proofErr w:type="spellStart"/>
      <w:proofErr w:type="gramStart"/>
      <w:r>
        <w:rPr>
          <w:b/>
        </w:rPr>
        <w:t>world_xml</w:t>
      </w:r>
      <w:proofErr w:type="spellEnd"/>
      <w:proofErr w:type="gramEnd"/>
      <w:r>
        <w:rPr>
          <w:b/>
        </w:rPr>
        <w:t xml:space="preserve"> service</w:t>
      </w:r>
    </w:p>
    <w:p w14:paraId="37C95E6C" w14:textId="77777777" w:rsidR="006B227E" w:rsidRDefault="00B551D6" w:rsidP="00D07C9A">
      <w:pPr>
        <w:jc w:val="both"/>
      </w:pPr>
      <w:r>
        <w:t xml:space="preserve">I created a class called World.java inside the package </w:t>
      </w:r>
      <w:proofErr w:type="spellStart"/>
      <w:r>
        <w:t>javaeetutorial.world</w:t>
      </w:r>
      <w:proofErr w:type="spellEnd"/>
      <w:r>
        <w:t xml:space="preserve">. This class has </w:t>
      </w:r>
      <w:proofErr w:type="gramStart"/>
      <w:r>
        <w:t>a</w:t>
      </w:r>
      <w:proofErr w:type="gramEnd"/>
      <w:r>
        <w:t xml:space="preserve"> http method called get with the </w:t>
      </w:r>
      <w:proofErr w:type="spellStart"/>
      <w:r>
        <w:t>uri</w:t>
      </w:r>
      <w:proofErr w:type="spellEnd"/>
      <w:r>
        <w:t xml:space="preserve"> path “world”. The http get method pr</w:t>
      </w:r>
      <w:r>
        <w:t xml:space="preserve">oduces the media type application/xml. The get method makes the call to the </w:t>
      </w:r>
      <w:proofErr w:type="spellStart"/>
      <w:r>
        <w:t>hello_xml</w:t>
      </w:r>
      <w:proofErr w:type="spellEnd"/>
      <w:r>
        <w:t xml:space="preserve"> service and reads the value in the response returned by the </w:t>
      </w:r>
      <w:proofErr w:type="spellStart"/>
      <w:r>
        <w:t>hello_xml</w:t>
      </w:r>
      <w:proofErr w:type="spellEnd"/>
      <w:r>
        <w:t xml:space="preserve"> service for the key “message1” and creates a java String object called “</w:t>
      </w:r>
      <w:proofErr w:type="spellStart"/>
      <w:r>
        <w:t>finalmessage</w:t>
      </w:r>
      <w:proofErr w:type="spellEnd"/>
      <w:r>
        <w:t>” by appending t</w:t>
      </w:r>
      <w:r>
        <w:t xml:space="preserve">his to the string “world”.  To convert the string value to the </w:t>
      </w:r>
      <w:proofErr w:type="spellStart"/>
      <w:r>
        <w:t>xmlobject</w:t>
      </w:r>
      <w:proofErr w:type="spellEnd"/>
      <w:r>
        <w:t xml:space="preserve"> in java, the library provided for xml in java is as given in the official website </w:t>
      </w:r>
      <w:proofErr w:type="gramStart"/>
      <w:r>
        <w:t>of  Java</w:t>
      </w:r>
      <w:proofErr w:type="gramEnd"/>
      <w:r>
        <w:t xml:space="preserve"> </w:t>
      </w:r>
      <w:hyperlink r:id="rId74">
        <w:r>
          <w:t>(</w:t>
        </w:r>
      </w:hyperlink>
      <w:hyperlink r:id="rId75">
        <w:r>
          <w:rPr>
            <w:i/>
          </w:rPr>
          <w:t>Java EE</w:t>
        </w:r>
      </w:hyperlink>
      <w:hyperlink r:id="rId76">
        <w:r>
          <w:t xml:space="preserve">, </w:t>
        </w:r>
        <w:proofErr w:type="spellStart"/>
        <w:r>
          <w:t>n.d.</w:t>
        </w:r>
        <w:proofErr w:type="spellEnd"/>
        <w:r>
          <w:t>)</w:t>
        </w:r>
      </w:hyperlink>
      <w:r>
        <w:t xml:space="preserve">. The dependency for this jar is added in the pom.xml of </w:t>
      </w:r>
      <w:proofErr w:type="spellStart"/>
      <w:r>
        <w:t>world_json</w:t>
      </w:r>
      <w:proofErr w:type="spellEnd"/>
      <w:r>
        <w:t xml:space="preserve"> service with below configuration. </w:t>
      </w:r>
    </w:p>
    <w:p w14:paraId="43381B98" w14:textId="77777777" w:rsidR="006B227E" w:rsidRDefault="00B551D6">
      <w:r>
        <w:t>&lt;</w:t>
      </w:r>
      <w:proofErr w:type="gramStart"/>
      <w:r>
        <w:t>dependency</w:t>
      </w:r>
      <w:proofErr w:type="gramEnd"/>
      <w:r>
        <w:t>&gt;</w:t>
      </w:r>
    </w:p>
    <w:p w14:paraId="5A875F33" w14:textId="77777777" w:rsidR="006B227E" w:rsidRDefault="00B551D6">
      <w:r>
        <w:t xml:space="preserve">            &lt;</w:t>
      </w:r>
      <w:proofErr w:type="spellStart"/>
      <w:r>
        <w:t>groupId</w:t>
      </w:r>
      <w:proofErr w:type="spellEnd"/>
      <w:r>
        <w:t>&gt;</w:t>
      </w:r>
      <w:proofErr w:type="spellStart"/>
      <w:r>
        <w:t>javax.xml.</w:t>
      </w:r>
      <w:r>
        <w:t>parsers</w:t>
      </w:r>
      <w:proofErr w:type="spellEnd"/>
      <w:r>
        <w:t>&lt;/</w:t>
      </w:r>
      <w:proofErr w:type="spellStart"/>
      <w:r>
        <w:t>groupId</w:t>
      </w:r>
      <w:proofErr w:type="spellEnd"/>
      <w:r>
        <w:t>&gt;</w:t>
      </w:r>
    </w:p>
    <w:p w14:paraId="165BFE39" w14:textId="77777777" w:rsidR="006B227E" w:rsidRDefault="00B551D6">
      <w:r>
        <w:t xml:space="preserve">            &lt;</w:t>
      </w:r>
      <w:proofErr w:type="spellStart"/>
      <w:proofErr w:type="gramStart"/>
      <w:r>
        <w:t>artifactId</w:t>
      </w:r>
      <w:proofErr w:type="spellEnd"/>
      <w:r>
        <w:t>&gt;</w:t>
      </w:r>
      <w:proofErr w:type="spellStart"/>
      <w:proofErr w:type="gramEnd"/>
      <w:r>
        <w:t>jaxp-api</w:t>
      </w:r>
      <w:proofErr w:type="spellEnd"/>
      <w:r>
        <w:t>&lt;/</w:t>
      </w:r>
      <w:proofErr w:type="spellStart"/>
      <w:r>
        <w:t>artifactId</w:t>
      </w:r>
      <w:proofErr w:type="spellEnd"/>
      <w:r>
        <w:t>&gt;</w:t>
      </w:r>
    </w:p>
    <w:p w14:paraId="62348A40" w14:textId="77777777" w:rsidR="006B227E" w:rsidRDefault="00B551D6">
      <w:r>
        <w:t xml:space="preserve">            &lt;version&gt;1.4.5&lt;/version&gt;</w:t>
      </w:r>
    </w:p>
    <w:p w14:paraId="14A8A646" w14:textId="77777777" w:rsidR="006B227E" w:rsidRDefault="00B551D6">
      <w:r>
        <w:t>&lt;/dependency&gt;</w:t>
      </w:r>
    </w:p>
    <w:p w14:paraId="24FF89EC" w14:textId="77777777" w:rsidR="006B227E" w:rsidRDefault="006B227E"/>
    <w:p w14:paraId="7A5AE8F0" w14:textId="77777777" w:rsidR="006B227E" w:rsidRDefault="00B551D6">
      <w:r>
        <w:t xml:space="preserve">The final message will look like </w:t>
      </w:r>
      <w:proofErr w:type="gramStart"/>
      <w:r>
        <w:t>this  &lt;</w:t>
      </w:r>
      <w:proofErr w:type="spellStart"/>
      <w:proofErr w:type="gramEnd"/>
      <w:r>
        <w:t>finalmessage</w:t>
      </w:r>
      <w:proofErr w:type="spellEnd"/>
      <w:r>
        <w:t>&gt;"hello world&lt;/</w:t>
      </w:r>
      <w:proofErr w:type="spellStart"/>
      <w:r>
        <w:t>finalmessage</w:t>
      </w:r>
      <w:proofErr w:type="spellEnd"/>
      <w:r>
        <w:t>&gt;</w:t>
      </w:r>
    </w:p>
    <w:p w14:paraId="0CA746F6" w14:textId="77777777" w:rsidR="006B227E" w:rsidRDefault="006B227E"/>
    <w:p w14:paraId="085A03F1" w14:textId="77777777" w:rsidR="006B227E" w:rsidRDefault="00B551D6">
      <w:pPr>
        <w:rPr>
          <w:b/>
        </w:rPr>
      </w:pPr>
      <w:r>
        <w:rPr>
          <w:b/>
        </w:rPr>
        <w:t xml:space="preserve">Challenges </w:t>
      </w:r>
    </w:p>
    <w:p w14:paraId="0055ED5A" w14:textId="7BA8CC85" w:rsidR="006B227E" w:rsidRDefault="00B551D6" w:rsidP="00D07C9A">
      <w:pPr>
        <w:jc w:val="both"/>
      </w:pPr>
      <w:r>
        <w:t xml:space="preserve">I had one issue at the time of installation and building the code in the local environment. </w:t>
      </w:r>
      <w:del w:id="122" w:author="Tony Assadi" w:date="2020-10-22T14:13:00Z">
        <w:r w:rsidDel="00D07C9A">
          <w:delText xml:space="preserve">First </w:delText>
        </w:r>
      </w:del>
      <w:ins w:id="123" w:author="Tony Assadi" w:date="2020-10-22T14:13:00Z">
        <w:r w:rsidR="00D07C9A">
          <w:t>The f</w:t>
        </w:r>
        <w:r w:rsidR="00D07C9A">
          <w:t xml:space="preserve">irst </w:t>
        </w:r>
      </w:ins>
      <w:r>
        <w:t xml:space="preserve">issue was with the NetBeans IDE installation, despite the correct installation of </w:t>
      </w:r>
      <w:commentRangeStart w:id="124"/>
      <w:r>
        <w:t xml:space="preserve">JDK </w:t>
      </w:r>
      <w:commentRangeEnd w:id="124"/>
      <w:r>
        <w:commentReference w:id="124"/>
      </w:r>
      <w:r>
        <w:t>on my system, NetBeans was unable to point to it and complained of no</w:t>
      </w:r>
      <w:r>
        <w:t xml:space="preserve">t having the right JDK in the error message. This was resolved by explicitly specifying the JDK location while running the NetBeans installer with the command </w:t>
      </w:r>
      <w:proofErr w:type="gramStart"/>
      <w:r>
        <w:t>“</w:t>
      </w:r>
      <w:r>
        <w:rPr>
          <w:sz w:val="18"/>
          <w:szCs w:val="18"/>
          <w:highlight w:val="white"/>
        </w:rPr>
        <w:t xml:space="preserve"> </w:t>
      </w:r>
      <w:r>
        <w:rPr>
          <w:rFonts w:ascii="Courier New" w:eastAsia="Courier New" w:hAnsi="Courier New" w:cs="Courier New"/>
          <w:sz w:val="24"/>
          <w:szCs w:val="24"/>
          <w:highlight w:val="white"/>
        </w:rPr>
        <w:t>--</w:t>
      </w:r>
      <w:proofErr w:type="spellStart"/>
      <w:proofErr w:type="gramEnd"/>
      <w:r>
        <w:rPr>
          <w:rFonts w:ascii="Courier New" w:eastAsia="Courier New" w:hAnsi="Courier New" w:cs="Courier New"/>
          <w:sz w:val="24"/>
          <w:szCs w:val="24"/>
          <w:highlight w:val="white"/>
        </w:rPr>
        <w:t>javahome</w:t>
      </w:r>
      <w:proofErr w:type="spellEnd"/>
      <w:r>
        <w:rPr>
          <w:rFonts w:ascii="Courier New" w:eastAsia="Courier New" w:hAnsi="Courier New" w:cs="Courier New"/>
          <w:sz w:val="24"/>
          <w:szCs w:val="24"/>
          <w:highlight w:val="white"/>
        </w:rPr>
        <w:t xml:space="preserve"> &lt;path-to-</w:t>
      </w:r>
      <w:proofErr w:type="spellStart"/>
      <w:r>
        <w:rPr>
          <w:rFonts w:ascii="Courier New" w:eastAsia="Courier New" w:hAnsi="Courier New" w:cs="Courier New"/>
          <w:sz w:val="24"/>
          <w:szCs w:val="24"/>
          <w:highlight w:val="white"/>
        </w:rPr>
        <w:t>jdk</w:t>
      </w:r>
      <w:proofErr w:type="spellEnd"/>
      <w:r>
        <w:rPr>
          <w:rFonts w:ascii="Courier New" w:eastAsia="Courier New" w:hAnsi="Courier New" w:cs="Courier New"/>
          <w:sz w:val="24"/>
          <w:szCs w:val="24"/>
          <w:highlight w:val="white"/>
        </w:rPr>
        <w:t>&gt;</w:t>
      </w:r>
      <w:r>
        <w:t>” . Found the solution for this problem in the FAQ section given in the</w:t>
      </w:r>
      <w:r>
        <w:t xml:space="preserve"> wiki of the NetBeans </w:t>
      </w:r>
      <w:hyperlink r:id="rId77">
        <w:r>
          <w:t>(</w:t>
        </w:r>
        <w:proofErr w:type="spellStart"/>
      </w:hyperlink>
      <w:hyperlink r:id="rId78">
        <w:r>
          <w:rPr>
            <w:i/>
          </w:rPr>
          <w:t>FaqInstallJavahome</w:t>
        </w:r>
        <w:proofErr w:type="spellEnd"/>
        <w:r>
          <w:rPr>
            <w:i/>
          </w:rPr>
          <w:t xml:space="preserve"> - NetBeans Wiki</w:t>
        </w:r>
      </w:hyperlink>
      <w:hyperlink r:id="rId79">
        <w:r>
          <w:t xml:space="preserve">, </w:t>
        </w:r>
        <w:proofErr w:type="spellStart"/>
        <w:r>
          <w:t>n.d.</w:t>
        </w:r>
        <w:proofErr w:type="spellEnd"/>
        <w:r>
          <w:t>)</w:t>
        </w:r>
      </w:hyperlink>
      <w:r>
        <w:t xml:space="preserve">. </w:t>
      </w:r>
    </w:p>
    <w:p w14:paraId="7B7F3D08" w14:textId="6370E9BB" w:rsidR="006B227E" w:rsidRDefault="00B551D6" w:rsidP="00D07C9A">
      <w:pPr>
        <w:jc w:val="both"/>
      </w:pPr>
      <w:r>
        <w:t>I f</w:t>
      </w:r>
      <w:r>
        <w:t xml:space="preserve">aced an issue while building the code from the </w:t>
      </w:r>
      <w:proofErr w:type="spellStart"/>
      <w:r>
        <w:t>netbeans</w:t>
      </w:r>
      <w:proofErr w:type="spellEnd"/>
      <w:r>
        <w:t xml:space="preserve"> IDE and after following the instructions given in one of the </w:t>
      </w:r>
      <w:del w:id="125" w:author="Tony Assadi" w:date="2020-10-22T14:13:00Z">
        <w:r w:rsidDel="00D07C9A">
          <w:delText xml:space="preserve">stackoverflow </w:delText>
        </w:r>
      </w:del>
      <w:proofErr w:type="spellStart"/>
      <w:ins w:id="126" w:author="Tony Assadi" w:date="2020-10-22T14:13:00Z">
        <w:r w:rsidR="00D07C9A">
          <w:t>StackO</w:t>
        </w:r>
        <w:r w:rsidR="00D07C9A">
          <w:t>verflow</w:t>
        </w:r>
        <w:proofErr w:type="spellEnd"/>
        <w:r w:rsidR="00D07C9A">
          <w:t xml:space="preserve"> </w:t>
        </w:r>
      </w:ins>
      <w:proofErr w:type="gramStart"/>
      <w:r>
        <w:t>blogs ,</w:t>
      </w:r>
      <w:proofErr w:type="gramEnd"/>
      <w:r>
        <w:t xml:space="preserve"> this issue was resolved. </w:t>
      </w:r>
      <w:commentRangeStart w:id="127"/>
      <w:r>
        <w:rPr>
          <w:color w:val="1155CC"/>
          <w:u w:val="single"/>
        </w:rPr>
        <w:fldChar w:fldCharType="begin"/>
      </w:r>
      <w:r>
        <w:rPr>
          <w:color w:val="1155CC"/>
          <w:u w:val="single"/>
        </w:rPr>
        <w:instrText xml:space="preserve"> HYPERLINK "https://stackoverflow.com/questions/58411279/java-with-maven-wouldnt-build-can</w:instrText>
      </w:r>
      <w:r>
        <w:rPr>
          <w:color w:val="1155CC"/>
          <w:u w:val="single"/>
        </w:rPr>
        <w:instrText xml:space="preserve">not-run-program-cmd-malformed-argument-has" \h </w:instrText>
      </w:r>
      <w:r>
        <w:rPr>
          <w:color w:val="1155CC"/>
          <w:u w:val="single"/>
        </w:rPr>
        <w:fldChar w:fldCharType="separate"/>
      </w:r>
      <w:r>
        <w:rPr>
          <w:color w:val="1155CC"/>
          <w:u w:val="single"/>
        </w:rPr>
        <w:t>https://stackoverflow.com/questions/58411279/java-with-maven-wouldnt-build-cannot-run-program-cmd-malformed-argument-has</w:t>
      </w:r>
      <w:r>
        <w:rPr>
          <w:color w:val="1155CC"/>
          <w:u w:val="single"/>
        </w:rPr>
        <w:fldChar w:fldCharType="end"/>
      </w:r>
      <w:commentRangeEnd w:id="127"/>
      <w:r>
        <w:commentReference w:id="127"/>
      </w:r>
      <w:r>
        <w:t xml:space="preserve">. Second issue I faced was while running the services in </w:t>
      </w:r>
      <w:r>
        <w:lastRenderedPageBreak/>
        <w:t>the embedded glassfish serve</w:t>
      </w:r>
      <w:r>
        <w:t>r. The issue was with the maven again not being able to point to the correct glassfish server. This was resolved by changing the configuration of the maven to point to the correct server. And lastly</w:t>
      </w:r>
      <w:ins w:id="128" w:author="Tony Assadi" w:date="2020-10-22T14:13:00Z">
        <w:r w:rsidR="00D07C9A">
          <w:t>,</w:t>
        </w:r>
      </w:ins>
      <w:r>
        <w:t xml:space="preserve"> there was an issue in the maven bat called maven.bat file</w:t>
      </w:r>
      <w:r>
        <w:t xml:space="preserve"> being missing. This was also resolved by following the instruction in one of the </w:t>
      </w:r>
      <w:del w:id="129" w:author="Tony Assadi" w:date="2020-10-22T14:13:00Z">
        <w:r w:rsidDel="00D07C9A">
          <w:delText xml:space="preserve">stackoverflow </w:delText>
        </w:r>
      </w:del>
      <w:proofErr w:type="spellStart"/>
      <w:ins w:id="130" w:author="Tony Assadi" w:date="2020-10-22T14:13:00Z">
        <w:r w:rsidR="00D07C9A">
          <w:t>StackO</w:t>
        </w:r>
        <w:r w:rsidR="00D07C9A">
          <w:t>verflow</w:t>
        </w:r>
        <w:proofErr w:type="spellEnd"/>
        <w:r w:rsidR="00D07C9A">
          <w:t xml:space="preserve"> </w:t>
        </w:r>
      </w:ins>
      <w:r>
        <w:t xml:space="preserve">blogs. </w:t>
      </w:r>
    </w:p>
    <w:p w14:paraId="5B55439B" w14:textId="77777777" w:rsidR="006B227E" w:rsidRDefault="00B551D6">
      <w:hyperlink r:id="rId80">
        <w:r>
          <w:rPr>
            <w:color w:val="1155CC"/>
            <w:u w:val="single"/>
          </w:rPr>
          <w:t>https://stackoverflow.com/questions/32706000</w:t>
        </w:r>
        <w:r>
          <w:rPr>
            <w:color w:val="1155CC"/>
            <w:u w:val="single"/>
          </w:rPr>
          <w:t>/</w:t>
        </w:r>
      </w:hyperlink>
      <w:commentRangeStart w:id="131"/>
      <w:r>
        <w:rPr>
          <w:color w:val="1155CC"/>
          <w:u w:val="single"/>
        </w:rPr>
        <w:fldChar w:fldCharType="begin"/>
      </w:r>
      <w:r>
        <w:rPr>
          <w:color w:val="1155CC"/>
          <w:u w:val="single"/>
        </w:rPr>
        <w:instrText xml:space="preserve"> HYPERLINK "https://stackoverflow.com/questions/32706000/error-in-maven-build-mvn-bat-not-recognized" \h </w:instrText>
      </w:r>
      <w:r>
        <w:rPr>
          <w:color w:val="1155CC"/>
          <w:u w:val="single"/>
        </w:rPr>
        <w:fldChar w:fldCharType="separate"/>
      </w:r>
      <w:r>
        <w:rPr>
          <w:color w:val="1155CC"/>
          <w:u w:val="single"/>
        </w:rPr>
        <w:t>error-in-maven-build-mvn-bat-not-recognized</w:t>
      </w:r>
      <w:r>
        <w:rPr>
          <w:color w:val="1155CC"/>
          <w:u w:val="single"/>
        </w:rPr>
        <w:fldChar w:fldCharType="end"/>
      </w:r>
      <w:commentRangeEnd w:id="131"/>
      <w:r>
        <w:commentReference w:id="131"/>
      </w:r>
      <w:r>
        <w:t xml:space="preserve">. </w:t>
      </w:r>
    </w:p>
    <w:p w14:paraId="710F8884" w14:textId="77777777" w:rsidR="006B227E" w:rsidRDefault="006B227E"/>
    <w:p w14:paraId="7BF52FC7" w14:textId="77777777" w:rsidR="006B227E" w:rsidRDefault="006B227E"/>
    <w:p w14:paraId="0836E101" w14:textId="77777777" w:rsidR="006B227E" w:rsidRDefault="00B551D6">
      <w:pPr>
        <w:pStyle w:val="Heading6"/>
      </w:pPr>
      <w:bookmarkStart w:id="132" w:name="_z5yzf159b37" w:colFirst="0" w:colLast="0"/>
      <w:bookmarkEnd w:id="132"/>
      <w:r>
        <w:t>Ballerina</w:t>
      </w:r>
    </w:p>
    <w:p w14:paraId="3C6292A5" w14:textId="77777777" w:rsidR="006B227E" w:rsidRDefault="00B551D6" w:rsidP="00D07C9A">
      <w:pPr>
        <w:jc w:val="both"/>
      </w:pPr>
      <w:r>
        <w:t>I referred to the Ballerina by example which is an incremental way of learning to code</w:t>
      </w:r>
      <w:r>
        <w:t xml:space="preserve"> in </w:t>
      </w:r>
      <w:proofErr w:type="gramStart"/>
      <w:r>
        <w:t>Ballerina, that</w:t>
      </w:r>
      <w:proofErr w:type="gramEnd"/>
      <w:r>
        <w:t xml:space="preserve"> is provided by Ballerina itself. </w:t>
      </w:r>
    </w:p>
    <w:p w14:paraId="2CA08F05" w14:textId="77777777" w:rsidR="006B227E" w:rsidRDefault="006B227E" w:rsidP="00D07C9A">
      <w:pPr>
        <w:jc w:val="both"/>
      </w:pPr>
    </w:p>
    <w:p w14:paraId="269B8CCF" w14:textId="77777777" w:rsidR="006B227E" w:rsidRDefault="00B551D6" w:rsidP="00D07C9A">
      <w:pPr>
        <w:jc w:val="both"/>
        <w:rPr>
          <w:b/>
        </w:rPr>
      </w:pPr>
      <w:r>
        <w:rPr>
          <w:b/>
        </w:rPr>
        <w:t>Project Structure</w:t>
      </w:r>
    </w:p>
    <w:p w14:paraId="38759A72" w14:textId="46C88AC9" w:rsidR="006B227E" w:rsidRDefault="00B551D6" w:rsidP="00D07C9A">
      <w:pPr>
        <w:jc w:val="both"/>
      </w:pPr>
      <w:r>
        <w:t>For this experiment</w:t>
      </w:r>
      <w:ins w:id="133" w:author="Tony Assadi" w:date="2020-10-22T14:14:00Z">
        <w:r w:rsidR="00D07C9A">
          <w:t>,</w:t>
        </w:r>
      </w:ins>
      <w:r>
        <w:t xml:space="preserve"> I created a single ballerina project called REST by running the ballerina command to create a project. I run the </w:t>
      </w:r>
      <w:proofErr w:type="gramStart"/>
      <w:r>
        <w:t>command  “</w:t>
      </w:r>
      <w:proofErr w:type="gramEnd"/>
      <w:r>
        <w:t xml:space="preserve">ballerina new REST” inside the VS Code </w:t>
      </w:r>
      <w:del w:id="134" w:author="Tony Assadi" w:date="2020-10-22T14:14:00Z">
        <w:r w:rsidDel="00D07C9A">
          <w:delText xml:space="preserve">built </w:delText>
        </w:r>
      </w:del>
      <w:ins w:id="135" w:author="Tony Assadi" w:date="2020-10-22T14:14:00Z">
        <w:r w:rsidR="00D07C9A">
          <w:t>built</w:t>
        </w:r>
        <w:r w:rsidR="00D07C9A">
          <w:t>-</w:t>
        </w:r>
      </w:ins>
      <w:r>
        <w:t>in command line terminal. After the project was created, I ran the c</w:t>
      </w:r>
      <w:r>
        <w:t>ommand to add the module for four different services in the REST project. Below snippet is the project snippet for my experiment.</w:t>
      </w:r>
    </w:p>
    <w:p w14:paraId="12B2D891" w14:textId="77777777" w:rsidR="006B227E" w:rsidRDefault="00B551D6">
      <w:r>
        <w:rPr>
          <w:noProof/>
          <w:lang w:val="en-NZ"/>
        </w:rPr>
        <w:drawing>
          <wp:inline distT="114300" distB="114300" distL="114300" distR="114300" wp14:anchorId="2F4300D6" wp14:editId="3883D361">
            <wp:extent cx="2085975" cy="33813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1"/>
                    <a:srcRect/>
                    <a:stretch>
                      <a:fillRect/>
                    </a:stretch>
                  </pic:blipFill>
                  <pic:spPr>
                    <a:xfrm>
                      <a:off x="0" y="0"/>
                      <a:ext cx="2085975" cy="3381375"/>
                    </a:xfrm>
                    <a:prstGeom prst="rect">
                      <a:avLst/>
                    </a:prstGeom>
                    <a:ln/>
                  </pic:spPr>
                </pic:pic>
              </a:graphicData>
            </a:graphic>
          </wp:inline>
        </w:drawing>
      </w:r>
    </w:p>
    <w:p w14:paraId="722ADB49" w14:textId="77777777" w:rsidR="006B227E" w:rsidRDefault="006B227E"/>
    <w:p w14:paraId="712B6A97" w14:textId="77777777" w:rsidR="006B227E" w:rsidRDefault="00B551D6" w:rsidP="00D07C9A">
      <w:pPr>
        <w:jc w:val="both"/>
      </w:pPr>
      <w:r>
        <w:t xml:space="preserve">Unlike Java, all the dependency libraries required to write the </w:t>
      </w:r>
      <w:proofErr w:type="spellStart"/>
      <w:r>
        <w:t>ReST</w:t>
      </w:r>
      <w:proofErr w:type="spellEnd"/>
      <w:r>
        <w:t xml:space="preserve"> services are not required to be downloaded or mentione</w:t>
      </w:r>
      <w:r>
        <w:t xml:space="preserve">d in the configuration file like pom.xml. Ballerina has a </w:t>
      </w:r>
      <w:proofErr w:type="spellStart"/>
      <w:r>
        <w:t>centralised</w:t>
      </w:r>
      <w:proofErr w:type="spellEnd"/>
      <w:r>
        <w:t xml:space="preserve"> repository where it maintains all the libraries required for different modules and can be available by writing an import statement in the .</w:t>
      </w:r>
      <w:proofErr w:type="spellStart"/>
      <w:r>
        <w:t>bal</w:t>
      </w:r>
      <w:proofErr w:type="spellEnd"/>
      <w:r>
        <w:t xml:space="preserve"> files.</w:t>
      </w:r>
    </w:p>
    <w:p w14:paraId="29A5126D" w14:textId="77777777" w:rsidR="006B227E" w:rsidRDefault="006B227E"/>
    <w:p w14:paraId="3CC0A4E8" w14:textId="77777777" w:rsidR="006B227E" w:rsidRDefault="00B551D6">
      <w:pPr>
        <w:rPr>
          <w:b/>
        </w:rPr>
      </w:pPr>
      <w:proofErr w:type="spellStart"/>
      <w:proofErr w:type="gramStart"/>
      <w:r>
        <w:rPr>
          <w:b/>
        </w:rPr>
        <w:t>hello_json</w:t>
      </w:r>
      <w:proofErr w:type="spellEnd"/>
      <w:proofErr w:type="gramEnd"/>
      <w:r>
        <w:rPr>
          <w:b/>
        </w:rPr>
        <w:t xml:space="preserve"> service</w:t>
      </w:r>
    </w:p>
    <w:p w14:paraId="458332CB" w14:textId="77777777" w:rsidR="006B227E" w:rsidRDefault="00B551D6" w:rsidP="00D07C9A">
      <w:pPr>
        <w:jc w:val="both"/>
      </w:pPr>
      <w:r>
        <w:lastRenderedPageBreak/>
        <w:t>I created a modu</w:t>
      </w:r>
      <w:r>
        <w:t xml:space="preserve">le for the </w:t>
      </w:r>
      <w:proofErr w:type="spellStart"/>
      <w:r>
        <w:t>hello_json</w:t>
      </w:r>
      <w:proofErr w:type="spellEnd"/>
      <w:r>
        <w:t xml:space="preserve"> service by running the command “ballerina add </w:t>
      </w:r>
      <w:proofErr w:type="spellStart"/>
      <w:r>
        <w:t>hello_json</w:t>
      </w:r>
      <w:proofErr w:type="spellEnd"/>
      <w:r>
        <w:t xml:space="preserve">”. Ballerina created the folder with the name </w:t>
      </w:r>
      <w:proofErr w:type="spellStart"/>
      <w:r>
        <w:t>hello_json</w:t>
      </w:r>
      <w:proofErr w:type="spellEnd"/>
      <w:r>
        <w:t xml:space="preserve"> and by default created the </w:t>
      </w:r>
      <w:proofErr w:type="spellStart"/>
      <w:r>
        <w:t>main.bal</w:t>
      </w:r>
      <w:proofErr w:type="spellEnd"/>
      <w:r>
        <w:t xml:space="preserve"> file. I renamed this file to </w:t>
      </w:r>
      <w:proofErr w:type="spellStart"/>
      <w:r>
        <w:t>hello.bal</w:t>
      </w:r>
      <w:proofErr w:type="spellEnd"/>
      <w:r>
        <w:t xml:space="preserve"> to follow the naming convention for my experim</w:t>
      </w:r>
      <w:r>
        <w:t>ent.</w:t>
      </w:r>
    </w:p>
    <w:p w14:paraId="55407FC5" w14:textId="77777777" w:rsidR="006B227E" w:rsidRDefault="00B551D6" w:rsidP="00D07C9A">
      <w:pPr>
        <w:jc w:val="both"/>
      </w:pPr>
      <w:r>
        <w:t xml:space="preserve">In the </w:t>
      </w:r>
      <w:proofErr w:type="spellStart"/>
      <w:r>
        <w:t>hello.bal</w:t>
      </w:r>
      <w:proofErr w:type="spellEnd"/>
      <w:r>
        <w:t xml:space="preserve">, I created a service with the name “hello” and the base-path “hello”. This service had </w:t>
      </w:r>
      <w:proofErr w:type="gramStart"/>
      <w:r>
        <w:t>a</w:t>
      </w:r>
      <w:proofErr w:type="gramEnd"/>
      <w:r>
        <w:t xml:space="preserve"> http method called get and the </w:t>
      </w:r>
      <w:proofErr w:type="spellStart"/>
      <w:r>
        <w:t>uri</w:t>
      </w:r>
      <w:proofErr w:type="spellEnd"/>
      <w:r>
        <w:t>-path was “hello”. The get method produces the content type called application/</w:t>
      </w:r>
      <w:proofErr w:type="spellStart"/>
      <w:r>
        <w:t>json</w:t>
      </w:r>
      <w:proofErr w:type="spellEnd"/>
      <w:r>
        <w:t>. The message created in the</w:t>
      </w:r>
      <w:r>
        <w:t xml:space="preserve"> get method is a ballerina </w:t>
      </w:r>
      <w:proofErr w:type="spellStart"/>
      <w:r>
        <w:t>json</w:t>
      </w:r>
      <w:proofErr w:type="spellEnd"/>
      <w:r>
        <w:t xml:space="preserve"> object with data as {message1: "hello"}. The only import statement required was “ballerina/http”.</w:t>
      </w:r>
    </w:p>
    <w:p w14:paraId="2672833B" w14:textId="77777777" w:rsidR="006B227E" w:rsidRDefault="006B227E"/>
    <w:p w14:paraId="12214009" w14:textId="77777777" w:rsidR="006B227E" w:rsidRDefault="00B551D6">
      <w:pPr>
        <w:rPr>
          <w:b/>
        </w:rPr>
      </w:pPr>
      <w:proofErr w:type="spellStart"/>
      <w:proofErr w:type="gramStart"/>
      <w:r>
        <w:rPr>
          <w:b/>
        </w:rPr>
        <w:t>hello_xml</w:t>
      </w:r>
      <w:proofErr w:type="spellEnd"/>
      <w:proofErr w:type="gramEnd"/>
      <w:r>
        <w:rPr>
          <w:b/>
        </w:rPr>
        <w:t xml:space="preserve"> service</w:t>
      </w:r>
    </w:p>
    <w:p w14:paraId="20A24554" w14:textId="77777777" w:rsidR="006B227E" w:rsidRDefault="00B551D6" w:rsidP="00D07C9A">
      <w:pPr>
        <w:jc w:val="both"/>
      </w:pPr>
      <w:r>
        <w:t xml:space="preserve">I created a module for the </w:t>
      </w:r>
      <w:proofErr w:type="spellStart"/>
      <w:r>
        <w:t>hello_xml</w:t>
      </w:r>
      <w:proofErr w:type="spellEnd"/>
      <w:r>
        <w:t xml:space="preserve"> service by running the command “ballerina add </w:t>
      </w:r>
      <w:proofErr w:type="spellStart"/>
      <w:r>
        <w:t>hello_xml</w:t>
      </w:r>
      <w:proofErr w:type="spellEnd"/>
      <w:r>
        <w:t xml:space="preserve">”. Ballerina created the folder with the name </w:t>
      </w:r>
      <w:proofErr w:type="spellStart"/>
      <w:r>
        <w:t>hello_xml</w:t>
      </w:r>
      <w:proofErr w:type="spellEnd"/>
      <w:r>
        <w:t xml:space="preserve"> and by default created the </w:t>
      </w:r>
      <w:proofErr w:type="spellStart"/>
      <w:r>
        <w:t>main.bal</w:t>
      </w:r>
      <w:proofErr w:type="spellEnd"/>
      <w:r>
        <w:t xml:space="preserve"> file. I renamed this file to </w:t>
      </w:r>
      <w:proofErr w:type="spellStart"/>
      <w:r>
        <w:t>helloxml.bal</w:t>
      </w:r>
      <w:proofErr w:type="spellEnd"/>
      <w:r>
        <w:t xml:space="preserve"> to follow the naming conventio</w:t>
      </w:r>
      <w:r>
        <w:t>n for my experiment.</w:t>
      </w:r>
    </w:p>
    <w:p w14:paraId="0C4A79DE" w14:textId="77777777" w:rsidR="006B227E" w:rsidRDefault="00B551D6" w:rsidP="00D07C9A">
      <w:pPr>
        <w:jc w:val="both"/>
      </w:pPr>
      <w:r>
        <w:t xml:space="preserve">In the </w:t>
      </w:r>
      <w:proofErr w:type="spellStart"/>
      <w:r>
        <w:t>helloxml.bal</w:t>
      </w:r>
      <w:proofErr w:type="spellEnd"/>
      <w:r>
        <w:t>, I created a service with the name “</w:t>
      </w:r>
      <w:proofErr w:type="spellStart"/>
      <w:r>
        <w:t>helloxml</w:t>
      </w:r>
      <w:proofErr w:type="spellEnd"/>
      <w:r>
        <w:t xml:space="preserve">” and the base-path “hello”. This service had </w:t>
      </w:r>
      <w:proofErr w:type="gramStart"/>
      <w:r>
        <w:t>a</w:t>
      </w:r>
      <w:proofErr w:type="gramEnd"/>
      <w:r>
        <w:t xml:space="preserve"> http method called get and the </w:t>
      </w:r>
      <w:proofErr w:type="spellStart"/>
      <w:r>
        <w:t>uri</w:t>
      </w:r>
      <w:proofErr w:type="spellEnd"/>
      <w:r>
        <w:t>-path was “hello”. The get method produces the content type called application/xml. The m</w:t>
      </w:r>
      <w:r>
        <w:t>essage created in the get method is a ballerina xml object with data as &lt;message1&gt;hello&lt;/message1&gt;. The only import statement required was “ballerina/http”.</w:t>
      </w:r>
    </w:p>
    <w:p w14:paraId="2031DEAA" w14:textId="77777777" w:rsidR="006B227E" w:rsidRDefault="006B227E"/>
    <w:p w14:paraId="3437EF42" w14:textId="77777777" w:rsidR="006B227E" w:rsidRDefault="00B551D6">
      <w:pPr>
        <w:pBdr>
          <w:top w:val="nil"/>
          <w:left w:val="nil"/>
          <w:bottom w:val="nil"/>
          <w:right w:val="nil"/>
          <w:between w:val="nil"/>
        </w:pBdr>
        <w:rPr>
          <w:b/>
        </w:rPr>
      </w:pPr>
      <w:proofErr w:type="spellStart"/>
      <w:proofErr w:type="gramStart"/>
      <w:r>
        <w:rPr>
          <w:b/>
        </w:rPr>
        <w:t>world_json</w:t>
      </w:r>
      <w:proofErr w:type="spellEnd"/>
      <w:proofErr w:type="gramEnd"/>
      <w:r>
        <w:rPr>
          <w:b/>
        </w:rPr>
        <w:t xml:space="preserve"> service</w:t>
      </w:r>
    </w:p>
    <w:p w14:paraId="60E28619" w14:textId="77777777" w:rsidR="006B227E" w:rsidRDefault="00B551D6" w:rsidP="00D07C9A">
      <w:pPr>
        <w:jc w:val="both"/>
      </w:pPr>
      <w:r>
        <w:t xml:space="preserve">I created a module for the </w:t>
      </w:r>
      <w:proofErr w:type="spellStart"/>
      <w:r>
        <w:t>world_json</w:t>
      </w:r>
      <w:proofErr w:type="spellEnd"/>
      <w:r>
        <w:t xml:space="preserve"> service by running the command “ballerina</w:t>
      </w:r>
      <w:r>
        <w:t xml:space="preserve"> add </w:t>
      </w:r>
      <w:proofErr w:type="spellStart"/>
      <w:r>
        <w:t>world_json</w:t>
      </w:r>
      <w:proofErr w:type="spellEnd"/>
      <w:r>
        <w:t xml:space="preserve">”. Ballerina created the folder with the name </w:t>
      </w:r>
      <w:proofErr w:type="spellStart"/>
      <w:r>
        <w:t>world_json</w:t>
      </w:r>
      <w:proofErr w:type="spellEnd"/>
      <w:r>
        <w:t xml:space="preserve"> and by default created the </w:t>
      </w:r>
      <w:proofErr w:type="spellStart"/>
      <w:r>
        <w:t>main.bal</w:t>
      </w:r>
      <w:proofErr w:type="spellEnd"/>
      <w:r>
        <w:t xml:space="preserve"> file. I renamed this file to </w:t>
      </w:r>
      <w:proofErr w:type="spellStart"/>
      <w:r>
        <w:t>world.bal</w:t>
      </w:r>
      <w:proofErr w:type="spellEnd"/>
      <w:r>
        <w:t xml:space="preserve"> to follow the naming convention for my experiment.</w:t>
      </w:r>
    </w:p>
    <w:p w14:paraId="6D3F6617" w14:textId="77777777" w:rsidR="006B227E" w:rsidRDefault="00B551D6" w:rsidP="00D07C9A">
      <w:pPr>
        <w:jc w:val="both"/>
        <w:rPr>
          <w:b/>
        </w:rPr>
      </w:pPr>
      <w:r>
        <w:t xml:space="preserve">In the </w:t>
      </w:r>
      <w:proofErr w:type="spellStart"/>
      <w:r>
        <w:t>world.bal</w:t>
      </w:r>
      <w:proofErr w:type="spellEnd"/>
      <w:r>
        <w:t>, I created a service with the name “world</w:t>
      </w:r>
      <w:r>
        <w:t xml:space="preserve">” and the base-path “world”. This service had </w:t>
      </w:r>
      <w:proofErr w:type="gramStart"/>
      <w:r>
        <w:t>a</w:t>
      </w:r>
      <w:proofErr w:type="gramEnd"/>
      <w:r>
        <w:t xml:space="preserve"> http method called get and the </w:t>
      </w:r>
      <w:proofErr w:type="spellStart"/>
      <w:r>
        <w:t>uri</w:t>
      </w:r>
      <w:proofErr w:type="spellEnd"/>
      <w:r>
        <w:t xml:space="preserve">-path was “world”. The get method produces the content type called application/xml with the </w:t>
      </w:r>
      <w:proofErr w:type="spellStart"/>
      <w:r>
        <w:t>uri</w:t>
      </w:r>
      <w:proofErr w:type="spellEnd"/>
      <w:r>
        <w:t xml:space="preserve"> path “world”. The http get method produces the media type application/</w:t>
      </w:r>
      <w:proofErr w:type="spellStart"/>
      <w:r>
        <w:t>json</w:t>
      </w:r>
      <w:proofErr w:type="spellEnd"/>
      <w:r>
        <w:t>. Th</w:t>
      </w:r>
      <w:r>
        <w:t xml:space="preserve">e get method makes the call to the </w:t>
      </w:r>
      <w:proofErr w:type="spellStart"/>
      <w:r>
        <w:t>hello_json</w:t>
      </w:r>
      <w:proofErr w:type="spellEnd"/>
      <w:r>
        <w:t xml:space="preserve"> service and reads the value in the response returned by the </w:t>
      </w:r>
      <w:proofErr w:type="spellStart"/>
      <w:r>
        <w:t>hello_json</w:t>
      </w:r>
      <w:proofErr w:type="spellEnd"/>
      <w:r>
        <w:t xml:space="preserve"> service for the key “message1”. As ballerina provides the inbuilt support for </w:t>
      </w:r>
      <w:proofErr w:type="spellStart"/>
      <w:r>
        <w:t>json</w:t>
      </w:r>
      <w:proofErr w:type="spellEnd"/>
      <w:r>
        <w:t xml:space="preserve"> data type, there is no additional conversion of message </w:t>
      </w:r>
      <w:r>
        <w:t xml:space="preserve">required. The value from the response is simply fetched by using the </w:t>
      </w:r>
      <w:proofErr w:type="spellStart"/>
      <w:r>
        <w:t>json</w:t>
      </w:r>
      <w:proofErr w:type="spellEnd"/>
      <w:r>
        <w:t xml:space="preserve"> inbuilt functionality as given in the tutorial </w:t>
      </w:r>
      <w:hyperlink r:id="rId82">
        <w:r>
          <w:rPr>
            <w:color w:val="1155CC"/>
            <w:u w:val="single"/>
          </w:rPr>
          <w:t>https://ballerina.io/learn/by-example/json-objects.html</w:t>
        </w:r>
      </w:hyperlink>
      <w:r>
        <w:t>. The</w:t>
      </w:r>
      <w:r>
        <w:t xml:space="preserve"> final message created in the get method is a ballerina </w:t>
      </w:r>
      <w:proofErr w:type="spellStart"/>
      <w:r>
        <w:t>json</w:t>
      </w:r>
      <w:proofErr w:type="spellEnd"/>
      <w:r>
        <w:t xml:space="preserve"> object with data as {</w:t>
      </w:r>
      <w:proofErr w:type="spellStart"/>
      <w:r>
        <w:t>finalmessage</w:t>
      </w:r>
      <w:proofErr w:type="spellEnd"/>
      <w:r>
        <w:t>:”hello world"}. The only import statement required was “ballerina/http”.</w:t>
      </w:r>
    </w:p>
    <w:p w14:paraId="343C679C" w14:textId="77777777" w:rsidR="006B227E" w:rsidRDefault="006B227E">
      <w:pPr>
        <w:pBdr>
          <w:top w:val="nil"/>
          <w:left w:val="nil"/>
          <w:bottom w:val="nil"/>
          <w:right w:val="nil"/>
          <w:between w:val="nil"/>
        </w:pBdr>
        <w:rPr>
          <w:b/>
        </w:rPr>
      </w:pPr>
    </w:p>
    <w:p w14:paraId="0C5F8AD7" w14:textId="77777777" w:rsidR="006B227E" w:rsidRDefault="00B551D6">
      <w:pPr>
        <w:rPr>
          <w:b/>
        </w:rPr>
      </w:pPr>
      <w:proofErr w:type="spellStart"/>
      <w:proofErr w:type="gramStart"/>
      <w:r>
        <w:rPr>
          <w:b/>
        </w:rPr>
        <w:t>world_xml</w:t>
      </w:r>
      <w:proofErr w:type="spellEnd"/>
      <w:proofErr w:type="gramEnd"/>
      <w:r>
        <w:rPr>
          <w:b/>
        </w:rPr>
        <w:t xml:space="preserve"> service</w:t>
      </w:r>
    </w:p>
    <w:p w14:paraId="485E124D" w14:textId="77777777" w:rsidR="006B227E" w:rsidRDefault="00B551D6" w:rsidP="00D07C9A">
      <w:pPr>
        <w:jc w:val="both"/>
      </w:pPr>
      <w:r>
        <w:t xml:space="preserve">I created a module for the </w:t>
      </w:r>
      <w:proofErr w:type="spellStart"/>
      <w:r>
        <w:t>world_xml</w:t>
      </w:r>
      <w:proofErr w:type="spellEnd"/>
      <w:r>
        <w:t xml:space="preserve"> service by running the command “</w:t>
      </w:r>
      <w:r>
        <w:t xml:space="preserve">ballerina add </w:t>
      </w:r>
      <w:proofErr w:type="spellStart"/>
      <w:r>
        <w:t>world_xml</w:t>
      </w:r>
      <w:proofErr w:type="spellEnd"/>
      <w:r>
        <w:t xml:space="preserve">”. Ballerina created the folder with the name </w:t>
      </w:r>
      <w:proofErr w:type="spellStart"/>
      <w:r>
        <w:t>world_xml</w:t>
      </w:r>
      <w:proofErr w:type="spellEnd"/>
      <w:r>
        <w:t xml:space="preserve"> and by default created the </w:t>
      </w:r>
      <w:proofErr w:type="spellStart"/>
      <w:r>
        <w:t>main.bal</w:t>
      </w:r>
      <w:proofErr w:type="spellEnd"/>
      <w:r>
        <w:t xml:space="preserve"> file. I renamed this file to </w:t>
      </w:r>
      <w:proofErr w:type="spellStart"/>
      <w:r>
        <w:t>worldxml.bal</w:t>
      </w:r>
      <w:proofErr w:type="spellEnd"/>
      <w:r>
        <w:t xml:space="preserve"> to follow the naming convention for my experiment.</w:t>
      </w:r>
    </w:p>
    <w:p w14:paraId="5BF0F6A7" w14:textId="77777777" w:rsidR="006B227E" w:rsidRDefault="00B551D6" w:rsidP="00D07C9A">
      <w:pPr>
        <w:pBdr>
          <w:top w:val="nil"/>
          <w:left w:val="nil"/>
          <w:bottom w:val="nil"/>
          <w:right w:val="nil"/>
          <w:between w:val="nil"/>
        </w:pBdr>
        <w:jc w:val="both"/>
      </w:pPr>
      <w:r>
        <w:t xml:space="preserve">In the </w:t>
      </w:r>
      <w:proofErr w:type="spellStart"/>
      <w:r>
        <w:t>worldxml.bal</w:t>
      </w:r>
      <w:proofErr w:type="spellEnd"/>
      <w:r>
        <w:t>, I created a service with th</w:t>
      </w:r>
      <w:r>
        <w:t xml:space="preserve">e name “world” and the base-path “world”. This service had </w:t>
      </w:r>
      <w:proofErr w:type="gramStart"/>
      <w:r>
        <w:t>a</w:t>
      </w:r>
      <w:proofErr w:type="gramEnd"/>
      <w:r>
        <w:t xml:space="preserve"> http method called get and the </w:t>
      </w:r>
      <w:proofErr w:type="spellStart"/>
      <w:r>
        <w:t>uri</w:t>
      </w:r>
      <w:proofErr w:type="spellEnd"/>
      <w:r>
        <w:t xml:space="preserve">-path was “world”. The get method produces the content type called application/xml with the </w:t>
      </w:r>
      <w:proofErr w:type="spellStart"/>
      <w:r>
        <w:t>uri</w:t>
      </w:r>
      <w:proofErr w:type="spellEnd"/>
      <w:r>
        <w:t xml:space="preserve"> path “world”. The http get method produces the media type applica</w:t>
      </w:r>
      <w:r>
        <w:t xml:space="preserve">tion/xml. The get method makes the call to the </w:t>
      </w:r>
      <w:proofErr w:type="spellStart"/>
      <w:r>
        <w:t>hello_xml</w:t>
      </w:r>
      <w:proofErr w:type="spellEnd"/>
      <w:r>
        <w:t xml:space="preserve"> service and reads the value in the response returned by the </w:t>
      </w:r>
      <w:proofErr w:type="spellStart"/>
      <w:r>
        <w:t>hello_xml</w:t>
      </w:r>
      <w:proofErr w:type="spellEnd"/>
      <w:r>
        <w:t xml:space="preserve"> service for the key “message1”. As ballerina provides the inbuilt support for xml data type, there is no additional conversion of</w:t>
      </w:r>
      <w:r>
        <w:t xml:space="preserve"> message required. The value from the response is simply fetched by using the xml inbuilt functionality as </w:t>
      </w:r>
      <w:r>
        <w:lastRenderedPageBreak/>
        <w:t xml:space="preserve">given in the tutorial </w:t>
      </w:r>
      <w:hyperlink r:id="rId83">
        <w:r>
          <w:rPr>
            <w:color w:val="1155CC"/>
            <w:u w:val="single"/>
          </w:rPr>
          <w:t>https://ballerina.io/learn/by-example/xml-access.html</w:t>
        </w:r>
      </w:hyperlink>
      <w:r>
        <w:t>.</w:t>
      </w:r>
      <w:r>
        <w:t xml:space="preserve"> The final message created in the get method is a ballerina xml object with data as &lt;</w:t>
      </w:r>
      <w:proofErr w:type="spellStart"/>
      <w:r>
        <w:t>finalmessage</w:t>
      </w:r>
      <w:proofErr w:type="spellEnd"/>
      <w:r>
        <w:t>&gt;</w:t>
      </w:r>
    </w:p>
    <w:p w14:paraId="463346F9" w14:textId="16812C3F" w:rsidR="006B227E" w:rsidRDefault="00B551D6" w:rsidP="00D07C9A">
      <w:pPr>
        <w:pBdr>
          <w:top w:val="nil"/>
          <w:left w:val="nil"/>
          <w:bottom w:val="nil"/>
          <w:right w:val="nil"/>
          <w:between w:val="nil"/>
        </w:pBdr>
        <w:jc w:val="both"/>
        <w:rPr>
          <w:b/>
        </w:rPr>
      </w:pPr>
      <w:proofErr w:type="gramStart"/>
      <w:r>
        <w:t>hello</w:t>
      </w:r>
      <w:proofErr w:type="gramEnd"/>
      <w:r>
        <w:t xml:space="preserve"> world&lt;/</w:t>
      </w:r>
      <w:proofErr w:type="spellStart"/>
      <w:r>
        <w:t>finalmessage</w:t>
      </w:r>
      <w:proofErr w:type="spellEnd"/>
      <w:r>
        <w:t>&gt;. There are two import statements used</w:t>
      </w:r>
      <w:del w:id="136" w:author="Tony Assadi" w:date="2020-10-22T14:15:00Z">
        <w:r w:rsidDel="00D07C9A">
          <w:delText xml:space="preserve"> </w:delText>
        </w:r>
      </w:del>
      <w:r>
        <w:t xml:space="preserve"> here “ballerina/http” and ballerina/</w:t>
      </w:r>
      <w:proofErr w:type="spellStart"/>
      <w:r>
        <w:t>lang</w:t>
      </w:r>
      <w:proofErr w:type="spellEnd"/>
      <w:r>
        <w:t>.'xml.</w:t>
      </w:r>
    </w:p>
    <w:p w14:paraId="3836A449" w14:textId="77777777" w:rsidR="006B227E" w:rsidRDefault="006B227E"/>
    <w:p w14:paraId="23495897" w14:textId="77777777" w:rsidR="006B227E" w:rsidRDefault="00B551D6">
      <w:pPr>
        <w:pStyle w:val="Heading6"/>
      </w:pPr>
      <w:bookmarkStart w:id="137" w:name="_9m901bjp77i4" w:colFirst="0" w:colLast="0"/>
      <w:bookmarkEnd w:id="137"/>
      <w:r>
        <w:t>Jolie</w:t>
      </w:r>
    </w:p>
    <w:p w14:paraId="4FD86B0D" w14:textId="77777777" w:rsidR="006B227E" w:rsidRDefault="006B227E"/>
    <w:p w14:paraId="3C8FB587" w14:textId="77777777" w:rsidR="006B227E" w:rsidRDefault="00B551D6">
      <w:pPr>
        <w:rPr>
          <w:b/>
        </w:rPr>
      </w:pPr>
      <w:r>
        <w:rPr>
          <w:b/>
        </w:rPr>
        <w:t>Installation</w:t>
      </w:r>
    </w:p>
    <w:p w14:paraId="7033D3C8" w14:textId="77777777" w:rsidR="006B227E" w:rsidRDefault="00B551D6" w:rsidP="00D07C9A">
      <w:pPr>
        <w:jc w:val="both"/>
      </w:pPr>
      <w:r>
        <w:t xml:space="preserve">The first step to set up the development environment for Jolie is to install Jolie in the system. The latest version of Jolie as of today is 1.9.1. I followed the official documentation to install </w:t>
      </w:r>
      <w:proofErr w:type="spellStart"/>
      <w:r>
        <w:t>jolie</w:t>
      </w:r>
      <w:proofErr w:type="spellEnd"/>
      <w:r>
        <w:t xml:space="preserve"> </w:t>
      </w:r>
      <w:hyperlink r:id="rId84">
        <w:r>
          <w:rPr>
            <w:color w:val="1155CC"/>
            <w:u w:val="single"/>
          </w:rPr>
          <w:t>https://www.jolie-lang.org/downloads.html</w:t>
        </w:r>
      </w:hyperlink>
      <w:r>
        <w:t>.  The IDE recommended for Jolie is Visual studio Code, after installing VS Code the next step is to install the plugin for Jolie.</w:t>
      </w:r>
    </w:p>
    <w:p w14:paraId="0F509466" w14:textId="77777777" w:rsidR="006B227E" w:rsidRDefault="006B227E"/>
    <w:p w14:paraId="2159C088" w14:textId="77777777" w:rsidR="006B227E" w:rsidRDefault="00B551D6">
      <w:pPr>
        <w:rPr>
          <w:b/>
        </w:rPr>
      </w:pPr>
      <w:r>
        <w:rPr>
          <w:b/>
        </w:rPr>
        <w:t>Project Structure</w:t>
      </w:r>
    </w:p>
    <w:p w14:paraId="0B3BF315" w14:textId="77777777" w:rsidR="006B227E" w:rsidRDefault="00B551D6" w:rsidP="00D07C9A">
      <w:pPr>
        <w:jc w:val="both"/>
      </w:pPr>
      <w:r>
        <w:t xml:space="preserve">Unlike Java and Ballerina, there is no project structure </w:t>
      </w:r>
      <w:r>
        <w:t xml:space="preserve">for Jolie. A service in </w:t>
      </w:r>
      <w:proofErr w:type="spellStart"/>
      <w:r>
        <w:t>jolie</w:t>
      </w:r>
      <w:proofErr w:type="spellEnd"/>
      <w:r>
        <w:t xml:space="preserve"> can be defined in a single file with extension .</w:t>
      </w:r>
      <w:proofErr w:type="spellStart"/>
      <w:r>
        <w:t>ol</w:t>
      </w:r>
      <w:proofErr w:type="spellEnd"/>
      <w:r>
        <w:t>. I created four files each defining the respective service for hello-</w:t>
      </w:r>
      <w:proofErr w:type="spellStart"/>
      <w:r>
        <w:t>json</w:t>
      </w:r>
      <w:proofErr w:type="spellEnd"/>
      <w:r>
        <w:t>, hello-xml, world-</w:t>
      </w:r>
      <w:proofErr w:type="spellStart"/>
      <w:r>
        <w:t>json</w:t>
      </w:r>
      <w:proofErr w:type="gramStart"/>
      <w:r>
        <w:t>,world</w:t>
      </w:r>
      <w:proofErr w:type="spellEnd"/>
      <w:proofErr w:type="gramEnd"/>
      <w:r>
        <w:t>-xml. Like Ballerina, Jolie also does not need a dependency jar to be dow</w:t>
      </w:r>
      <w:r>
        <w:t xml:space="preserve">nloaded or mentioned separately in the </w:t>
      </w:r>
      <w:proofErr w:type="spellStart"/>
      <w:r>
        <w:t>config</w:t>
      </w:r>
      <w:proofErr w:type="spellEnd"/>
      <w:r>
        <w:t xml:space="preserve"> files.</w:t>
      </w:r>
    </w:p>
    <w:p w14:paraId="15E91FA8" w14:textId="77777777" w:rsidR="006B227E" w:rsidRDefault="006B227E">
      <w:pPr>
        <w:rPr>
          <w:b/>
        </w:rPr>
      </w:pPr>
    </w:p>
    <w:p w14:paraId="2B703E42" w14:textId="77777777" w:rsidR="006B227E" w:rsidRDefault="00B551D6">
      <w:pPr>
        <w:rPr>
          <w:b/>
        </w:rPr>
      </w:pPr>
      <w:proofErr w:type="spellStart"/>
      <w:proofErr w:type="gramStart"/>
      <w:r>
        <w:rPr>
          <w:b/>
        </w:rPr>
        <w:t>hello_json</w:t>
      </w:r>
      <w:proofErr w:type="spellEnd"/>
      <w:proofErr w:type="gramEnd"/>
      <w:r>
        <w:rPr>
          <w:b/>
        </w:rPr>
        <w:t xml:space="preserve"> service</w:t>
      </w:r>
    </w:p>
    <w:p w14:paraId="0C1135BC" w14:textId="77777777" w:rsidR="006B227E" w:rsidRDefault="00B551D6" w:rsidP="00D07C9A">
      <w:pPr>
        <w:jc w:val="both"/>
      </w:pPr>
      <w:r>
        <w:t xml:space="preserve">I created a </w:t>
      </w:r>
      <w:proofErr w:type="spellStart"/>
      <w:r>
        <w:t>jolie</w:t>
      </w:r>
      <w:proofErr w:type="spellEnd"/>
      <w:r>
        <w:t xml:space="preserve"> file called </w:t>
      </w:r>
      <w:proofErr w:type="spellStart"/>
      <w:r>
        <w:t>Hello.ol</w:t>
      </w:r>
      <w:proofErr w:type="spellEnd"/>
      <w:r>
        <w:t xml:space="preserve"> to write the code for </w:t>
      </w:r>
      <w:proofErr w:type="spellStart"/>
      <w:r>
        <w:t>hello_json</w:t>
      </w:r>
      <w:proofErr w:type="spellEnd"/>
      <w:r>
        <w:t xml:space="preserve"> service. In </w:t>
      </w:r>
      <w:proofErr w:type="spellStart"/>
      <w:r>
        <w:t>jolie</w:t>
      </w:r>
      <w:proofErr w:type="spellEnd"/>
      <w:r>
        <w:t>, the service is defined as the interface. The hello-</w:t>
      </w:r>
      <w:proofErr w:type="spellStart"/>
      <w:r>
        <w:t>json</w:t>
      </w:r>
      <w:proofErr w:type="spellEnd"/>
      <w:r>
        <w:t xml:space="preserve"> service is defined as the interface </w:t>
      </w:r>
      <w:r>
        <w:t xml:space="preserve">with name </w:t>
      </w:r>
      <w:proofErr w:type="spellStart"/>
      <w:r>
        <w:t>HelloAPI</w:t>
      </w:r>
      <w:proofErr w:type="spellEnd"/>
      <w:r>
        <w:t>. The service has one http method called get that produces the content type of application/</w:t>
      </w:r>
      <w:proofErr w:type="spellStart"/>
      <w:r>
        <w:t>json</w:t>
      </w:r>
      <w:proofErr w:type="spellEnd"/>
      <w:r>
        <w:t>. The get method creates the object of type “message”. The type message has a property called message1 that is of type string. In the get metho</w:t>
      </w:r>
      <w:r>
        <w:t>d, the value of message1 of type message is set to “hello”. Unlike Java and Ballerina, there is no single import statement in the code.</w:t>
      </w:r>
    </w:p>
    <w:p w14:paraId="0B4712EA" w14:textId="77777777" w:rsidR="006B227E" w:rsidRDefault="006B227E">
      <w:pPr>
        <w:rPr>
          <w:b/>
        </w:rPr>
      </w:pPr>
    </w:p>
    <w:p w14:paraId="40AD5587" w14:textId="77777777" w:rsidR="006B227E" w:rsidRDefault="00B551D6">
      <w:pPr>
        <w:rPr>
          <w:b/>
        </w:rPr>
      </w:pPr>
      <w:proofErr w:type="spellStart"/>
      <w:proofErr w:type="gramStart"/>
      <w:r>
        <w:rPr>
          <w:b/>
        </w:rPr>
        <w:t>hello_xml</w:t>
      </w:r>
      <w:proofErr w:type="spellEnd"/>
      <w:proofErr w:type="gramEnd"/>
      <w:r>
        <w:rPr>
          <w:b/>
        </w:rPr>
        <w:t xml:space="preserve"> service</w:t>
      </w:r>
    </w:p>
    <w:p w14:paraId="54B6F090" w14:textId="77777777" w:rsidR="006B227E" w:rsidRDefault="00B551D6" w:rsidP="00D07C9A">
      <w:pPr>
        <w:jc w:val="both"/>
      </w:pPr>
      <w:r>
        <w:t xml:space="preserve">I created a </w:t>
      </w:r>
      <w:proofErr w:type="spellStart"/>
      <w:r>
        <w:t>jolie</w:t>
      </w:r>
      <w:proofErr w:type="spellEnd"/>
      <w:r>
        <w:t xml:space="preserve"> file called </w:t>
      </w:r>
      <w:proofErr w:type="spellStart"/>
      <w:r>
        <w:t>HelloXML.ol</w:t>
      </w:r>
      <w:proofErr w:type="spellEnd"/>
      <w:r>
        <w:t xml:space="preserve"> to write the code for </w:t>
      </w:r>
      <w:proofErr w:type="spellStart"/>
      <w:r>
        <w:t>hello_xml</w:t>
      </w:r>
      <w:proofErr w:type="spellEnd"/>
      <w:r>
        <w:t xml:space="preserve"> service. The hello-xml serv</w:t>
      </w:r>
      <w:r>
        <w:t xml:space="preserve">ice is defined as the interface with name </w:t>
      </w:r>
      <w:proofErr w:type="spellStart"/>
      <w:r>
        <w:t>HelloAPI</w:t>
      </w:r>
      <w:proofErr w:type="spellEnd"/>
      <w:r>
        <w:t xml:space="preserve">. The service has one http method called get that produces the content type of application/xml. The get method creates the object of type “message”. The type message has a property called .message1 that is </w:t>
      </w:r>
      <w:r>
        <w:t>of type string. In the get method, the value of .message1 of type message is set to “hello”. Unlike Java and Ballerina, there is no single import statement in the code.</w:t>
      </w:r>
    </w:p>
    <w:p w14:paraId="093799F6" w14:textId="77777777" w:rsidR="006B227E" w:rsidRDefault="006B227E"/>
    <w:p w14:paraId="351A1715" w14:textId="77777777" w:rsidR="006B227E" w:rsidRDefault="006B227E">
      <w:pPr>
        <w:rPr>
          <w:b/>
        </w:rPr>
      </w:pPr>
    </w:p>
    <w:p w14:paraId="44F45A9E" w14:textId="77777777" w:rsidR="006B227E" w:rsidRDefault="00B551D6">
      <w:pPr>
        <w:rPr>
          <w:b/>
        </w:rPr>
      </w:pPr>
      <w:proofErr w:type="spellStart"/>
      <w:proofErr w:type="gramStart"/>
      <w:r>
        <w:rPr>
          <w:b/>
        </w:rPr>
        <w:t>world_json</w:t>
      </w:r>
      <w:proofErr w:type="spellEnd"/>
      <w:proofErr w:type="gramEnd"/>
      <w:r>
        <w:rPr>
          <w:b/>
        </w:rPr>
        <w:t xml:space="preserve"> service</w:t>
      </w:r>
    </w:p>
    <w:p w14:paraId="6D453F01" w14:textId="77777777" w:rsidR="006B227E" w:rsidRDefault="00B551D6" w:rsidP="00D07C9A">
      <w:pPr>
        <w:jc w:val="both"/>
      </w:pPr>
      <w:r>
        <w:t xml:space="preserve">I created a </w:t>
      </w:r>
      <w:proofErr w:type="spellStart"/>
      <w:r>
        <w:t>jolie</w:t>
      </w:r>
      <w:proofErr w:type="spellEnd"/>
      <w:r>
        <w:t xml:space="preserve"> file called </w:t>
      </w:r>
      <w:proofErr w:type="spellStart"/>
      <w:r>
        <w:t>World.ol</w:t>
      </w:r>
      <w:proofErr w:type="spellEnd"/>
      <w:r>
        <w:t xml:space="preserve"> to write the code for </w:t>
      </w:r>
      <w:proofErr w:type="spellStart"/>
      <w:r>
        <w:t>world</w:t>
      </w:r>
      <w:r>
        <w:t>_json</w:t>
      </w:r>
      <w:proofErr w:type="spellEnd"/>
      <w:r>
        <w:t xml:space="preserve"> service. The world-</w:t>
      </w:r>
      <w:proofErr w:type="spellStart"/>
      <w:r>
        <w:t>json</w:t>
      </w:r>
      <w:proofErr w:type="spellEnd"/>
      <w:r>
        <w:t xml:space="preserve"> service is defined as the interface with the name </w:t>
      </w:r>
      <w:proofErr w:type="spellStart"/>
      <w:r>
        <w:t>WorldAPI</w:t>
      </w:r>
      <w:proofErr w:type="spellEnd"/>
      <w:r>
        <w:t>. The service has one http method called get that produces the content type of application/</w:t>
      </w:r>
      <w:proofErr w:type="spellStart"/>
      <w:r>
        <w:t>json</w:t>
      </w:r>
      <w:proofErr w:type="spellEnd"/>
      <w:r>
        <w:t>. The get method calls the hello-</w:t>
      </w:r>
      <w:proofErr w:type="spellStart"/>
      <w:r>
        <w:t>json</w:t>
      </w:r>
      <w:proofErr w:type="spellEnd"/>
      <w:r>
        <w:t xml:space="preserve"> service in </w:t>
      </w:r>
      <w:proofErr w:type="spellStart"/>
      <w:r>
        <w:t>jolie</w:t>
      </w:r>
      <w:proofErr w:type="spellEnd"/>
      <w:r>
        <w:t xml:space="preserve"> object of type mes</w:t>
      </w:r>
      <w:r>
        <w:t xml:space="preserve">sage. We get the value of key “message1”, we create the object of type </w:t>
      </w:r>
      <w:proofErr w:type="spellStart"/>
      <w:r>
        <w:t>finalmessage</w:t>
      </w:r>
      <w:proofErr w:type="spellEnd"/>
      <w:r>
        <w:t xml:space="preserve"> with the property of name </w:t>
      </w:r>
      <w:proofErr w:type="spellStart"/>
      <w:r>
        <w:t>finalmessage</w:t>
      </w:r>
      <w:proofErr w:type="spellEnd"/>
      <w:r>
        <w:t xml:space="preserve"> and type string. The value assigned to the property is “hello world”. There are no import statements.</w:t>
      </w:r>
    </w:p>
    <w:p w14:paraId="148F00E0" w14:textId="77777777" w:rsidR="006B227E" w:rsidRDefault="006B227E"/>
    <w:p w14:paraId="4D21606D" w14:textId="77777777" w:rsidR="006B227E" w:rsidRDefault="00B551D6">
      <w:pPr>
        <w:rPr>
          <w:b/>
        </w:rPr>
      </w:pPr>
      <w:proofErr w:type="spellStart"/>
      <w:proofErr w:type="gramStart"/>
      <w:r>
        <w:rPr>
          <w:b/>
        </w:rPr>
        <w:t>world_xml</w:t>
      </w:r>
      <w:proofErr w:type="spellEnd"/>
      <w:proofErr w:type="gramEnd"/>
      <w:r>
        <w:rPr>
          <w:b/>
        </w:rPr>
        <w:t xml:space="preserve"> service</w:t>
      </w:r>
    </w:p>
    <w:p w14:paraId="147D0147" w14:textId="77777777" w:rsidR="006B227E" w:rsidRDefault="00B551D6" w:rsidP="00D07C9A">
      <w:pPr>
        <w:jc w:val="both"/>
      </w:pPr>
      <w:r>
        <w:t xml:space="preserve">I created a </w:t>
      </w:r>
      <w:proofErr w:type="spellStart"/>
      <w:r>
        <w:t>jolie</w:t>
      </w:r>
      <w:proofErr w:type="spellEnd"/>
      <w:r>
        <w:t xml:space="preserve"> file called </w:t>
      </w:r>
      <w:proofErr w:type="spellStart"/>
      <w:r>
        <w:t>WorldXML.ol</w:t>
      </w:r>
      <w:proofErr w:type="spellEnd"/>
      <w:r>
        <w:t xml:space="preserve"> to write the code for </w:t>
      </w:r>
      <w:proofErr w:type="spellStart"/>
      <w:r>
        <w:t>world_xml</w:t>
      </w:r>
      <w:proofErr w:type="spellEnd"/>
      <w:r>
        <w:t xml:space="preserve"> service. The world-xml service is defined as the interface with the name </w:t>
      </w:r>
      <w:proofErr w:type="spellStart"/>
      <w:r>
        <w:t>WorldAPI</w:t>
      </w:r>
      <w:proofErr w:type="spellEnd"/>
      <w:r>
        <w:t>. The service has one http method called get that produces the content type of application/xml. The get method ca</w:t>
      </w:r>
      <w:r>
        <w:t xml:space="preserve">lls the hello-xml service in </w:t>
      </w:r>
      <w:proofErr w:type="spellStart"/>
      <w:r>
        <w:t>jolie</w:t>
      </w:r>
      <w:proofErr w:type="spellEnd"/>
      <w:r>
        <w:t xml:space="preserve"> object of type message. We get the value of key “.message1”, we create the object of type </w:t>
      </w:r>
      <w:proofErr w:type="spellStart"/>
      <w:r>
        <w:t>finalmessage</w:t>
      </w:r>
      <w:proofErr w:type="spellEnd"/>
      <w:r>
        <w:t xml:space="preserve"> with the property of name </w:t>
      </w:r>
      <w:proofErr w:type="spellStart"/>
      <w:r>
        <w:t>finalmessage</w:t>
      </w:r>
      <w:proofErr w:type="spellEnd"/>
      <w:r>
        <w:t xml:space="preserve"> and type string. The value assigned to the property is “hello world”. There are</w:t>
      </w:r>
      <w:r>
        <w:t xml:space="preserve"> no import statements.</w:t>
      </w:r>
    </w:p>
    <w:p w14:paraId="1AA6C5CE" w14:textId="77777777" w:rsidR="006B227E" w:rsidRDefault="006B227E"/>
    <w:p w14:paraId="0AFF2E7B" w14:textId="77777777" w:rsidR="006B227E" w:rsidRDefault="00B551D6">
      <w:pPr>
        <w:rPr>
          <w:b/>
        </w:rPr>
      </w:pPr>
      <w:r>
        <w:rPr>
          <w:b/>
        </w:rPr>
        <w:t>Challenges</w:t>
      </w:r>
    </w:p>
    <w:p w14:paraId="7AA6D276" w14:textId="77777777" w:rsidR="006B227E" w:rsidRDefault="00B551D6" w:rsidP="00D07C9A">
      <w:pPr>
        <w:jc w:val="both"/>
      </w:pPr>
      <w:r>
        <w:t>There was one issue in installing Jolie in the local environment with the default setup of the Jolie installer. This was resolved by changing the launcher location of the installer to the binary location.</w:t>
      </w:r>
    </w:p>
    <w:p w14:paraId="6CE4F865" w14:textId="77777777" w:rsidR="006B227E" w:rsidRDefault="00B551D6">
      <w:pPr>
        <w:pStyle w:val="Heading5"/>
      </w:pPr>
      <w:bookmarkStart w:id="138" w:name="_rsgcr2s9tqr5" w:colFirst="0" w:colLast="0"/>
      <w:bookmarkEnd w:id="138"/>
      <w:r>
        <w:t>AMQP</w:t>
      </w:r>
    </w:p>
    <w:p w14:paraId="271A1A87" w14:textId="77777777" w:rsidR="006B227E" w:rsidRDefault="006B227E"/>
    <w:p w14:paraId="2F786CCF" w14:textId="754BD384" w:rsidR="006B227E" w:rsidRDefault="00B551D6" w:rsidP="00D07C9A">
      <w:pPr>
        <w:jc w:val="both"/>
      </w:pPr>
      <w:r>
        <w:t>For testin</w:t>
      </w:r>
      <w:r>
        <w:t xml:space="preserve">g the languages for the second integration type that is messaging using the AMQP protocol, I </w:t>
      </w:r>
      <w:del w:id="139" w:author="Tony Assadi" w:date="2020-10-22T14:16:00Z">
        <w:r w:rsidDel="00D07C9A">
          <w:delText xml:space="preserve">am </w:delText>
        </w:r>
      </w:del>
      <w:ins w:id="140" w:author="Tony Assadi" w:date="2020-10-22T14:16:00Z">
        <w:r w:rsidR="00D07C9A">
          <w:t>wrote</w:t>
        </w:r>
        <w:r w:rsidR="00D07C9A">
          <w:t xml:space="preserve"> </w:t>
        </w:r>
      </w:ins>
      <w:del w:id="141" w:author="Tony Assadi" w:date="2020-10-22T14:16:00Z">
        <w:r w:rsidDel="00D07C9A">
          <w:delText xml:space="preserve">writing the </w:delText>
        </w:r>
      </w:del>
      <w:ins w:id="142" w:author="Tony Assadi" w:date="2020-10-22T14:16:00Z">
        <w:r w:rsidR="00D07C9A">
          <w:t>a</w:t>
        </w:r>
        <w:r w:rsidR="00D07C9A">
          <w:t xml:space="preserve"> </w:t>
        </w:r>
      </w:ins>
      <w:r>
        <w:t xml:space="preserve">hello service as a </w:t>
      </w:r>
      <w:proofErr w:type="spellStart"/>
      <w:r>
        <w:t>ReST</w:t>
      </w:r>
      <w:proofErr w:type="spellEnd"/>
      <w:r>
        <w:t xml:space="preserve"> service that produces the “hello” message in </w:t>
      </w:r>
      <w:proofErr w:type="spellStart"/>
      <w:r>
        <w:t>json</w:t>
      </w:r>
      <w:proofErr w:type="spellEnd"/>
      <w:r>
        <w:t xml:space="preserve"> and xml data format. This message is then published to the </w:t>
      </w:r>
      <w:proofErr w:type="spellStart"/>
      <w:r>
        <w:t>RabbitMQ</w:t>
      </w:r>
      <w:proofErr w:type="spellEnd"/>
      <w:r>
        <w:t xml:space="preserve"> queue </w:t>
      </w:r>
      <w:r>
        <w:t>which is then consumed by the world service. World service which is a simple runnable java application</w:t>
      </w:r>
      <w:del w:id="143" w:author="Tony Assadi" w:date="2020-10-22T14:16:00Z">
        <w:r w:rsidDel="00D07C9A">
          <w:delText>,</w:delText>
        </w:r>
      </w:del>
      <w:r>
        <w:t xml:space="preserve"> constantly listens to the same </w:t>
      </w:r>
      <w:proofErr w:type="spellStart"/>
      <w:r>
        <w:t>RabbitMQ</w:t>
      </w:r>
      <w:proofErr w:type="spellEnd"/>
      <w:r>
        <w:t xml:space="preserve"> queue where the hello service publishes the message. The world service then appends the message “world” to the m</w:t>
      </w:r>
      <w:r>
        <w:t xml:space="preserve">essage received and prints the final message - “hello world” in </w:t>
      </w:r>
      <w:proofErr w:type="spellStart"/>
      <w:r>
        <w:t>json</w:t>
      </w:r>
      <w:proofErr w:type="spellEnd"/>
      <w:r>
        <w:t xml:space="preserve"> and xml format.</w:t>
      </w:r>
    </w:p>
    <w:p w14:paraId="39F30AC8" w14:textId="77777777" w:rsidR="006B227E" w:rsidRDefault="00B551D6">
      <w:pPr>
        <w:pStyle w:val="Heading6"/>
      </w:pPr>
      <w:bookmarkStart w:id="144" w:name="_jb9t1erf4lh8" w:colFirst="0" w:colLast="0"/>
      <w:bookmarkEnd w:id="144"/>
      <w:r>
        <w:t>Java</w:t>
      </w:r>
    </w:p>
    <w:p w14:paraId="3BF15C5E" w14:textId="77777777" w:rsidR="006B227E" w:rsidRDefault="00B551D6" w:rsidP="00D07C9A">
      <w:pPr>
        <w:jc w:val="both"/>
      </w:pPr>
      <w:r>
        <w:t xml:space="preserve">For writing the program in java for AMQP, I followed the tutorial given by </w:t>
      </w:r>
      <w:proofErr w:type="spellStart"/>
      <w:r>
        <w:t>RabbitMQ</w:t>
      </w:r>
      <w:proofErr w:type="spellEnd"/>
      <w:r>
        <w:t xml:space="preserve"> </w:t>
      </w:r>
      <w:hyperlink r:id="rId85">
        <w:r>
          <w:t>(</w:t>
        </w:r>
        <w:proofErr w:type="spellStart"/>
      </w:hyperlink>
      <w:hyperlink r:id="rId86">
        <w:r>
          <w:rPr>
            <w:i/>
          </w:rPr>
          <w:t>RabbitMQ</w:t>
        </w:r>
        <w:proofErr w:type="spellEnd"/>
        <w:r>
          <w:rPr>
            <w:i/>
          </w:rPr>
          <w:t xml:space="preserve"> Tutorial - “Hello World!” — </w:t>
        </w:r>
        <w:proofErr w:type="spellStart"/>
        <w:r>
          <w:rPr>
            <w:i/>
          </w:rPr>
          <w:t>RabbitMQ</w:t>
        </w:r>
        <w:proofErr w:type="spellEnd"/>
      </w:hyperlink>
      <w:hyperlink r:id="rId87">
        <w:r>
          <w:t xml:space="preserve">, </w:t>
        </w:r>
        <w:proofErr w:type="spellStart"/>
        <w:r>
          <w:t>n.d.</w:t>
        </w:r>
        <w:proofErr w:type="spellEnd"/>
        <w:r>
          <w:t>)</w:t>
        </w:r>
      </w:hyperlink>
      <w:r>
        <w:t xml:space="preserve">. However, the tutorial was to code a simple runnable java application. To code the example for the given scenario of my experiment, I had to make the changes accordingly. As the first service that is hello is the </w:t>
      </w:r>
      <w:proofErr w:type="spellStart"/>
      <w:r>
        <w:t>ReST</w:t>
      </w:r>
      <w:proofErr w:type="spellEnd"/>
      <w:r>
        <w:t xml:space="preserve"> service, I referred to the same tutor</w:t>
      </w:r>
      <w:r>
        <w:t xml:space="preserve">ial to build the </w:t>
      </w:r>
      <w:proofErr w:type="spellStart"/>
      <w:r>
        <w:t>ReST</w:t>
      </w:r>
      <w:proofErr w:type="spellEnd"/>
      <w:r>
        <w:t xml:space="preserve"> service as in the previous example. </w:t>
      </w:r>
    </w:p>
    <w:p w14:paraId="35716774" w14:textId="77777777" w:rsidR="006B227E" w:rsidRDefault="006B227E"/>
    <w:p w14:paraId="5A9A96CB" w14:textId="77777777" w:rsidR="006B227E" w:rsidRDefault="00B551D6">
      <w:pPr>
        <w:rPr>
          <w:b/>
        </w:rPr>
      </w:pPr>
      <w:r>
        <w:rPr>
          <w:b/>
        </w:rPr>
        <w:t>Installation</w:t>
      </w:r>
    </w:p>
    <w:p w14:paraId="7797D8C9" w14:textId="77777777" w:rsidR="006B227E" w:rsidRDefault="00B551D6">
      <w:r>
        <w:t xml:space="preserve">The prerequisites for this scenario is </w:t>
      </w:r>
      <w:proofErr w:type="spellStart"/>
      <w:r>
        <w:t>RabbitMQ</w:t>
      </w:r>
      <w:proofErr w:type="spellEnd"/>
      <w:r>
        <w:t xml:space="preserve"> installed on the local system. For </w:t>
      </w:r>
      <w:proofErr w:type="spellStart"/>
      <w:r>
        <w:t>RabbitMQ</w:t>
      </w:r>
      <w:proofErr w:type="spellEnd"/>
      <w:r>
        <w:t xml:space="preserve"> installation I downloaded the </w:t>
      </w:r>
      <w:proofErr w:type="spellStart"/>
      <w:r>
        <w:t>docker</w:t>
      </w:r>
      <w:proofErr w:type="spellEnd"/>
      <w:r>
        <w:t xml:space="preserve"> image of </w:t>
      </w:r>
      <w:proofErr w:type="spellStart"/>
      <w:r>
        <w:t>RabbitMQ</w:t>
      </w:r>
      <w:proofErr w:type="spellEnd"/>
      <w:r>
        <w:t>. The other prerequisites are the sam</w:t>
      </w:r>
      <w:r>
        <w:t xml:space="preserve">e as that for the </w:t>
      </w:r>
      <w:proofErr w:type="spellStart"/>
      <w:r>
        <w:t>ReST</w:t>
      </w:r>
      <w:proofErr w:type="spellEnd"/>
      <w:r>
        <w:t xml:space="preserve"> service for </w:t>
      </w:r>
      <w:proofErr w:type="gramStart"/>
      <w:r>
        <w:t>java(</w:t>
      </w:r>
      <w:proofErr w:type="gramEnd"/>
      <w:r>
        <w:rPr>
          <w:color w:val="1155CC"/>
          <w:u w:val="single"/>
        </w:rPr>
        <w:fldChar w:fldCharType="begin"/>
      </w:r>
      <w:r>
        <w:rPr>
          <w:color w:val="1155CC"/>
          <w:u w:val="single"/>
        </w:rPr>
        <w:instrText xml:space="preserve"> HYPERLINK "https://registry.hub.docker.com/_/rabbitmq/" \h </w:instrText>
      </w:r>
      <w:r>
        <w:rPr>
          <w:color w:val="1155CC"/>
          <w:u w:val="single"/>
        </w:rPr>
        <w:fldChar w:fldCharType="separate"/>
      </w:r>
      <w:r>
        <w:rPr>
          <w:color w:val="1155CC"/>
          <w:u w:val="single"/>
        </w:rPr>
        <w:t>https://registry.hub.docker.com/_/rabbitmq/</w:t>
      </w:r>
      <w:r>
        <w:rPr>
          <w:color w:val="1155CC"/>
          <w:u w:val="single"/>
        </w:rPr>
        <w:fldChar w:fldCharType="end"/>
      </w:r>
      <w:r>
        <w:t xml:space="preserve">). </w:t>
      </w:r>
    </w:p>
    <w:p w14:paraId="17649E91" w14:textId="77777777" w:rsidR="006B227E" w:rsidRDefault="006B227E"/>
    <w:p w14:paraId="0A23EAC9" w14:textId="77777777" w:rsidR="006B227E" w:rsidRDefault="00B551D6">
      <w:pPr>
        <w:rPr>
          <w:b/>
        </w:rPr>
      </w:pPr>
      <w:r>
        <w:rPr>
          <w:b/>
        </w:rPr>
        <w:t>Project Structure</w:t>
      </w:r>
    </w:p>
    <w:p w14:paraId="1EF2C6C9" w14:textId="48ADC031" w:rsidR="006B227E" w:rsidRDefault="00B551D6" w:rsidP="00D07C9A">
      <w:pPr>
        <w:jc w:val="both"/>
      </w:pPr>
      <w:r>
        <w:t xml:space="preserve">I created four maven projects - hello, </w:t>
      </w:r>
      <w:proofErr w:type="spellStart"/>
      <w:r>
        <w:t>hello_xml</w:t>
      </w:r>
      <w:proofErr w:type="spellEnd"/>
      <w:r>
        <w:t xml:space="preserve">, world and </w:t>
      </w:r>
      <w:proofErr w:type="spellStart"/>
      <w:r>
        <w:t>world_xml</w:t>
      </w:r>
      <w:proofErr w:type="spellEnd"/>
      <w:r>
        <w:t xml:space="preserve">. The glassfish server and the </w:t>
      </w:r>
      <w:proofErr w:type="spellStart"/>
      <w:r>
        <w:t>ReST</w:t>
      </w:r>
      <w:proofErr w:type="spellEnd"/>
      <w:r>
        <w:t xml:space="preserve"> </w:t>
      </w:r>
      <w:proofErr w:type="spellStart"/>
      <w:proofErr w:type="gramStart"/>
      <w:r>
        <w:t>api</w:t>
      </w:r>
      <w:proofErr w:type="spellEnd"/>
      <w:proofErr w:type="gramEnd"/>
      <w:r>
        <w:t xml:space="preserve"> dependency was resolved by the </w:t>
      </w:r>
      <w:proofErr w:type="spellStart"/>
      <w:r>
        <w:t>jaxrs</w:t>
      </w:r>
      <w:proofErr w:type="spellEnd"/>
      <w:r>
        <w:t xml:space="preserve"> project in </w:t>
      </w:r>
      <w:del w:id="145" w:author="Tony Assadi" w:date="2020-10-22T14:17:00Z">
        <w:r w:rsidDel="00D07C9A">
          <w:delText xml:space="preserve">the </w:delText>
        </w:r>
      </w:del>
      <w:ins w:id="146" w:author="Tony Assadi" w:date="2020-10-22T14:17:00Z">
        <w:r w:rsidR="00D07C9A">
          <w:t>a</w:t>
        </w:r>
        <w:r w:rsidR="00D07C9A">
          <w:t xml:space="preserve"> </w:t>
        </w:r>
      </w:ins>
      <w:r>
        <w:t xml:space="preserve">similar way I did for the earlier </w:t>
      </w:r>
      <w:proofErr w:type="spellStart"/>
      <w:r>
        <w:t>ReST</w:t>
      </w:r>
      <w:proofErr w:type="spellEnd"/>
      <w:r>
        <w:t xml:space="preserve"> scenario for java. To add the dependency for </w:t>
      </w:r>
      <w:proofErr w:type="spellStart"/>
      <w:r>
        <w:t>RabbitMQ</w:t>
      </w:r>
      <w:proofErr w:type="spellEnd"/>
      <w:r>
        <w:t xml:space="preserve"> in</w:t>
      </w:r>
      <w:r>
        <w:t xml:space="preserve"> all the projects, the </w:t>
      </w:r>
      <w:proofErr w:type="spellStart"/>
      <w:r>
        <w:t>pom</w:t>
      </w:r>
      <w:proofErr w:type="spellEnd"/>
      <w:r>
        <w:t xml:space="preserve"> contained </w:t>
      </w:r>
      <w:ins w:id="147" w:author="Tony Assadi" w:date="2020-10-22T14:17:00Z">
        <w:r w:rsidR="00D07C9A">
          <w:t xml:space="preserve">the </w:t>
        </w:r>
      </w:ins>
      <w:r>
        <w:t xml:space="preserve">following configuration- </w:t>
      </w:r>
    </w:p>
    <w:p w14:paraId="62C0D579" w14:textId="77777777" w:rsidR="006B227E" w:rsidRDefault="006B227E"/>
    <w:p w14:paraId="1ACA759A" w14:textId="77777777" w:rsidR="006B227E" w:rsidRDefault="00B551D6">
      <w:r>
        <w:t>&lt;</w:t>
      </w:r>
      <w:proofErr w:type="gramStart"/>
      <w:r>
        <w:t>dependency</w:t>
      </w:r>
      <w:proofErr w:type="gramEnd"/>
      <w:r>
        <w:t>&gt;</w:t>
      </w:r>
    </w:p>
    <w:p w14:paraId="640E44F9" w14:textId="77777777" w:rsidR="006B227E" w:rsidRDefault="00B551D6">
      <w:r>
        <w:t xml:space="preserve">            &lt;</w:t>
      </w:r>
      <w:proofErr w:type="spellStart"/>
      <w:proofErr w:type="gramStart"/>
      <w:r>
        <w:t>groupId</w:t>
      </w:r>
      <w:proofErr w:type="spellEnd"/>
      <w:r>
        <w:t>&gt;</w:t>
      </w:r>
      <w:proofErr w:type="spellStart"/>
      <w:proofErr w:type="gramEnd"/>
      <w:r>
        <w:t>com.rabbitmq</w:t>
      </w:r>
      <w:proofErr w:type="spellEnd"/>
      <w:r>
        <w:t>&lt;/</w:t>
      </w:r>
      <w:proofErr w:type="spellStart"/>
      <w:r>
        <w:t>groupId</w:t>
      </w:r>
      <w:proofErr w:type="spellEnd"/>
      <w:r>
        <w:t>&gt;</w:t>
      </w:r>
    </w:p>
    <w:p w14:paraId="1278EEDC" w14:textId="77777777" w:rsidR="006B227E" w:rsidRDefault="00B551D6">
      <w:r>
        <w:t xml:space="preserve">            &lt;</w:t>
      </w:r>
      <w:proofErr w:type="spellStart"/>
      <w:proofErr w:type="gramStart"/>
      <w:r>
        <w:t>artifactId</w:t>
      </w:r>
      <w:proofErr w:type="spellEnd"/>
      <w:r>
        <w:t>&gt;</w:t>
      </w:r>
      <w:proofErr w:type="spellStart"/>
      <w:proofErr w:type="gramEnd"/>
      <w:r>
        <w:t>amqp</w:t>
      </w:r>
      <w:proofErr w:type="spellEnd"/>
      <w:r>
        <w:t>-client&lt;/</w:t>
      </w:r>
      <w:proofErr w:type="spellStart"/>
      <w:r>
        <w:t>artifactId</w:t>
      </w:r>
      <w:proofErr w:type="spellEnd"/>
      <w:r>
        <w:t>&gt;</w:t>
      </w:r>
    </w:p>
    <w:p w14:paraId="44701EB3" w14:textId="77777777" w:rsidR="006B227E" w:rsidRDefault="00B551D6">
      <w:r>
        <w:lastRenderedPageBreak/>
        <w:t xml:space="preserve">            &lt;version&gt;5.7.1&lt;/version&gt;</w:t>
      </w:r>
    </w:p>
    <w:p w14:paraId="1C569C62" w14:textId="77777777" w:rsidR="006B227E" w:rsidRDefault="00B551D6">
      <w:r>
        <w:t>&lt;/dependency&gt;</w:t>
      </w:r>
    </w:p>
    <w:p w14:paraId="41BA2FE5" w14:textId="77777777" w:rsidR="006B227E" w:rsidRDefault="00B551D6">
      <w:r>
        <w:rPr>
          <w:noProof/>
          <w:lang w:val="en-NZ"/>
        </w:rPr>
        <w:drawing>
          <wp:inline distT="114300" distB="114300" distL="114300" distR="114300" wp14:anchorId="34510E93" wp14:editId="24A8EB2E">
            <wp:extent cx="2943225" cy="416242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8"/>
                    <a:srcRect/>
                    <a:stretch>
                      <a:fillRect/>
                    </a:stretch>
                  </pic:blipFill>
                  <pic:spPr>
                    <a:xfrm>
                      <a:off x="0" y="0"/>
                      <a:ext cx="2943225" cy="4162425"/>
                    </a:xfrm>
                    <a:prstGeom prst="rect">
                      <a:avLst/>
                    </a:prstGeom>
                    <a:ln/>
                  </pic:spPr>
                </pic:pic>
              </a:graphicData>
            </a:graphic>
          </wp:inline>
        </w:drawing>
      </w:r>
    </w:p>
    <w:p w14:paraId="1ECC4B4C" w14:textId="77777777" w:rsidR="006B227E" w:rsidRDefault="006B227E">
      <w:pPr>
        <w:rPr>
          <w:b/>
        </w:rPr>
      </w:pPr>
    </w:p>
    <w:p w14:paraId="1E7153B1" w14:textId="77777777" w:rsidR="006B227E" w:rsidRDefault="00B551D6">
      <w:pPr>
        <w:rPr>
          <w:b/>
        </w:rPr>
      </w:pPr>
      <w:proofErr w:type="spellStart"/>
      <w:proofErr w:type="gramStart"/>
      <w:r>
        <w:rPr>
          <w:b/>
        </w:rPr>
        <w:t>hello_json</w:t>
      </w:r>
      <w:proofErr w:type="spellEnd"/>
      <w:proofErr w:type="gramEnd"/>
      <w:r>
        <w:rPr>
          <w:b/>
        </w:rPr>
        <w:t xml:space="preserve"> service</w:t>
      </w:r>
    </w:p>
    <w:p w14:paraId="7CA45FCD" w14:textId="77777777" w:rsidR="006B227E" w:rsidRDefault="00B551D6" w:rsidP="00D07C9A">
      <w:pPr>
        <w:jc w:val="both"/>
        <w:rPr>
          <w:b/>
        </w:rPr>
      </w:pPr>
      <w:r>
        <w:t>I created a c</w:t>
      </w:r>
      <w:r>
        <w:t xml:space="preserve">lass called Hello.java inside the package </w:t>
      </w:r>
      <w:proofErr w:type="spellStart"/>
      <w:r>
        <w:t>javaeetutorial.hello</w:t>
      </w:r>
      <w:proofErr w:type="spellEnd"/>
      <w:r>
        <w:t xml:space="preserve">. This class has a </w:t>
      </w:r>
      <w:proofErr w:type="spellStart"/>
      <w:r>
        <w:t>httpmethod</w:t>
      </w:r>
      <w:proofErr w:type="spellEnd"/>
      <w:r>
        <w:t xml:space="preserve"> called get with the </w:t>
      </w:r>
      <w:proofErr w:type="spellStart"/>
      <w:r>
        <w:t>uri</w:t>
      </w:r>
      <w:proofErr w:type="spellEnd"/>
      <w:r>
        <w:t xml:space="preserve"> path “</w:t>
      </w:r>
      <w:proofErr w:type="spellStart"/>
      <w:r>
        <w:t>hello”.This</w:t>
      </w:r>
      <w:proofErr w:type="spellEnd"/>
      <w:r>
        <w:t xml:space="preserve"> http get method sends the message to the </w:t>
      </w:r>
      <w:proofErr w:type="spellStart"/>
      <w:r>
        <w:t>RabbitMQ</w:t>
      </w:r>
      <w:proofErr w:type="spellEnd"/>
      <w:r>
        <w:t xml:space="preserve"> broker in the format </w:t>
      </w:r>
      <w:proofErr w:type="spellStart"/>
      <w:r>
        <w:t>json</w:t>
      </w:r>
      <w:proofErr w:type="spellEnd"/>
      <w:r>
        <w:t xml:space="preserve">.  </w:t>
      </w:r>
      <w:proofErr w:type="gramStart"/>
      <w:r>
        <w:t>The  get</w:t>
      </w:r>
      <w:proofErr w:type="gramEnd"/>
      <w:r>
        <w:t xml:space="preserve"> method creates a java String object</w:t>
      </w:r>
      <w:r>
        <w:t xml:space="preserve"> called message that has the </w:t>
      </w:r>
      <w:proofErr w:type="spellStart"/>
      <w:r>
        <w:t>json</w:t>
      </w:r>
      <w:proofErr w:type="spellEnd"/>
      <w:r>
        <w:t xml:space="preserve"> data {“message1”:”hello”}. The connection is established with the </w:t>
      </w:r>
      <w:proofErr w:type="spellStart"/>
      <w:r>
        <w:t>RabbitMQ</w:t>
      </w:r>
      <w:proofErr w:type="spellEnd"/>
      <w:r>
        <w:t xml:space="preserve"> broker when the get method is called, and this message is published to the queue whose name is “hello-</w:t>
      </w:r>
      <w:proofErr w:type="spellStart"/>
      <w:r>
        <w:t>json</w:t>
      </w:r>
      <w:proofErr w:type="spellEnd"/>
      <w:r>
        <w:t>”.</w:t>
      </w:r>
    </w:p>
    <w:p w14:paraId="48FC25A5" w14:textId="77777777" w:rsidR="006B227E" w:rsidRDefault="006B227E"/>
    <w:p w14:paraId="0C3D139F" w14:textId="77777777" w:rsidR="006B227E" w:rsidRDefault="00B551D6">
      <w:pPr>
        <w:rPr>
          <w:b/>
        </w:rPr>
      </w:pPr>
      <w:proofErr w:type="spellStart"/>
      <w:proofErr w:type="gramStart"/>
      <w:r>
        <w:rPr>
          <w:b/>
        </w:rPr>
        <w:t>hello_xml</w:t>
      </w:r>
      <w:proofErr w:type="spellEnd"/>
      <w:proofErr w:type="gramEnd"/>
      <w:r>
        <w:rPr>
          <w:b/>
        </w:rPr>
        <w:t xml:space="preserve"> service</w:t>
      </w:r>
    </w:p>
    <w:p w14:paraId="1E2664B9" w14:textId="4CB30280" w:rsidR="006B227E" w:rsidRDefault="00B551D6" w:rsidP="00D07C9A">
      <w:pPr>
        <w:jc w:val="both"/>
      </w:pPr>
      <w:r>
        <w:t>I created a class c</w:t>
      </w:r>
      <w:r>
        <w:t xml:space="preserve">alled Hello.java inside the package </w:t>
      </w:r>
      <w:proofErr w:type="spellStart"/>
      <w:r>
        <w:t>javaeetutorial.hello</w:t>
      </w:r>
      <w:proofErr w:type="spellEnd"/>
      <w:r>
        <w:t xml:space="preserve">. This class has </w:t>
      </w:r>
      <w:proofErr w:type="gramStart"/>
      <w:r>
        <w:t>a</w:t>
      </w:r>
      <w:proofErr w:type="gramEnd"/>
      <w:r>
        <w:t xml:space="preserve"> </w:t>
      </w:r>
      <w:proofErr w:type="spellStart"/>
      <w:r>
        <w:t>httpmethod</w:t>
      </w:r>
      <w:proofErr w:type="spellEnd"/>
      <w:r>
        <w:t xml:space="preserve"> called get with the </w:t>
      </w:r>
      <w:proofErr w:type="spellStart"/>
      <w:r>
        <w:t>uri</w:t>
      </w:r>
      <w:proofErr w:type="spellEnd"/>
      <w:r>
        <w:t xml:space="preserve"> path “hello”. This http get method sends the message in the format xml. The</w:t>
      </w:r>
      <w:del w:id="148" w:author="Tony Assadi" w:date="2020-10-22T14:17:00Z">
        <w:r w:rsidDel="00D07C9A">
          <w:delText xml:space="preserve"> </w:delText>
        </w:r>
      </w:del>
      <w:r>
        <w:t xml:space="preserve"> get method creates a java String object called message that has the </w:t>
      </w:r>
      <w:proofErr w:type="spellStart"/>
      <w:r>
        <w:t>j</w:t>
      </w:r>
      <w:r>
        <w:t>son</w:t>
      </w:r>
      <w:proofErr w:type="spellEnd"/>
      <w:r>
        <w:t xml:space="preserve"> data “&lt;message1&gt;hello&lt;/message1&gt;”. The connection is established with the </w:t>
      </w:r>
      <w:proofErr w:type="spellStart"/>
      <w:r>
        <w:t>RabbitMQ</w:t>
      </w:r>
      <w:proofErr w:type="spellEnd"/>
      <w:r>
        <w:t xml:space="preserve"> broker when the get method is called, and this message is published to the queue whose name is “hello-xml”.</w:t>
      </w:r>
    </w:p>
    <w:p w14:paraId="41F2DC42" w14:textId="77777777" w:rsidR="006B227E" w:rsidRDefault="006B227E"/>
    <w:p w14:paraId="1CF89BA8" w14:textId="77777777" w:rsidR="006B227E" w:rsidRDefault="00B551D6">
      <w:pPr>
        <w:rPr>
          <w:b/>
        </w:rPr>
      </w:pPr>
      <w:proofErr w:type="spellStart"/>
      <w:proofErr w:type="gramStart"/>
      <w:r>
        <w:rPr>
          <w:b/>
        </w:rPr>
        <w:t>world_json</w:t>
      </w:r>
      <w:proofErr w:type="spellEnd"/>
      <w:proofErr w:type="gramEnd"/>
      <w:r>
        <w:rPr>
          <w:b/>
        </w:rPr>
        <w:t xml:space="preserve"> service</w:t>
      </w:r>
    </w:p>
    <w:p w14:paraId="0878410B" w14:textId="77777777" w:rsidR="006B227E" w:rsidRDefault="00B551D6" w:rsidP="00D07C9A">
      <w:pPr>
        <w:jc w:val="both"/>
      </w:pPr>
      <w:r>
        <w:t xml:space="preserve">I created a class called World.java that </w:t>
      </w:r>
      <w:r>
        <w:t xml:space="preserve">has a main method that connects to the </w:t>
      </w:r>
      <w:proofErr w:type="spellStart"/>
      <w:r>
        <w:t>RabbitMQ</w:t>
      </w:r>
      <w:proofErr w:type="spellEnd"/>
      <w:r>
        <w:t xml:space="preserve"> broker. This method consumes messages from queue “hello-</w:t>
      </w:r>
      <w:proofErr w:type="spellStart"/>
      <w:r>
        <w:t>json</w:t>
      </w:r>
      <w:proofErr w:type="spellEnd"/>
      <w:r>
        <w:t xml:space="preserve">” when the queue receives the message. After the message is received by the method, I am reading the message and converting </w:t>
      </w:r>
      <w:r>
        <w:lastRenderedPageBreak/>
        <w:t xml:space="preserve">it to the </w:t>
      </w:r>
      <w:proofErr w:type="spellStart"/>
      <w:r>
        <w:t>json</w:t>
      </w:r>
      <w:proofErr w:type="spellEnd"/>
      <w:r>
        <w:t xml:space="preserve"> object an</w:t>
      </w:r>
      <w:r>
        <w:t xml:space="preserve">d getting the value for the key “message1”. To convert the string value to the </w:t>
      </w:r>
      <w:proofErr w:type="spellStart"/>
      <w:r>
        <w:t>json</w:t>
      </w:r>
      <w:proofErr w:type="spellEnd"/>
      <w:r>
        <w:t xml:space="preserve"> object in java, the library used for </w:t>
      </w:r>
      <w:proofErr w:type="spellStart"/>
      <w:r>
        <w:t>json</w:t>
      </w:r>
      <w:proofErr w:type="spellEnd"/>
      <w:r>
        <w:t xml:space="preserve"> in java is as given in the official website of </w:t>
      </w:r>
      <w:proofErr w:type="spellStart"/>
      <w:proofErr w:type="gramStart"/>
      <w:r>
        <w:t>json</w:t>
      </w:r>
      <w:proofErr w:type="spellEnd"/>
      <w:proofErr w:type="gramEnd"/>
      <w:r>
        <w:fldChar w:fldCharType="begin"/>
      </w:r>
      <w:r>
        <w:instrText xml:space="preserve"> HYPERLINK "https://www.zotero.org/google-docs/?8ff6iL" \h </w:instrText>
      </w:r>
      <w:r>
        <w:fldChar w:fldCharType="separate"/>
      </w:r>
      <w:r>
        <w:t>(</w:t>
      </w:r>
      <w:r>
        <w:fldChar w:fldCharType="end"/>
      </w:r>
      <w:hyperlink r:id="rId89">
        <w:r>
          <w:rPr>
            <w:i/>
          </w:rPr>
          <w:t>JSON</w:t>
        </w:r>
      </w:hyperlink>
      <w:hyperlink r:id="rId90">
        <w:r>
          <w:t xml:space="preserve">, </w:t>
        </w:r>
        <w:proofErr w:type="spellStart"/>
        <w:r>
          <w:t>n.d.</w:t>
        </w:r>
        <w:proofErr w:type="spellEnd"/>
        <w:r>
          <w:t>)</w:t>
        </w:r>
      </w:hyperlink>
      <w:r>
        <w:t xml:space="preserve">. The dependency for this jar is added in the pom.xml of </w:t>
      </w:r>
      <w:proofErr w:type="spellStart"/>
      <w:r>
        <w:t>world_json</w:t>
      </w:r>
      <w:proofErr w:type="spellEnd"/>
      <w:r>
        <w:t xml:space="preserve"> service with below configuration. </w:t>
      </w:r>
    </w:p>
    <w:p w14:paraId="086401A4" w14:textId="77777777" w:rsidR="006B227E" w:rsidRDefault="00B551D6">
      <w:r>
        <w:t xml:space="preserve"> &lt;</w:t>
      </w:r>
      <w:proofErr w:type="gramStart"/>
      <w:r>
        <w:t>dependency</w:t>
      </w:r>
      <w:proofErr w:type="gramEnd"/>
      <w:r>
        <w:t>&gt;</w:t>
      </w:r>
    </w:p>
    <w:p w14:paraId="7F9F9E5B" w14:textId="77777777" w:rsidR="006B227E" w:rsidRDefault="00B551D6">
      <w:r>
        <w:t xml:space="preserve">            &lt;</w:t>
      </w:r>
      <w:proofErr w:type="spellStart"/>
      <w:proofErr w:type="gramStart"/>
      <w:r>
        <w:t>groupId</w:t>
      </w:r>
      <w:proofErr w:type="spellEnd"/>
      <w:r>
        <w:t>&gt;</w:t>
      </w:r>
      <w:proofErr w:type="spellStart"/>
      <w:proofErr w:type="gramEnd"/>
      <w:r>
        <w:t>org.json</w:t>
      </w:r>
      <w:proofErr w:type="spellEnd"/>
      <w:r>
        <w:t>&lt;/</w:t>
      </w:r>
      <w:proofErr w:type="spellStart"/>
      <w:r>
        <w:t>groupId</w:t>
      </w:r>
      <w:proofErr w:type="spellEnd"/>
      <w:r>
        <w:t>&gt;</w:t>
      </w:r>
    </w:p>
    <w:p w14:paraId="298B0897" w14:textId="77777777" w:rsidR="006B227E" w:rsidRDefault="00B551D6">
      <w:r>
        <w:t xml:space="preserve">            &lt;</w:t>
      </w:r>
      <w:proofErr w:type="spellStart"/>
      <w:proofErr w:type="gramStart"/>
      <w:r>
        <w:t>artifactId</w:t>
      </w:r>
      <w:proofErr w:type="spellEnd"/>
      <w:r>
        <w:t>&gt;</w:t>
      </w:r>
      <w:proofErr w:type="spellStart"/>
      <w:proofErr w:type="gramEnd"/>
      <w:r>
        <w:t>json</w:t>
      </w:r>
      <w:proofErr w:type="spellEnd"/>
      <w:r>
        <w:t>&lt;/</w:t>
      </w:r>
      <w:proofErr w:type="spellStart"/>
      <w:r>
        <w:t>artifactId</w:t>
      </w:r>
      <w:proofErr w:type="spellEnd"/>
      <w:r>
        <w:t>&gt;</w:t>
      </w:r>
    </w:p>
    <w:p w14:paraId="55D54253" w14:textId="77777777" w:rsidR="006B227E" w:rsidRDefault="00B551D6">
      <w:r>
        <w:t xml:space="preserve">            &lt;</w:t>
      </w:r>
      <w:proofErr w:type="gramStart"/>
      <w:r>
        <w:t>version&gt;</w:t>
      </w:r>
      <w:proofErr w:type="gramEnd"/>
      <w:r>
        <w:t>20200518&lt;/version&gt;</w:t>
      </w:r>
    </w:p>
    <w:p w14:paraId="715E5034" w14:textId="77777777" w:rsidR="006B227E" w:rsidRDefault="00B551D6">
      <w:r>
        <w:t>&lt;/dependency&gt;</w:t>
      </w:r>
    </w:p>
    <w:p w14:paraId="4A37C3DD" w14:textId="77777777" w:rsidR="006B227E" w:rsidRDefault="00B551D6">
      <w:r>
        <w:t xml:space="preserve">The final message will be print like </w:t>
      </w:r>
      <w:proofErr w:type="gramStart"/>
      <w:r>
        <w:t>this  “</w:t>
      </w:r>
      <w:proofErr w:type="spellStart"/>
      <w:proofErr w:type="gramEnd"/>
      <w:r>
        <w:t>finalmessage</w:t>
      </w:r>
      <w:proofErr w:type="spellEnd"/>
      <w:r>
        <w:t xml:space="preserve"> = hello world".</w:t>
      </w:r>
    </w:p>
    <w:p w14:paraId="5861E18E" w14:textId="77777777" w:rsidR="006B227E" w:rsidRDefault="006B227E"/>
    <w:p w14:paraId="3E16F07C" w14:textId="77777777" w:rsidR="006B227E" w:rsidRDefault="006B227E"/>
    <w:p w14:paraId="11148E1B" w14:textId="77777777" w:rsidR="006B227E" w:rsidRDefault="00B551D6">
      <w:pPr>
        <w:rPr>
          <w:b/>
        </w:rPr>
      </w:pPr>
      <w:proofErr w:type="spellStart"/>
      <w:proofErr w:type="gramStart"/>
      <w:r>
        <w:rPr>
          <w:b/>
        </w:rPr>
        <w:t>world_xml</w:t>
      </w:r>
      <w:proofErr w:type="spellEnd"/>
      <w:proofErr w:type="gramEnd"/>
      <w:r>
        <w:rPr>
          <w:b/>
        </w:rPr>
        <w:t xml:space="preserve"> service</w:t>
      </w:r>
    </w:p>
    <w:p w14:paraId="5C9C591B" w14:textId="77777777" w:rsidR="006B227E" w:rsidRDefault="00B551D6" w:rsidP="00D07C9A">
      <w:pPr>
        <w:jc w:val="both"/>
      </w:pPr>
      <w:r>
        <w:t xml:space="preserve">I created a class called World.java that has a </w:t>
      </w:r>
      <w:r>
        <w:t xml:space="preserve">main method that connects to the </w:t>
      </w:r>
      <w:proofErr w:type="spellStart"/>
      <w:r>
        <w:t>RabbitMQ</w:t>
      </w:r>
      <w:proofErr w:type="spellEnd"/>
      <w:r>
        <w:t xml:space="preserve"> broker. This method consumes messages from queue “hello-</w:t>
      </w:r>
      <w:proofErr w:type="spellStart"/>
      <w:r>
        <w:t>json</w:t>
      </w:r>
      <w:proofErr w:type="spellEnd"/>
      <w:r>
        <w:t xml:space="preserve">” when the queue receives the message. After the message is received by the method, I am reading the message and converting it to the </w:t>
      </w:r>
      <w:proofErr w:type="spellStart"/>
      <w:r>
        <w:t>json</w:t>
      </w:r>
      <w:proofErr w:type="spellEnd"/>
      <w:r>
        <w:t xml:space="preserve"> object and gett</w:t>
      </w:r>
      <w:r>
        <w:t xml:space="preserve">ing the value for the key “message1”.  To convert the string value to the </w:t>
      </w:r>
      <w:proofErr w:type="spellStart"/>
      <w:r>
        <w:t>xmlobject</w:t>
      </w:r>
      <w:proofErr w:type="spellEnd"/>
      <w:r>
        <w:t xml:space="preserve"> in java, the library provided for xml in java is as given in the official website </w:t>
      </w:r>
      <w:proofErr w:type="gramStart"/>
      <w:r>
        <w:t>of  Java</w:t>
      </w:r>
      <w:proofErr w:type="gramEnd"/>
      <w:r>
        <w:t xml:space="preserve"> </w:t>
      </w:r>
      <w:hyperlink r:id="rId91">
        <w:r>
          <w:t>(</w:t>
        </w:r>
      </w:hyperlink>
      <w:hyperlink r:id="rId92">
        <w:r>
          <w:rPr>
            <w:i/>
          </w:rPr>
          <w:t>Java EE</w:t>
        </w:r>
      </w:hyperlink>
      <w:hyperlink r:id="rId93">
        <w:r>
          <w:t xml:space="preserve">, </w:t>
        </w:r>
        <w:proofErr w:type="spellStart"/>
        <w:r>
          <w:t>n.d.</w:t>
        </w:r>
        <w:proofErr w:type="spellEnd"/>
        <w:r>
          <w:t>)</w:t>
        </w:r>
      </w:hyperlink>
      <w:r>
        <w:t xml:space="preserve">. The dependency for this jar is added in the pom.xml of </w:t>
      </w:r>
      <w:proofErr w:type="spellStart"/>
      <w:r>
        <w:t>world_json</w:t>
      </w:r>
      <w:proofErr w:type="spellEnd"/>
      <w:r>
        <w:t xml:space="preserve"> service with below configuration. </w:t>
      </w:r>
    </w:p>
    <w:p w14:paraId="75133C98" w14:textId="77777777" w:rsidR="006B227E" w:rsidRDefault="00B551D6">
      <w:r>
        <w:t>&lt;</w:t>
      </w:r>
      <w:proofErr w:type="gramStart"/>
      <w:r>
        <w:t>dependency</w:t>
      </w:r>
      <w:proofErr w:type="gramEnd"/>
      <w:r>
        <w:t>&gt;</w:t>
      </w:r>
    </w:p>
    <w:p w14:paraId="7E08809C" w14:textId="77777777" w:rsidR="006B227E" w:rsidRDefault="00B551D6">
      <w:r>
        <w:t xml:space="preserve">            &lt;</w:t>
      </w:r>
      <w:proofErr w:type="spellStart"/>
      <w:r>
        <w:t>groupId</w:t>
      </w:r>
      <w:proofErr w:type="spellEnd"/>
      <w:r>
        <w:t>&gt;</w:t>
      </w:r>
      <w:proofErr w:type="spellStart"/>
      <w:r>
        <w:t>javax.xml.parsers</w:t>
      </w:r>
      <w:proofErr w:type="spellEnd"/>
      <w:r>
        <w:t>&lt;/</w:t>
      </w:r>
      <w:proofErr w:type="spellStart"/>
      <w:r>
        <w:t>groupId</w:t>
      </w:r>
      <w:proofErr w:type="spellEnd"/>
      <w:r>
        <w:t>&gt;</w:t>
      </w:r>
    </w:p>
    <w:p w14:paraId="273AE85E" w14:textId="77777777" w:rsidR="006B227E" w:rsidRDefault="00B551D6">
      <w:r>
        <w:t xml:space="preserve">            &lt;</w:t>
      </w:r>
      <w:proofErr w:type="spellStart"/>
      <w:proofErr w:type="gramStart"/>
      <w:r>
        <w:t>artifactId</w:t>
      </w:r>
      <w:proofErr w:type="spellEnd"/>
      <w:r>
        <w:t>&gt;</w:t>
      </w:r>
      <w:proofErr w:type="spellStart"/>
      <w:proofErr w:type="gramEnd"/>
      <w:r>
        <w:t>jaxp-api</w:t>
      </w:r>
      <w:proofErr w:type="spellEnd"/>
      <w:r>
        <w:t>&lt;/</w:t>
      </w:r>
      <w:proofErr w:type="spellStart"/>
      <w:r>
        <w:t>artifactId</w:t>
      </w:r>
      <w:proofErr w:type="spellEnd"/>
      <w:r>
        <w:t>&gt;</w:t>
      </w:r>
    </w:p>
    <w:p w14:paraId="19F13631" w14:textId="77777777" w:rsidR="006B227E" w:rsidRDefault="00B551D6">
      <w:r>
        <w:t xml:space="preserve">            &lt;version&gt;1.4.5&lt;/version&gt;</w:t>
      </w:r>
    </w:p>
    <w:p w14:paraId="55B8B9AF" w14:textId="77777777" w:rsidR="006B227E" w:rsidRDefault="00B551D6">
      <w:r>
        <w:t>&lt;/dependency&gt;</w:t>
      </w:r>
    </w:p>
    <w:p w14:paraId="2AB85E25" w14:textId="77777777" w:rsidR="006B227E" w:rsidRDefault="006B227E"/>
    <w:p w14:paraId="7E0076AC" w14:textId="77777777" w:rsidR="006B227E" w:rsidRDefault="00B551D6">
      <w:r>
        <w:t xml:space="preserve">The final message will be print like </w:t>
      </w:r>
      <w:proofErr w:type="gramStart"/>
      <w:r>
        <w:t>this  “</w:t>
      </w:r>
      <w:proofErr w:type="spellStart"/>
      <w:proofErr w:type="gramEnd"/>
      <w:r>
        <w:t>finalmessage</w:t>
      </w:r>
      <w:proofErr w:type="spellEnd"/>
      <w:r>
        <w:t xml:space="preserve"> = hello world".</w:t>
      </w:r>
    </w:p>
    <w:p w14:paraId="72D59E64" w14:textId="77777777" w:rsidR="006B227E" w:rsidRDefault="00B551D6">
      <w:pPr>
        <w:pStyle w:val="Heading6"/>
      </w:pPr>
      <w:bookmarkStart w:id="149" w:name="_6bohn54j7vi" w:colFirst="0" w:colLast="0"/>
      <w:bookmarkEnd w:id="149"/>
      <w:r>
        <w:t>Ballerina</w:t>
      </w:r>
    </w:p>
    <w:p w14:paraId="082A508D" w14:textId="77777777" w:rsidR="006B227E" w:rsidRDefault="006B227E"/>
    <w:p w14:paraId="5A60EC31" w14:textId="77777777" w:rsidR="006B227E" w:rsidRDefault="00B551D6">
      <w:commentRangeStart w:id="150"/>
      <w:r>
        <w:rPr>
          <w:b/>
        </w:rPr>
        <w:t>Installation</w:t>
      </w:r>
    </w:p>
    <w:p w14:paraId="5351EBC4" w14:textId="77777777" w:rsidR="006B227E" w:rsidRDefault="00B551D6">
      <w:proofErr w:type="gramStart"/>
      <w:r>
        <w:t>t</w:t>
      </w:r>
      <w:commentRangeEnd w:id="150"/>
      <w:proofErr w:type="gramEnd"/>
      <w:r w:rsidR="00D07C9A">
        <w:rPr>
          <w:rStyle w:val="CommentReference"/>
        </w:rPr>
        <w:commentReference w:id="150"/>
      </w:r>
    </w:p>
    <w:p w14:paraId="08CEA17D" w14:textId="77777777" w:rsidR="006B227E" w:rsidRDefault="006B227E"/>
    <w:p w14:paraId="7A15DF5F" w14:textId="77777777" w:rsidR="006B227E" w:rsidRDefault="006B227E"/>
    <w:p w14:paraId="34272ABC" w14:textId="77777777" w:rsidR="006B227E" w:rsidRDefault="00B551D6">
      <w:pPr>
        <w:rPr>
          <w:b/>
        </w:rPr>
      </w:pPr>
      <w:r>
        <w:rPr>
          <w:b/>
        </w:rPr>
        <w:t xml:space="preserve">Project </w:t>
      </w:r>
      <w:r>
        <w:rPr>
          <w:b/>
        </w:rPr>
        <w:t>Structure</w:t>
      </w:r>
    </w:p>
    <w:p w14:paraId="5D9F4570" w14:textId="77777777" w:rsidR="006B227E" w:rsidRDefault="00B551D6" w:rsidP="00D07C9A">
      <w:pPr>
        <w:jc w:val="both"/>
      </w:pPr>
      <w:r>
        <w:t xml:space="preserve">For this experiment I created a single ballerina project called RABBITMQ by running the ballerina command to create a project. I run the </w:t>
      </w:r>
      <w:proofErr w:type="gramStart"/>
      <w:r>
        <w:t>command  “</w:t>
      </w:r>
      <w:proofErr w:type="gramEnd"/>
      <w:r>
        <w:t>ballerina new RABBITMQ” inside the VS Code built in command line terminal. After the project was cr</w:t>
      </w:r>
      <w:r>
        <w:t>eated, I ran the command to add the module for four different services in the RABBITMQ project. Below snippet is the project snippet for my experiment.</w:t>
      </w:r>
    </w:p>
    <w:p w14:paraId="4237BD0B" w14:textId="77777777" w:rsidR="006B227E" w:rsidRDefault="006B227E"/>
    <w:p w14:paraId="6F5C234A" w14:textId="77777777" w:rsidR="006B227E" w:rsidRDefault="00B551D6">
      <w:r>
        <w:rPr>
          <w:noProof/>
          <w:lang w:val="en-NZ"/>
        </w:rPr>
        <w:lastRenderedPageBreak/>
        <w:drawing>
          <wp:inline distT="114300" distB="114300" distL="114300" distR="114300" wp14:anchorId="7F530C03" wp14:editId="3000DA28">
            <wp:extent cx="2095500" cy="311467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4"/>
                    <a:srcRect/>
                    <a:stretch>
                      <a:fillRect/>
                    </a:stretch>
                  </pic:blipFill>
                  <pic:spPr>
                    <a:xfrm>
                      <a:off x="0" y="0"/>
                      <a:ext cx="2095500" cy="3114675"/>
                    </a:xfrm>
                    <a:prstGeom prst="rect">
                      <a:avLst/>
                    </a:prstGeom>
                    <a:ln/>
                  </pic:spPr>
                </pic:pic>
              </a:graphicData>
            </a:graphic>
          </wp:inline>
        </w:drawing>
      </w:r>
    </w:p>
    <w:p w14:paraId="3CC2B4FC" w14:textId="77777777" w:rsidR="006B227E" w:rsidRDefault="00B551D6" w:rsidP="00D07C9A">
      <w:pPr>
        <w:jc w:val="both"/>
      </w:pPr>
      <w:r>
        <w:t>Unlike Java, all the dependency libraries required to write the Messaging services are not required t</w:t>
      </w:r>
      <w:r>
        <w:t xml:space="preserve">o be downloaded or mentioned in the configuration file like pom.xml. Ballerina has a </w:t>
      </w:r>
      <w:proofErr w:type="spellStart"/>
      <w:r>
        <w:t>centralised</w:t>
      </w:r>
      <w:proofErr w:type="spellEnd"/>
      <w:r>
        <w:t xml:space="preserve"> repository where it maintains all the libraries required for different modules and can be available by writing an import statement in the .</w:t>
      </w:r>
      <w:proofErr w:type="spellStart"/>
      <w:r>
        <w:t>bal</w:t>
      </w:r>
      <w:proofErr w:type="spellEnd"/>
      <w:r>
        <w:t xml:space="preserve"> files.</w:t>
      </w:r>
    </w:p>
    <w:p w14:paraId="14A5FEFE" w14:textId="77777777" w:rsidR="006B227E" w:rsidRDefault="006B227E" w:rsidP="00D07C9A">
      <w:pPr>
        <w:jc w:val="both"/>
        <w:rPr>
          <w:b/>
        </w:rPr>
      </w:pPr>
    </w:p>
    <w:p w14:paraId="3F3408C7" w14:textId="77777777" w:rsidR="006B227E" w:rsidRDefault="00B551D6" w:rsidP="00D07C9A">
      <w:pPr>
        <w:jc w:val="both"/>
        <w:rPr>
          <w:b/>
        </w:rPr>
      </w:pPr>
      <w:proofErr w:type="spellStart"/>
      <w:proofErr w:type="gramStart"/>
      <w:r>
        <w:rPr>
          <w:b/>
        </w:rPr>
        <w:t>hello_js</w:t>
      </w:r>
      <w:r>
        <w:rPr>
          <w:b/>
        </w:rPr>
        <w:t>on</w:t>
      </w:r>
      <w:proofErr w:type="spellEnd"/>
      <w:proofErr w:type="gramEnd"/>
      <w:r>
        <w:rPr>
          <w:b/>
        </w:rPr>
        <w:t xml:space="preserve"> service</w:t>
      </w:r>
    </w:p>
    <w:p w14:paraId="4A417E1A" w14:textId="77777777" w:rsidR="006B227E" w:rsidRDefault="00B551D6" w:rsidP="00D07C9A">
      <w:pPr>
        <w:jc w:val="both"/>
      </w:pPr>
      <w:r>
        <w:t xml:space="preserve">I created a module for the </w:t>
      </w:r>
      <w:proofErr w:type="spellStart"/>
      <w:r>
        <w:t>hello_json</w:t>
      </w:r>
      <w:proofErr w:type="spellEnd"/>
      <w:r>
        <w:t xml:space="preserve"> service and named it hello. I did this by running the command “ballerina add hello”. Ballerina created the folder with the name hello and by default created the </w:t>
      </w:r>
      <w:proofErr w:type="spellStart"/>
      <w:r>
        <w:t>main.bal</w:t>
      </w:r>
      <w:proofErr w:type="spellEnd"/>
      <w:r>
        <w:t xml:space="preserve"> file. I renamed this file to </w:t>
      </w:r>
      <w:proofErr w:type="spellStart"/>
      <w:r>
        <w:t>hello.ba</w:t>
      </w:r>
      <w:r>
        <w:t>l</w:t>
      </w:r>
      <w:proofErr w:type="spellEnd"/>
      <w:r>
        <w:t xml:space="preserve"> to follow the naming convention for my experiment.</w:t>
      </w:r>
    </w:p>
    <w:p w14:paraId="4D8F940B" w14:textId="77777777" w:rsidR="006B227E" w:rsidRDefault="00B551D6" w:rsidP="00D07C9A">
      <w:pPr>
        <w:jc w:val="both"/>
        <w:rPr>
          <w:b/>
        </w:rPr>
      </w:pPr>
      <w:r>
        <w:t xml:space="preserve">In the </w:t>
      </w:r>
      <w:proofErr w:type="spellStart"/>
      <w:r>
        <w:t>hello.bal</w:t>
      </w:r>
      <w:proofErr w:type="spellEnd"/>
      <w:r>
        <w:t xml:space="preserve">, I created a service with the name “hello” and the base-path “hello”. This service had </w:t>
      </w:r>
      <w:proofErr w:type="gramStart"/>
      <w:r>
        <w:t>a</w:t>
      </w:r>
      <w:proofErr w:type="gramEnd"/>
      <w:r>
        <w:t xml:space="preserve"> http method called get and the </w:t>
      </w:r>
      <w:proofErr w:type="spellStart"/>
      <w:r>
        <w:t>uri</w:t>
      </w:r>
      <w:proofErr w:type="spellEnd"/>
      <w:r>
        <w:t>-path was “hello”. This http get method sends the message to th</w:t>
      </w:r>
      <w:r>
        <w:t xml:space="preserve">e </w:t>
      </w:r>
      <w:proofErr w:type="spellStart"/>
      <w:r>
        <w:t>RabbitMQ</w:t>
      </w:r>
      <w:proofErr w:type="spellEnd"/>
      <w:r>
        <w:t xml:space="preserve"> broker in the format </w:t>
      </w:r>
      <w:proofErr w:type="spellStart"/>
      <w:r>
        <w:t>json</w:t>
      </w:r>
      <w:proofErr w:type="spellEnd"/>
      <w:r>
        <w:t xml:space="preserve">.  </w:t>
      </w:r>
      <w:proofErr w:type="gramStart"/>
      <w:r>
        <w:t>The  get</w:t>
      </w:r>
      <w:proofErr w:type="gramEnd"/>
      <w:r>
        <w:t xml:space="preserve"> method creates a java String object called message that has the </w:t>
      </w:r>
      <w:proofErr w:type="spellStart"/>
      <w:r>
        <w:t>json</w:t>
      </w:r>
      <w:proofErr w:type="spellEnd"/>
      <w:r>
        <w:t xml:space="preserve"> data {“message1”:”hello”}. The connection is established with the </w:t>
      </w:r>
      <w:proofErr w:type="spellStart"/>
      <w:r>
        <w:t>RabbitMQ</w:t>
      </w:r>
      <w:proofErr w:type="spellEnd"/>
      <w:r>
        <w:t xml:space="preserve"> broker when the get method is called, and this message is publis</w:t>
      </w:r>
      <w:r>
        <w:t>hed to the queue whose name is “hello-</w:t>
      </w:r>
      <w:proofErr w:type="spellStart"/>
      <w:r>
        <w:t>json</w:t>
      </w:r>
      <w:proofErr w:type="spellEnd"/>
      <w:r>
        <w:t>”.</w:t>
      </w:r>
    </w:p>
    <w:p w14:paraId="182F59B8" w14:textId="77777777" w:rsidR="006B227E" w:rsidRDefault="00B551D6" w:rsidP="00D07C9A">
      <w:pPr>
        <w:jc w:val="both"/>
      </w:pPr>
      <w:r>
        <w:t>The import statements required are “ballerina/http” and “ballerina/</w:t>
      </w:r>
      <w:proofErr w:type="spellStart"/>
      <w:r>
        <w:t>rabbitmq</w:t>
      </w:r>
      <w:proofErr w:type="spellEnd"/>
      <w:r>
        <w:t>”.</w:t>
      </w:r>
    </w:p>
    <w:p w14:paraId="6B9194A6" w14:textId="77777777" w:rsidR="006B227E" w:rsidRDefault="006B227E" w:rsidP="00D07C9A">
      <w:pPr>
        <w:jc w:val="both"/>
      </w:pPr>
    </w:p>
    <w:p w14:paraId="4B0095F8" w14:textId="77777777" w:rsidR="006B227E" w:rsidRDefault="00B551D6" w:rsidP="00D07C9A">
      <w:pPr>
        <w:jc w:val="both"/>
        <w:rPr>
          <w:b/>
        </w:rPr>
      </w:pPr>
      <w:proofErr w:type="spellStart"/>
      <w:proofErr w:type="gramStart"/>
      <w:r>
        <w:rPr>
          <w:b/>
        </w:rPr>
        <w:t>hello_xml</w:t>
      </w:r>
      <w:proofErr w:type="spellEnd"/>
      <w:proofErr w:type="gramEnd"/>
      <w:r>
        <w:rPr>
          <w:b/>
        </w:rPr>
        <w:t xml:space="preserve"> service</w:t>
      </w:r>
    </w:p>
    <w:p w14:paraId="70863A0F" w14:textId="77777777" w:rsidR="006B227E" w:rsidRDefault="00B551D6" w:rsidP="00D07C9A">
      <w:pPr>
        <w:jc w:val="both"/>
      </w:pPr>
      <w:r>
        <w:t xml:space="preserve">I created a module for the </w:t>
      </w:r>
      <w:proofErr w:type="spellStart"/>
      <w:r>
        <w:t>hello_xml</w:t>
      </w:r>
      <w:proofErr w:type="spellEnd"/>
      <w:r>
        <w:t xml:space="preserve"> service by running the command “ballerina add </w:t>
      </w:r>
      <w:proofErr w:type="spellStart"/>
      <w:r>
        <w:t>hello_xml</w:t>
      </w:r>
      <w:proofErr w:type="spellEnd"/>
      <w:r>
        <w:t>”. Ballerina created t</w:t>
      </w:r>
      <w:r>
        <w:t xml:space="preserve">he folder with the name </w:t>
      </w:r>
      <w:proofErr w:type="spellStart"/>
      <w:r>
        <w:t>hello_xml</w:t>
      </w:r>
      <w:proofErr w:type="spellEnd"/>
      <w:r>
        <w:t xml:space="preserve"> and by default created the </w:t>
      </w:r>
      <w:proofErr w:type="spellStart"/>
      <w:r>
        <w:t>main.bal</w:t>
      </w:r>
      <w:proofErr w:type="spellEnd"/>
      <w:r>
        <w:t xml:space="preserve"> file. I renamed this file to </w:t>
      </w:r>
      <w:proofErr w:type="spellStart"/>
      <w:r>
        <w:t>helloxml.bal</w:t>
      </w:r>
      <w:proofErr w:type="spellEnd"/>
      <w:r>
        <w:t xml:space="preserve"> to follow the naming convention for my experiment.</w:t>
      </w:r>
    </w:p>
    <w:p w14:paraId="686E5206" w14:textId="77777777" w:rsidR="006B227E" w:rsidRDefault="00B551D6" w:rsidP="00D07C9A">
      <w:pPr>
        <w:jc w:val="both"/>
      </w:pPr>
      <w:r>
        <w:t xml:space="preserve">In the </w:t>
      </w:r>
      <w:proofErr w:type="spellStart"/>
      <w:r>
        <w:t>helloxml.bal</w:t>
      </w:r>
      <w:proofErr w:type="spellEnd"/>
      <w:r>
        <w:t>, I created a service with the name “</w:t>
      </w:r>
      <w:proofErr w:type="spellStart"/>
      <w:r>
        <w:t>helloxml</w:t>
      </w:r>
      <w:proofErr w:type="spellEnd"/>
      <w:r>
        <w:t xml:space="preserve">” and the base-path “hello”. </w:t>
      </w:r>
      <w:r>
        <w:t xml:space="preserve"> This service had </w:t>
      </w:r>
      <w:proofErr w:type="gramStart"/>
      <w:r>
        <w:t>a</w:t>
      </w:r>
      <w:proofErr w:type="gramEnd"/>
      <w:r>
        <w:t xml:space="preserve"> http method called get and the </w:t>
      </w:r>
      <w:proofErr w:type="spellStart"/>
      <w:r>
        <w:t>uri</w:t>
      </w:r>
      <w:proofErr w:type="spellEnd"/>
      <w:r>
        <w:t xml:space="preserve">-path was “hello”. This http get method sends the message to the </w:t>
      </w:r>
      <w:proofErr w:type="spellStart"/>
      <w:r>
        <w:t>RabbitMQ</w:t>
      </w:r>
      <w:proofErr w:type="spellEnd"/>
      <w:r>
        <w:t xml:space="preserve"> broker in the format xml.   </w:t>
      </w:r>
      <w:proofErr w:type="gramStart"/>
      <w:r>
        <w:t>The  get</w:t>
      </w:r>
      <w:proofErr w:type="gramEnd"/>
      <w:r>
        <w:t xml:space="preserve"> method creates a java String object called message that has the xml data &lt;message1&gt;hello&lt;/m</w:t>
      </w:r>
      <w:r>
        <w:t xml:space="preserve">essage1&gt;. The connection is established with the </w:t>
      </w:r>
      <w:proofErr w:type="spellStart"/>
      <w:r>
        <w:t>RabbitMQ</w:t>
      </w:r>
      <w:proofErr w:type="spellEnd"/>
      <w:r>
        <w:t xml:space="preserve"> broker when the get method is called, and this message is published to the queue whose name is “hello-xml”.</w:t>
      </w:r>
    </w:p>
    <w:p w14:paraId="6B4DA4B1" w14:textId="77777777" w:rsidR="006B227E" w:rsidRDefault="00B551D6">
      <w:r>
        <w:lastRenderedPageBreak/>
        <w:t>The import statements required are “ballerina/http” and “ballerina/</w:t>
      </w:r>
      <w:proofErr w:type="spellStart"/>
      <w:r>
        <w:t>rabbitmq</w:t>
      </w:r>
      <w:proofErr w:type="spellEnd"/>
      <w:r>
        <w:t>”.</w:t>
      </w:r>
    </w:p>
    <w:p w14:paraId="1CB40573" w14:textId="77777777" w:rsidR="006B227E" w:rsidRDefault="006B227E"/>
    <w:p w14:paraId="4141DD07" w14:textId="77777777" w:rsidR="006B227E" w:rsidRDefault="00B551D6">
      <w:pPr>
        <w:rPr>
          <w:b/>
        </w:rPr>
      </w:pPr>
      <w:proofErr w:type="spellStart"/>
      <w:proofErr w:type="gramStart"/>
      <w:r>
        <w:rPr>
          <w:b/>
        </w:rPr>
        <w:t>world_json</w:t>
      </w:r>
      <w:proofErr w:type="spellEnd"/>
      <w:proofErr w:type="gramEnd"/>
      <w:r>
        <w:rPr>
          <w:b/>
        </w:rPr>
        <w:t xml:space="preserve"> service</w:t>
      </w:r>
    </w:p>
    <w:p w14:paraId="16C91DA0" w14:textId="77777777" w:rsidR="006B227E" w:rsidRDefault="00B551D6" w:rsidP="00D07C9A">
      <w:pPr>
        <w:jc w:val="both"/>
      </w:pPr>
      <w:r>
        <w:t xml:space="preserve">I created a module for the </w:t>
      </w:r>
      <w:proofErr w:type="spellStart"/>
      <w:r>
        <w:t>world_json</w:t>
      </w:r>
      <w:proofErr w:type="spellEnd"/>
      <w:r>
        <w:t xml:space="preserve"> service and named it world. I did this by running the command “ballerina add world”. Ballerina created the folder with the name world and by default created the </w:t>
      </w:r>
      <w:proofErr w:type="spellStart"/>
      <w:r>
        <w:t>main.bal</w:t>
      </w:r>
      <w:proofErr w:type="spellEnd"/>
      <w:r>
        <w:t xml:space="preserve"> file. I renamed this file to </w:t>
      </w:r>
      <w:proofErr w:type="spellStart"/>
      <w:r>
        <w:t>world.bal</w:t>
      </w:r>
      <w:proofErr w:type="spellEnd"/>
      <w:r>
        <w:t xml:space="preserve"> to follow the naming convention for my experiment.</w:t>
      </w:r>
    </w:p>
    <w:p w14:paraId="3C8252ED" w14:textId="77777777" w:rsidR="006B227E" w:rsidRDefault="00B551D6" w:rsidP="00D07C9A">
      <w:pPr>
        <w:jc w:val="both"/>
      </w:pPr>
      <w:r>
        <w:t xml:space="preserve">In the </w:t>
      </w:r>
      <w:proofErr w:type="spellStart"/>
      <w:r>
        <w:t>world.bal</w:t>
      </w:r>
      <w:proofErr w:type="spellEnd"/>
      <w:r>
        <w:t xml:space="preserve">, I created a service with the name “world”. This service has a listener that connects to the </w:t>
      </w:r>
      <w:proofErr w:type="spellStart"/>
      <w:r>
        <w:t>RabbitMQ</w:t>
      </w:r>
      <w:proofErr w:type="spellEnd"/>
      <w:r>
        <w:t xml:space="preserve"> broker and listens to the queue called “hello-</w:t>
      </w:r>
      <w:proofErr w:type="spellStart"/>
      <w:r>
        <w:t>json</w:t>
      </w:r>
      <w:proofErr w:type="spellEnd"/>
      <w:r>
        <w:t>”. Upon receiving a messag</w:t>
      </w:r>
      <w:r>
        <w:t xml:space="preserve">e on the queue, the function called </w:t>
      </w:r>
      <w:proofErr w:type="spellStart"/>
      <w:r>
        <w:t>OnMessage</w:t>
      </w:r>
      <w:proofErr w:type="spellEnd"/>
      <w:r>
        <w:t xml:space="preserve"> is invoked. In this method, the value of key “message1”. As ballerina provides the inbuilt support for </w:t>
      </w:r>
      <w:proofErr w:type="spellStart"/>
      <w:r>
        <w:t>json</w:t>
      </w:r>
      <w:proofErr w:type="spellEnd"/>
      <w:r>
        <w:t xml:space="preserve"> data type, there is no additional conversion of message required. The value from the response is simpl</w:t>
      </w:r>
      <w:r>
        <w:t xml:space="preserve">y fetched by using the </w:t>
      </w:r>
      <w:proofErr w:type="spellStart"/>
      <w:r>
        <w:t>json</w:t>
      </w:r>
      <w:proofErr w:type="spellEnd"/>
      <w:r>
        <w:t xml:space="preserve"> inbuilt functionality as given in the tutorial </w:t>
      </w:r>
      <w:hyperlink r:id="rId95">
        <w:r>
          <w:rPr>
            <w:color w:val="1155CC"/>
            <w:u w:val="single"/>
          </w:rPr>
          <w:t>https://ballerina.io/learn/by-example/json-objects.html</w:t>
        </w:r>
      </w:hyperlink>
      <w:r>
        <w:t xml:space="preserve">. The final message will be print like </w:t>
      </w:r>
      <w:proofErr w:type="gramStart"/>
      <w:r>
        <w:t>this  “</w:t>
      </w:r>
      <w:proofErr w:type="spellStart"/>
      <w:proofErr w:type="gramEnd"/>
      <w:r>
        <w:t>final</w:t>
      </w:r>
      <w:r>
        <w:t>message</w:t>
      </w:r>
      <w:proofErr w:type="spellEnd"/>
      <w:r>
        <w:t xml:space="preserve"> = hello world".</w:t>
      </w:r>
    </w:p>
    <w:p w14:paraId="6EB412BB" w14:textId="77777777" w:rsidR="006B227E" w:rsidRDefault="00B551D6" w:rsidP="00D07C9A">
      <w:pPr>
        <w:jc w:val="both"/>
        <w:rPr>
          <w:b/>
        </w:rPr>
      </w:pPr>
      <w:r>
        <w:t>The only import statement required was “ballerina/</w:t>
      </w:r>
      <w:proofErr w:type="spellStart"/>
      <w:r>
        <w:t>rabbitmq</w:t>
      </w:r>
      <w:proofErr w:type="spellEnd"/>
      <w:r>
        <w:t>”.</w:t>
      </w:r>
    </w:p>
    <w:p w14:paraId="0D3F7876" w14:textId="77777777" w:rsidR="006B227E" w:rsidRDefault="006B227E"/>
    <w:p w14:paraId="56FD0954" w14:textId="77777777" w:rsidR="006B227E" w:rsidRDefault="006B227E"/>
    <w:p w14:paraId="445BB9C7" w14:textId="77777777" w:rsidR="006B227E" w:rsidRDefault="00B551D6">
      <w:pPr>
        <w:rPr>
          <w:b/>
        </w:rPr>
      </w:pPr>
      <w:proofErr w:type="spellStart"/>
      <w:proofErr w:type="gramStart"/>
      <w:r>
        <w:rPr>
          <w:b/>
        </w:rPr>
        <w:t>world_xml</w:t>
      </w:r>
      <w:proofErr w:type="spellEnd"/>
      <w:proofErr w:type="gramEnd"/>
      <w:r>
        <w:rPr>
          <w:b/>
        </w:rPr>
        <w:t xml:space="preserve"> service</w:t>
      </w:r>
    </w:p>
    <w:p w14:paraId="0DF2CE1B" w14:textId="77777777" w:rsidR="006B227E" w:rsidRDefault="00B551D6" w:rsidP="00D07C9A">
      <w:pPr>
        <w:jc w:val="both"/>
      </w:pPr>
      <w:r>
        <w:t xml:space="preserve">I created a module for the </w:t>
      </w:r>
      <w:proofErr w:type="spellStart"/>
      <w:r>
        <w:t>world_xml</w:t>
      </w:r>
      <w:proofErr w:type="spellEnd"/>
      <w:r>
        <w:t xml:space="preserve"> service by running the command “ballerina add </w:t>
      </w:r>
      <w:proofErr w:type="spellStart"/>
      <w:r>
        <w:t>world_xml</w:t>
      </w:r>
      <w:proofErr w:type="spellEnd"/>
      <w:r>
        <w:t>”. Ballerina created the folder with the name “</w:t>
      </w:r>
      <w:proofErr w:type="spellStart"/>
      <w:r>
        <w:t>world_xml</w:t>
      </w:r>
      <w:proofErr w:type="spellEnd"/>
      <w:r>
        <w:t>” a</w:t>
      </w:r>
      <w:r>
        <w:t xml:space="preserve">nd by default created the </w:t>
      </w:r>
      <w:proofErr w:type="spellStart"/>
      <w:r>
        <w:t>main.bal</w:t>
      </w:r>
      <w:proofErr w:type="spellEnd"/>
      <w:r>
        <w:t xml:space="preserve"> file. I renamed this file to </w:t>
      </w:r>
      <w:proofErr w:type="spellStart"/>
      <w:r>
        <w:t>world.bal</w:t>
      </w:r>
      <w:proofErr w:type="spellEnd"/>
      <w:r>
        <w:t xml:space="preserve"> to follow the naming convention for my experiment.</w:t>
      </w:r>
    </w:p>
    <w:p w14:paraId="36D987E0" w14:textId="77777777" w:rsidR="006B227E" w:rsidRDefault="00B551D6" w:rsidP="00D07C9A">
      <w:pPr>
        <w:jc w:val="both"/>
      </w:pPr>
      <w:r>
        <w:t xml:space="preserve">In the </w:t>
      </w:r>
      <w:proofErr w:type="spellStart"/>
      <w:r>
        <w:t>world.bal</w:t>
      </w:r>
      <w:proofErr w:type="spellEnd"/>
      <w:r>
        <w:t>, I created a service with the name “</w:t>
      </w:r>
      <w:proofErr w:type="spellStart"/>
      <w:r>
        <w:t>world_xml</w:t>
      </w:r>
      <w:proofErr w:type="spellEnd"/>
      <w:r>
        <w:t xml:space="preserve">”. This service has a listener that connects to the </w:t>
      </w:r>
      <w:proofErr w:type="spellStart"/>
      <w:r>
        <w:t>RabbitMQ</w:t>
      </w:r>
      <w:proofErr w:type="spellEnd"/>
      <w:r>
        <w:t xml:space="preserve"> broker a</w:t>
      </w:r>
      <w:r>
        <w:t xml:space="preserve">nd listens to the queue called “hello-xml”. Upon receiving a message on the queue, the function called </w:t>
      </w:r>
      <w:proofErr w:type="spellStart"/>
      <w:r>
        <w:t>OnMessage</w:t>
      </w:r>
      <w:proofErr w:type="spellEnd"/>
      <w:r>
        <w:t xml:space="preserve"> is invoked. In this method, the value of key “message1”. As ballerina provides the inbuilt support for xml data type, there is no additional co</w:t>
      </w:r>
      <w:r>
        <w:t xml:space="preserve">nversion of message required. The value from the response is simply fetched by using the xml inbuilt functionality as given in the tutorial </w:t>
      </w:r>
      <w:hyperlink r:id="rId96">
        <w:r>
          <w:rPr>
            <w:color w:val="1155CC"/>
            <w:u w:val="single"/>
          </w:rPr>
          <w:t>https://ballerina.io/learn/by-example/xml-a</w:t>
        </w:r>
        <w:r>
          <w:rPr>
            <w:color w:val="1155CC"/>
            <w:u w:val="single"/>
          </w:rPr>
          <w:t>ccess.html</w:t>
        </w:r>
      </w:hyperlink>
      <w:r>
        <w:t xml:space="preserve">. The final message will be print like </w:t>
      </w:r>
      <w:proofErr w:type="gramStart"/>
      <w:r>
        <w:t>this  “</w:t>
      </w:r>
      <w:proofErr w:type="spellStart"/>
      <w:proofErr w:type="gramEnd"/>
      <w:r>
        <w:t>finalmessage</w:t>
      </w:r>
      <w:proofErr w:type="spellEnd"/>
      <w:r>
        <w:t xml:space="preserve"> = hello world".</w:t>
      </w:r>
    </w:p>
    <w:p w14:paraId="523E5A57" w14:textId="77777777" w:rsidR="006B227E" w:rsidRDefault="00B551D6" w:rsidP="00D07C9A">
      <w:pPr>
        <w:jc w:val="both"/>
      </w:pPr>
      <w:r>
        <w:t>The only import statement required was “ballerina/</w:t>
      </w:r>
      <w:proofErr w:type="spellStart"/>
      <w:r>
        <w:t>rabbitmq</w:t>
      </w:r>
      <w:proofErr w:type="spellEnd"/>
      <w:r>
        <w:t>”.</w:t>
      </w:r>
    </w:p>
    <w:p w14:paraId="3D1C9DC3" w14:textId="77777777" w:rsidR="006B227E" w:rsidRDefault="006B227E"/>
    <w:p w14:paraId="0DDD19BC" w14:textId="77777777" w:rsidR="006B227E" w:rsidRDefault="00B551D6">
      <w:pPr>
        <w:pStyle w:val="Heading5"/>
      </w:pPr>
      <w:bookmarkStart w:id="151" w:name="_4evitrjxkd4q" w:colFirst="0" w:colLast="0"/>
      <w:bookmarkEnd w:id="151"/>
      <w:commentRangeStart w:id="152"/>
      <w:proofErr w:type="spellStart"/>
      <w:proofErr w:type="gramStart"/>
      <w:r>
        <w:t>gRPC</w:t>
      </w:r>
      <w:commentRangeEnd w:id="152"/>
      <w:proofErr w:type="spellEnd"/>
      <w:proofErr w:type="gramEnd"/>
      <w:r>
        <w:commentReference w:id="152"/>
      </w:r>
    </w:p>
    <w:p w14:paraId="7630F73E" w14:textId="77777777" w:rsidR="006B227E" w:rsidRDefault="006B227E"/>
    <w:p w14:paraId="4F89FD55" w14:textId="77777777" w:rsidR="006B227E" w:rsidRDefault="00B551D6">
      <w:pPr>
        <w:pStyle w:val="Heading6"/>
      </w:pPr>
      <w:bookmarkStart w:id="153" w:name="_hivzpqrr33ig" w:colFirst="0" w:colLast="0"/>
      <w:bookmarkEnd w:id="153"/>
      <w:r>
        <w:t>Java</w:t>
      </w:r>
    </w:p>
    <w:p w14:paraId="7BC890CC" w14:textId="2CDD0895" w:rsidR="006B227E" w:rsidRDefault="00B551D6" w:rsidP="00D07C9A">
      <w:pPr>
        <w:jc w:val="both"/>
      </w:pPr>
      <w:r>
        <w:t xml:space="preserve">To test the </w:t>
      </w:r>
      <w:proofErr w:type="spellStart"/>
      <w:r>
        <w:t>gRPC</w:t>
      </w:r>
      <w:proofErr w:type="spellEnd"/>
      <w:r>
        <w:t xml:space="preserve"> scenario, my experiment has two services: hello and world. Like the other two scenarios, the world service sends the hello request but with the message “world” to the hello service. Unlike </w:t>
      </w:r>
      <w:ins w:id="154" w:author="Tony Assadi" w:date="2020-10-22T14:19:00Z">
        <w:r w:rsidR="00D07C9A">
          <w:t xml:space="preserve">the </w:t>
        </w:r>
      </w:ins>
      <w:r>
        <w:t>other two scenarios where the final message was ge</w:t>
      </w:r>
      <w:r>
        <w:t>nerated by the world service, in this example</w:t>
      </w:r>
      <w:ins w:id="155" w:author="Tony Assadi" w:date="2020-10-22T14:19:00Z">
        <w:r w:rsidR="00D07C9A">
          <w:t>,</w:t>
        </w:r>
      </w:ins>
      <w:r>
        <w:t xml:space="preserve"> the final message is generated by the hello service with hello appended and sent back to world service.</w:t>
      </w:r>
    </w:p>
    <w:p w14:paraId="5867EA07" w14:textId="77777777" w:rsidR="006B227E" w:rsidRDefault="00B551D6" w:rsidP="00D07C9A">
      <w:pPr>
        <w:jc w:val="both"/>
        <w:rPr>
          <w:b/>
        </w:rPr>
      </w:pPr>
      <w:r>
        <w:rPr>
          <w:b/>
        </w:rPr>
        <w:t>Installation</w:t>
      </w:r>
    </w:p>
    <w:p w14:paraId="2589FB91" w14:textId="77777777" w:rsidR="006B227E" w:rsidRDefault="00B551D6" w:rsidP="00D07C9A">
      <w:pPr>
        <w:jc w:val="both"/>
      </w:pPr>
      <w:r>
        <w:t xml:space="preserve">The prerequisite for this scenario is java8. </w:t>
      </w:r>
    </w:p>
    <w:p w14:paraId="3984A82B" w14:textId="77777777" w:rsidR="006B227E" w:rsidRDefault="006B227E"/>
    <w:p w14:paraId="31343FD5" w14:textId="77777777" w:rsidR="006B227E" w:rsidRDefault="00B551D6">
      <w:pPr>
        <w:rPr>
          <w:b/>
        </w:rPr>
      </w:pPr>
      <w:r>
        <w:rPr>
          <w:b/>
        </w:rPr>
        <w:t>Project Structure</w:t>
      </w:r>
    </w:p>
    <w:p w14:paraId="3C81896C" w14:textId="77777777" w:rsidR="006B227E" w:rsidRDefault="00B551D6">
      <w:r>
        <w:lastRenderedPageBreak/>
        <w:t>I created two maven projects</w:t>
      </w:r>
      <w:r>
        <w:t xml:space="preserve"> following the tutorial guide for </w:t>
      </w:r>
      <w:proofErr w:type="spellStart"/>
      <w:r>
        <w:t>grpc</w:t>
      </w:r>
      <w:proofErr w:type="spellEnd"/>
      <w:r>
        <w:t>-</w:t>
      </w:r>
      <w:proofErr w:type="gramStart"/>
      <w:r>
        <w:t>java(</w:t>
      </w:r>
      <w:proofErr w:type="gramEnd"/>
      <w:r>
        <w:rPr>
          <w:color w:val="1155CC"/>
          <w:u w:val="single"/>
        </w:rPr>
        <w:fldChar w:fldCharType="begin"/>
      </w:r>
      <w:r>
        <w:rPr>
          <w:color w:val="1155CC"/>
          <w:u w:val="single"/>
        </w:rPr>
        <w:instrText xml:space="preserve"> HYPERLINK "https://www.grpc.io/docs/languages/java/quickstart/" \h </w:instrText>
      </w:r>
      <w:r>
        <w:rPr>
          <w:color w:val="1155CC"/>
          <w:u w:val="single"/>
        </w:rPr>
        <w:fldChar w:fldCharType="separate"/>
      </w:r>
      <w:r>
        <w:rPr>
          <w:color w:val="1155CC"/>
          <w:u w:val="single"/>
        </w:rPr>
        <w:t>https://www.grpc.io/docs/languages/java/quickstart/</w:t>
      </w:r>
      <w:r>
        <w:rPr>
          <w:color w:val="1155CC"/>
          <w:u w:val="single"/>
        </w:rPr>
        <w:fldChar w:fldCharType="end"/>
      </w:r>
      <w:r>
        <w:t xml:space="preserve"> ) namely hello and world. The dependency for both the project are added in the pom.xml us</w:t>
      </w:r>
      <w:r>
        <w:t xml:space="preserve">ing below configuration - </w:t>
      </w:r>
    </w:p>
    <w:p w14:paraId="5081D32B" w14:textId="77777777" w:rsidR="006B227E" w:rsidRDefault="00B551D6">
      <w:r>
        <w:t>&lt;</w:t>
      </w:r>
      <w:proofErr w:type="gramStart"/>
      <w:r>
        <w:t>dependency</w:t>
      </w:r>
      <w:proofErr w:type="gramEnd"/>
      <w:r>
        <w:t>&gt;</w:t>
      </w:r>
    </w:p>
    <w:p w14:paraId="1F8EF7C8" w14:textId="77777777" w:rsidR="006B227E" w:rsidRDefault="00B551D6">
      <w:r>
        <w:t xml:space="preserve">            &lt;</w:t>
      </w:r>
      <w:proofErr w:type="spellStart"/>
      <w:proofErr w:type="gramStart"/>
      <w:r>
        <w:t>groupId</w:t>
      </w:r>
      <w:proofErr w:type="spellEnd"/>
      <w:r>
        <w:t>&gt;</w:t>
      </w:r>
      <w:proofErr w:type="spellStart"/>
      <w:proofErr w:type="gramEnd"/>
      <w:r>
        <w:t>io.grpc</w:t>
      </w:r>
      <w:proofErr w:type="spellEnd"/>
      <w:r>
        <w:t>&lt;/</w:t>
      </w:r>
      <w:proofErr w:type="spellStart"/>
      <w:r>
        <w:t>groupId</w:t>
      </w:r>
      <w:proofErr w:type="spellEnd"/>
      <w:r>
        <w:t>&gt;</w:t>
      </w:r>
    </w:p>
    <w:p w14:paraId="4AC4815B" w14:textId="77777777" w:rsidR="006B227E" w:rsidRDefault="00B551D6">
      <w:r>
        <w:t xml:space="preserve">            &lt;</w:t>
      </w:r>
      <w:proofErr w:type="spellStart"/>
      <w:proofErr w:type="gramStart"/>
      <w:r>
        <w:t>artifactId</w:t>
      </w:r>
      <w:proofErr w:type="spellEnd"/>
      <w:r>
        <w:t>&gt;</w:t>
      </w:r>
      <w:proofErr w:type="spellStart"/>
      <w:proofErr w:type="gramEnd"/>
      <w:r>
        <w:t>grpc-netty</w:t>
      </w:r>
      <w:proofErr w:type="spellEnd"/>
      <w:r>
        <w:t>&lt;/</w:t>
      </w:r>
      <w:proofErr w:type="spellStart"/>
      <w:r>
        <w:t>artifactId</w:t>
      </w:r>
      <w:proofErr w:type="spellEnd"/>
      <w:r>
        <w:t>&gt;</w:t>
      </w:r>
    </w:p>
    <w:p w14:paraId="6FA367C2" w14:textId="77777777" w:rsidR="006B227E" w:rsidRDefault="00B551D6">
      <w:r>
        <w:t xml:space="preserve">            &lt;version&gt;1.7.0&lt;/version&gt;</w:t>
      </w:r>
    </w:p>
    <w:p w14:paraId="6AD0664D" w14:textId="77777777" w:rsidR="006B227E" w:rsidRDefault="00B551D6">
      <w:r>
        <w:t>&lt;/dependency&gt;</w:t>
      </w:r>
    </w:p>
    <w:p w14:paraId="57F1764E" w14:textId="77777777" w:rsidR="006B227E" w:rsidRDefault="00B551D6">
      <w:r>
        <w:t>&lt;</w:t>
      </w:r>
      <w:proofErr w:type="gramStart"/>
      <w:r>
        <w:t>dependency</w:t>
      </w:r>
      <w:proofErr w:type="gramEnd"/>
      <w:r>
        <w:t>&gt;</w:t>
      </w:r>
    </w:p>
    <w:p w14:paraId="6554828C" w14:textId="77777777" w:rsidR="006B227E" w:rsidRDefault="00B551D6">
      <w:r>
        <w:t xml:space="preserve">            &lt;</w:t>
      </w:r>
      <w:proofErr w:type="spellStart"/>
      <w:proofErr w:type="gramStart"/>
      <w:r>
        <w:t>groupId</w:t>
      </w:r>
      <w:proofErr w:type="spellEnd"/>
      <w:r>
        <w:t>&gt;</w:t>
      </w:r>
      <w:proofErr w:type="spellStart"/>
      <w:proofErr w:type="gramEnd"/>
      <w:r>
        <w:t>io.grpc</w:t>
      </w:r>
      <w:proofErr w:type="spellEnd"/>
      <w:r>
        <w:t>&lt;/</w:t>
      </w:r>
      <w:proofErr w:type="spellStart"/>
      <w:r>
        <w:t>groupId</w:t>
      </w:r>
      <w:proofErr w:type="spellEnd"/>
      <w:r>
        <w:t>&gt;</w:t>
      </w:r>
    </w:p>
    <w:p w14:paraId="76212A7E" w14:textId="77777777" w:rsidR="006B227E" w:rsidRDefault="00B551D6">
      <w:r>
        <w:t xml:space="preserve">            &lt;</w:t>
      </w:r>
      <w:proofErr w:type="spellStart"/>
      <w:proofErr w:type="gramStart"/>
      <w:r>
        <w:t>artifactId</w:t>
      </w:r>
      <w:proofErr w:type="spellEnd"/>
      <w:r>
        <w:t>&gt;</w:t>
      </w:r>
      <w:proofErr w:type="spellStart"/>
      <w:proofErr w:type="gramEnd"/>
      <w:r>
        <w:t>grpc-protobuf</w:t>
      </w:r>
      <w:proofErr w:type="spellEnd"/>
      <w:r>
        <w:t>&lt;/</w:t>
      </w:r>
      <w:proofErr w:type="spellStart"/>
      <w:r>
        <w:t>artifactId</w:t>
      </w:r>
      <w:proofErr w:type="spellEnd"/>
      <w:r>
        <w:t>&gt;</w:t>
      </w:r>
    </w:p>
    <w:p w14:paraId="71682AB7" w14:textId="77777777" w:rsidR="006B227E" w:rsidRDefault="00B551D6">
      <w:r>
        <w:t xml:space="preserve">            &lt;version&gt;1.7.0&lt;/version&gt;</w:t>
      </w:r>
    </w:p>
    <w:p w14:paraId="443BB3EE" w14:textId="77777777" w:rsidR="006B227E" w:rsidRDefault="00B551D6">
      <w:r>
        <w:t>&lt;/dependency&gt;</w:t>
      </w:r>
    </w:p>
    <w:p w14:paraId="41727845" w14:textId="77777777" w:rsidR="006B227E" w:rsidRDefault="00B551D6">
      <w:r>
        <w:t>&lt;</w:t>
      </w:r>
      <w:proofErr w:type="gramStart"/>
      <w:r>
        <w:t>dependency</w:t>
      </w:r>
      <w:proofErr w:type="gramEnd"/>
      <w:r>
        <w:t>&gt;</w:t>
      </w:r>
    </w:p>
    <w:p w14:paraId="5F7CBB7E" w14:textId="77777777" w:rsidR="006B227E" w:rsidRDefault="00B551D6">
      <w:r>
        <w:t xml:space="preserve">            &lt;</w:t>
      </w:r>
      <w:proofErr w:type="spellStart"/>
      <w:proofErr w:type="gramStart"/>
      <w:r>
        <w:t>groupId</w:t>
      </w:r>
      <w:proofErr w:type="spellEnd"/>
      <w:r>
        <w:t>&gt;</w:t>
      </w:r>
      <w:proofErr w:type="spellStart"/>
      <w:proofErr w:type="gramEnd"/>
      <w:r>
        <w:t>io.grpc</w:t>
      </w:r>
      <w:proofErr w:type="spellEnd"/>
      <w:r>
        <w:t>&lt;/</w:t>
      </w:r>
      <w:proofErr w:type="spellStart"/>
      <w:r>
        <w:t>groupId</w:t>
      </w:r>
      <w:proofErr w:type="spellEnd"/>
      <w:r>
        <w:t>&gt;</w:t>
      </w:r>
    </w:p>
    <w:p w14:paraId="4F31B51A" w14:textId="77777777" w:rsidR="006B227E" w:rsidRDefault="00B551D6">
      <w:r>
        <w:t xml:space="preserve">            &lt;</w:t>
      </w:r>
      <w:proofErr w:type="spellStart"/>
      <w:proofErr w:type="gramStart"/>
      <w:r>
        <w:t>artifactId</w:t>
      </w:r>
      <w:proofErr w:type="spellEnd"/>
      <w:r>
        <w:t>&gt;</w:t>
      </w:r>
      <w:proofErr w:type="spellStart"/>
      <w:proofErr w:type="gramEnd"/>
      <w:r>
        <w:t>grpc</w:t>
      </w:r>
      <w:proofErr w:type="spellEnd"/>
      <w:r>
        <w:t>-stub&lt;/</w:t>
      </w:r>
      <w:proofErr w:type="spellStart"/>
      <w:r>
        <w:t>artifactId</w:t>
      </w:r>
      <w:proofErr w:type="spellEnd"/>
      <w:r>
        <w:t>&gt;</w:t>
      </w:r>
    </w:p>
    <w:p w14:paraId="40FD889A" w14:textId="77777777" w:rsidR="006B227E" w:rsidRDefault="00B551D6">
      <w:r>
        <w:t xml:space="preserve">            &lt;version&gt;1.7.0&lt;/version&gt;</w:t>
      </w:r>
    </w:p>
    <w:p w14:paraId="596E53D6" w14:textId="77777777" w:rsidR="006B227E" w:rsidRDefault="00B551D6">
      <w:r>
        <w:t xml:space="preserve"> &lt;/dependency&gt;</w:t>
      </w:r>
    </w:p>
    <w:p w14:paraId="7893150D" w14:textId="77777777" w:rsidR="006B227E" w:rsidRDefault="006B227E"/>
    <w:p w14:paraId="3D9B8B89" w14:textId="77777777" w:rsidR="006B227E" w:rsidRDefault="006B227E">
      <w:pPr>
        <w:rPr>
          <w:b/>
        </w:rPr>
      </w:pPr>
    </w:p>
    <w:p w14:paraId="1344CB55" w14:textId="77777777" w:rsidR="006B227E" w:rsidRDefault="00B551D6">
      <w:pPr>
        <w:rPr>
          <w:b/>
        </w:rPr>
      </w:pPr>
      <w:proofErr w:type="gramStart"/>
      <w:r>
        <w:rPr>
          <w:b/>
        </w:rPr>
        <w:t>h</w:t>
      </w:r>
      <w:r>
        <w:rPr>
          <w:b/>
        </w:rPr>
        <w:t>ello</w:t>
      </w:r>
      <w:proofErr w:type="gramEnd"/>
      <w:r>
        <w:rPr>
          <w:b/>
        </w:rPr>
        <w:t xml:space="preserve"> service</w:t>
      </w:r>
    </w:p>
    <w:p w14:paraId="51393712" w14:textId="77777777" w:rsidR="006B227E" w:rsidRDefault="00B551D6">
      <w:r>
        <w:t xml:space="preserve">I created a class called </w:t>
      </w:r>
      <w:proofErr w:type="spellStart"/>
      <w:r>
        <w:t>HelloService</w:t>
      </w:r>
      <w:proofErr w:type="spellEnd"/>
      <w:r>
        <w:t xml:space="preserve">, a simple java class with the main method. The main method starts up the </w:t>
      </w:r>
      <w:proofErr w:type="spellStart"/>
      <w:r>
        <w:t>grpc</w:t>
      </w:r>
      <w:proofErr w:type="spellEnd"/>
      <w:r>
        <w:t xml:space="preserve"> service application for hello. This service has the hello method that is available for other services for use. This method acce</w:t>
      </w:r>
      <w:r>
        <w:t xml:space="preserve">pts </w:t>
      </w:r>
      <w:proofErr w:type="spellStart"/>
      <w:r>
        <w:t>HelloRequest</w:t>
      </w:r>
      <w:proofErr w:type="spellEnd"/>
      <w:r>
        <w:t xml:space="preserve"> and sends back </w:t>
      </w:r>
      <w:proofErr w:type="spellStart"/>
      <w:r>
        <w:t>HelloResponse</w:t>
      </w:r>
      <w:proofErr w:type="spellEnd"/>
      <w:r>
        <w:t xml:space="preserve">. The hello method prefix “hello” to the message received in the </w:t>
      </w:r>
      <w:proofErr w:type="spellStart"/>
      <w:r>
        <w:t>HelloRequest</w:t>
      </w:r>
      <w:proofErr w:type="spellEnd"/>
      <w:r>
        <w:t>.</w:t>
      </w:r>
    </w:p>
    <w:p w14:paraId="1B029A6A" w14:textId="77777777" w:rsidR="006B227E" w:rsidRDefault="006B227E"/>
    <w:p w14:paraId="4DEA8510" w14:textId="77777777" w:rsidR="006B227E" w:rsidRDefault="00B551D6">
      <w:pPr>
        <w:rPr>
          <w:b/>
        </w:rPr>
      </w:pPr>
      <w:proofErr w:type="gramStart"/>
      <w:r>
        <w:rPr>
          <w:b/>
        </w:rPr>
        <w:t>world</w:t>
      </w:r>
      <w:proofErr w:type="gramEnd"/>
      <w:r>
        <w:rPr>
          <w:b/>
        </w:rPr>
        <w:t xml:space="preserve"> service</w:t>
      </w:r>
    </w:p>
    <w:p w14:paraId="38FF8543" w14:textId="77777777" w:rsidR="006B227E" w:rsidRDefault="00B551D6">
      <w:pPr>
        <w:rPr>
          <w:b/>
        </w:rPr>
      </w:pPr>
      <w:r>
        <w:t>I created a class called World, a simple java class with the main method. The method makes the request to the hello s</w:t>
      </w:r>
      <w:r>
        <w:t xml:space="preserve">ervice by creating the object of </w:t>
      </w:r>
      <w:proofErr w:type="spellStart"/>
      <w:r>
        <w:t>HelloRequest</w:t>
      </w:r>
      <w:proofErr w:type="spellEnd"/>
      <w:r>
        <w:t xml:space="preserve"> with the message “world”. After getting the </w:t>
      </w:r>
      <w:proofErr w:type="spellStart"/>
      <w:r>
        <w:t>HelloResponse</w:t>
      </w:r>
      <w:proofErr w:type="spellEnd"/>
      <w:r>
        <w:t xml:space="preserve"> back from the hello service, the response is printed on the console.</w:t>
      </w:r>
    </w:p>
    <w:p w14:paraId="3DA83BFF" w14:textId="77777777" w:rsidR="006B227E" w:rsidRDefault="006B227E"/>
    <w:p w14:paraId="7A128B9C" w14:textId="77777777" w:rsidR="006B227E" w:rsidRDefault="00B551D6">
      <w:pPr>
        <w:pStyle w:val="Heading6"/>
      </w:pPr>
      <w:bookmarkStart w:id="156" w:name="_yan9eqh61x5o" w:colFirst="0" w:colLast="0"/>
      <w:bookmarkEnd w:id="156"/>
      <w:r>
        <w:t>Ballerina</w:t>
      </w:r>
    </w:p>
    <w:p w14:paraId="3482E80B" w14:textId="77777777" w:rsidR="006B227E" w:rsidRDefault="006B227E"/>
    <w:p w14:paraId="1D0CB7F4" w14:textId="77777777" w:rsidR="006B227E" w:rsidRDefault="00B551D6">
      <w:pPr>
        <w:rPr>
          <w:b/>
        </w:rPr>
      </w:pPr>
      <w:commentRangeStart w:id="157"/>
      <w:r>
        <w:rPr>
          <w:b/>
        </w:rPr>
        <w:t>Installation</w:t>
      </w:r>
      <w:commentRangeEnd w:id="157"/>
      <w:r>
        <w:commentReference w:id="157"/>
      </w:r>
    </w:p>
    <w:p w14:paraId="0BF9C9D6" w14:textId="77777777" w:rsidR="006B227E" w:rsidRDefault="00B551D6">
      <w:r>
        <w:t>T</w:t>
      </w:r>
    </w:p>
    <w:p w14:paraId="08C0C115" w14:textId="77777777" w:rsidR="006B227E" w:rsidRDefault="006B227E"/>
    <w:p w14:paraId="65BBE7CB" w14:textId="77777777" w:rsidR="006B227E" w:rsidRDefault="00B551D6">
      <w:pPr>
        <w:rPr>
          <w:b/>
        </w:rPr>
      </w:pPr>
      <w:r>
        <w:rPr>
          <w:b/>
        </w:rPr>
        <w:t>Project Structure</w:t>
      </w:r>
    </w:p>
    <w:p w14:paraId="74B8342E" w14:textId="4B62BB19" w:rsidR="006B227E" w:rsidRDefault="00B551D6" w:rsidP="00D07C9A">
      <w:pPr>
        <w:jc w:val="both"/>
      </w:pPr>
      <w:r>
        <w:t>For this experiment</w:t>
      </w:r>
      <w:ins w:id="158" w:author="Tony Assadi" w:date="2020-10-22T14:20:00Z">
        <w:r w:rsidR="00D07C9A">
          <w:t>,</w:t>
        </w:r>
      </w:ins>
      <w:r>
        <w:t xml:space="preserve"> I created a si</w:t>
      </w:r>
      <w:r>
        <w:t xml:space="preserve">ngle ballerina project called </w:t>
      </w:r>
      <w:proofErr w:type="spellStart"/>
      <w:r>
        <w:t>grpc</w:t>
      </w:r>
      <w:proofErr w:type="spellEnd"/>
      <w:r>
        <w:t xml:space="preserve"> by running the ballerina command to create a project. I run the </w:t>
      </w:r>
      <w:proofErr w:type="gramStart"/>
      <w:r>
        <w:t>command  “</w:t>
      </w:r>
      <w:proofErr w:type="gramEnd"/>
      <w:r>
        <w:t xml:space="preserve">ballerina new </w:t>
      </w:r>
      <w:proofErr w:type="spellStart"/>
      <w:r>
        <w:t>grpc</w:t>
      </w:r>
      <w:proofErr w:type="spellEnd"/>
      <w:r>
        <w:t xml:space="preserve">” inside the VS Code </w:t>
      </w:r>
      <w:del w:id="159" w:author="Tony Assadi" w:date="2020-10-22T14:20:00Z">
        <w:r w:rsidDel="00D07C9A">
          <w:delText xml:space="preserve">built </w:delText>
        </w:r>
      </w:del>
      <w:ins w:id="160" w:author="Tony Assadi" w:date="2020-10-22T14:20:00Z">
        <w:r w:rsidR="00D07C9A">
          <w:t>built</w:t>
        </w:r>
        <w:r w:rsidR="00D07C9A">
          <w:t>-</w:t>
        </w:r>
      </w:ins>
      <w:r>
        <w:t xml:space="preserve">in command line terminal. After the project was created, I ran the command to add the module for four </w:t>
      </w:r>
      <w:r>
        <w:t xml:space="preserve">different services in the </w:t>
      </w:r>
      <w:proofErr w:type="spellStart"/>
      <w:r>
        <w:t>grpcsproject</w:t>
      </w:r>
      <w:proofErr w:type="spellEnd"/>
      <w:r>
        <w:t>. Below snippet is the project snippet for my experiment.</w:t>
      </w:r>
    </w:p>
    <w:p w14:paraId="59B6B5F5" w14:textId="77777777" w:rsidR="006B227E" w:rsidRDefault="006B227E"/>
    <w:p w14:paraId="516F4B8C" w14:textId="77777777" w:rsidR="006B227E" w:rsidRDefault="006B227E">
      <w:pPr>
        <w:rPr>
          <w:b/>
        </w:rPr>
      </w:pPr>
    </w:p>
    <w:p w14:paraId="35B22801" w14:textId="77777777" w:rsidR="006B227E" w:rsidRDefault="00B551D6">
      <w:pPr>
        <w:rPr>
          <w:b/>
        </w:rPr>
      </w:pPr>
      <w:proofErr w:type="gramStart"/>
      <w:r>
        <w:rPr>
          <w:b/>
        </w:rPr>
        <w:t>hello</w:t>
      </w:r>
      <w:proofErr w:type="gramEnd"/>
      <w:r>
        <w:rPr>
          <w:b/>
        </w:rPr>
        <w:t xml:space="preserve"> service</w:t>
      </w:r>
    </w:p>
    <w:p w14:paraId="0EB588A8" w14:textId="77777777" w:rsidR="006B227E" w:rsidRDefault="00B551D6" w:rsidP="00D07C9A">
      <w:pPr>
        <w:jc w:val="both"/>
      </w:pPr>
      <w:r>
        <w:t xml:space="preserve">I generated the code required for the hello service using the command - ballerina </w:t>
      </w:r>
      <w:proofErr w:type="spellStart"/>
      <w:r>
        <w:t>grpc</w:t>
      </w:r>
      <w:proofErr w:type="spellEnd"/>
      <w:r>
        <w:t xml:space="preserve"> --input </w:t>
      </w:r>
      <w:proofErr w:type="spellStart"/>
      <w:r>
        <w:t>hello.proto</w:t>
      </w:r>
      <w:proofErr w:type="spellEnd"/>
      <w:r>
        <w:t xml:space="preserve"> --mode service --output </w:t>
      </w:r>
      <w:proofErr w:type="spellStart"/>
      <w:r>
        <w:t>helloservice</w:t>
      </w:r>
      <w:proofErr w:type="spellEnd"/>
      <w:r>
        <w:t>.</w:t>
      </w:r>
      <w:r>
        <w:t xml:space="preserve"> .This command generated the </w:t>
      </w:r>
      <w:proofErr w:type="spellStart"/>
      <w:r>
        <w:t>helloservice</w:t>
      </w:r>
      <w:proofErr w:type="spellEnd"/>
      <w:r>
        <w:t xml:space="preserve"> folder and created the ballerina file “</w:t>
      </w:r>
      <w:proofErr w:type="spellStart"/>
      <w:r>
        <w:t>hello_sample_service.bal</w:t>
      </w:r>
      <w:proofErr w:type="spellEnd"/>
      <w:r>
        <w:t xml:space="preserve">” that contains the definition of </w:t>
      </w:r>
      <w:proofErr w:type="spellStart"/>
      <w:r>
        <w:t>HelloRequest</w:t>
      </w:r>
      <w:proofErr w:type="spellEnd"/>
      <w:r>
        <w:t xml:space="preserve">, </w:t>
      </w:r>
      <w:proofErr w:type="spellStart"/>
      <w:r>
        <w:t>HelloResponse</w:t>
      </w:r>
      <w:proofErr w:type="spellEnd"/>
      <w:r>
        <w:t xml:space="preserve"> provided in the </w:t>
      </w:r>
      <w:proofErr w:type="spellStart"/>
      <w:r>
        <w:t>hello.proto</w:t>
      </w:r>
      <w:proofErr w:type="spellEnd"/>
      <w:r>
        <w:t>. I copied this file inside the hello module.</w:t>
      </w:r>
    </w:p>
    <w:p w14:paraId="654843C9" w14:textId="77777777" w:rsidR="006B227E" w:rsidRDefault="00B551D6" w:rsidP="00D07C9A">
      <w:pPr>
        <w:jc w:val="both"/>
      </w:pPr>
      <w:r>
        <w:t>I created the ne</w:t>
      </w:r>
      <w:r>
        <w:t>w ballerina file called “</w:t>
      </w:r>
      <w:proofErr w:type="spellStart"/>
      <w:r>
        <w:t>hello.bal</w:t>
      </w:r>
      <w:proofErr w:type="spellEnd"/>
      <w:r>
        <w:t xml:space="preserve">” that defined the implementation for the hello method of the hello service. Inside the method hello, I create the final message from the </w:t>
      </w:r>
      <w:proofErr w:type="spellStart"/>
      <w:r>
        <w:t>HelloRequest</w:t>
      </w:r>
      <w:proofErr w:type="spellEnd"/>
      <w:r>
        <w:t xml:space="preserve"> received with the prefix “hello” and send it back as the </w:t>
      </w:r>
      <w:proofErr w:type="spellStart"/>
      <w:r>
        <w:t>HelloResponse</w:t>
      </w:r>
      <w:proofErr w:type="spellEnd"/>
      <w:r>
        <w:t xml:space="preserve"> </w:t>
      </w:r>
      <w:r>
        <w:t>to the caller.</w:t>
      </w:r>
    </w:p>
    <w:p w14:paraId="205D5D0C" w14:textId="77777777" w:rsidR="006B227E" w:rsidRDefault="006B227E"/>
    <w:p w14:paraId="38C765D5" w14:textId="77777777" w:rsidR="006B227E" w:rsidRDefault="00B551D6">
      <w:pPr>
        <w:rPr>
          <w:b/>
        </w:rPr>
      </w:pPr>
      <w:proofErr w:type="gramStart"/>
      <w:r>
        <w:rPr>
          <w:b/>
        </w:rPr>
        <w:t>world</w:t>
      </w:r>
      <w:proofErr w:type="gramEnd"/>
      <w:r>
        <w:rPr>
          <w:b/>
        </w:rPr>
        <w:t xml:space="preserve"> service</w:t>
      </w:r>
    </w:p>
    <w:p w14:paraId="549A795D" w14:textId="77777777" w:rsidR="006B227E" w:rsidRDefault="00B551D6" w:rsidP="00D07C9A">
      <w:pPr>
        <w:jc w:val="both"/>
      </w:pPr>
      <w:r>
        <w:t xml:space="preserve">I generated the code required for the world service using the command - ballerina </w:t>
      </w:r>
      <w:proofErr w:type="spellStart"/>
      <w:r>
        <w:t>grpc</w:t>
      </w:r>
      <w:proofErr w:type="spellEnd"/>
      <w:r>
        <w:t xml:space="preserve"> --input </w:t>
      </w:r>
      <w:proofErr w:type="spellStart"/>
      <w:r>
        <w:t>hello.proto</w:t>
      </w:r>
      <w:proofErr w:type="spellEnd"/>
      <w:r>
        <w:t xml:space="preserve"> --mode client --output </w:t>
      </w:r>
      <w:proofErr w:type="spellStart"/>
      <w:r>
        <w:t>worldclient.This</w:t>
      </w:r>
      <w:proofErr w:type="spellEnd"/>
      <w:r>
        <w:t xml:space="preserve"> command generated the </w:t>
      </w:r>
      <w:proofErr w:type="spellStart"/>
      <w:r>
        <w:t>worldclient</w:t>
      </w:r>
      <w:proofErr w:type="spellEnd"/>
      <w:r>
        <w:t xml:space="preserve"> folder and created the ballerina file “</w:t>
      </w:r>
      <w:proofErr w:type="spellStart"/>
      <w:r>
        <w:t>hello_pb.bal</w:t>
      </w:r>
      <w:proofErr w:type="spellEnd"/>
      <w:r>
        <w:t>” that contains the defi</w:t>
      </w:r>
      <w:r>
        <w:t xml:space="preserve">nition of the client methods to call the </w:t>
      </w:r>
      <w:proofErr w:type="spellStart"/>
      <w:r>
        <w:t>grpc</w:t>
      </w:r>
      <w:proofErr w:type="spellEnd"/>
      <w:r>
        <w:t xml:space="preserve"> service along with the definition of the </w:t>
      </w:r>
      <w:proofErr w:type="spellStart"/>
      <w:r>
        <w:t>HelloRequest</w:t>
      </w:r>
      <w:proofErr w:type="spellEnd"/>
      <w:r>
        <w:t xml:space="preserve"> and </w:t>
      </w:r>
      <w:proofErr w:type="spellStart"/>
      <w:r>
        <w:t>HelloResponse</w:t>
      </w:r>
      <w:proofErr w:type="spellEnd"/>
      <w:r>
        <w:t xml:space="preserve"> provided in the </w:t>
      </w:r>
      <w:proofErr w:type="spellStart"/>
      <w:r>
        <w:t>hello.proto</w:t>
      </w:r>
      <w:proofErr w:type="spellEnd"/>
      <w:r>
        <w:t>. I copied this file inside the world module.</w:t>
      </w:r>
    </w:p>
    <w:p w14:paraId="452ECE95" w14:textId="77777777" w:rsidR="006B227E" w:rsidRDefault="00B551D6" w:rsidP="00D07C9A">
      <w:pPr>
        <w:jc w:val="both"/>
      </w:pPr>
      <w:r>
        <w:t>I created the new ballerina file called “</w:t>
      </w:r>
      <w:proofErr w:type="spellStart"/>
      <w:r>
        <w:t>world.bal</w:t>
      </w:r>
      <w:proofErr w:type="spellEnd"/>
      <w:r>
        <w:t>”. This file ha</w:t>
      </w:r>
      <w:r>
        <w:t xml:space="preserve">s a single main method that connects to the </w:t>
      </w:r>
      <w:proofErr w:type="spellStart"/>
      <w:r>
        <w:t>helloservice</w:t>
      </w:r>
      <w:proofErr w:type="spellEnd"/>
      <w:r>
        <w:t xml:space="preserve"> using the definition of the client method that will call the hello method of the </w:t>
      </w:r>
      <w:proofErr w:type="spellStart"/>
      <w:r>
        <w:t>helloservice</w:t>
      </w:r>
      <w:proofErr w:type="spellEnd"/>
      <w:r>
        <w:t>.</w:t>
      </w:r>
    </w:p>
    <w:p w14:paraId="2FB81640" w14:textId="77777777" w:rsidR="006B227E" w:rsidRDefault="006B227E"/>
    <w:p w14:paraId="443A7336" w14:textId="77777777" w:rsidR="006B227E" w:rsidRDefault="00B551D6">
      <w:pPr>
        <w:pStyle w:val="Heading4"/>
      </w:pPr>
      <w:bookmarkStart w:id="161" w:name="_26in1rg" w:colFirst="0" w:colLast="0"/>
      <w:bookmarkEnd w:id="161"/>
      <w:r>
        <w:t>Deployment</w:t>
      </w:r>
    </w:p>
    <w:p w14:paraId="1162AFEB" w14:textId="77777777" w:rsidR="006B227E" w:rsidRDefault="00B551D6" w:rsidP="00D07C9A">
      <w:pPr>
        <w:jc w:val="both"/>
      </w:pPr>
      <w:commentRangeStart w:id="162"/>
      <w:r>
        <w:t xml:space="preserve">Environment </w:t>
      </w:r>
      <w:commentRangeEnd w:id="162"/>
      <w:r>
        <w:commentReference w:id="162"/>
      </w:r>
      <w:r>
        <w:t>system specifications -</w:t>
      </w:r>
    </w:p>
    <w:p w14:paraId="120380EC" w14:textId="77777777" w:rsidR="006B227E" w:rsidRDefault="00B551D6" w:rsidP="00D07C9A">
      <w:pPr>
        <w:jc w:val="both"/>
      </w:pPr>
      <w:r>
        <w:t>For deployment, I am using Docker 2.3.0.4. After depl</w:t>
      </w:r>
      <w:r>
        <w:t xml:space="preserve">oying </w:t>
      </w:r>
      <w:proofErr w:type="spellStart"/>
      <w:r>
        <w:t>docker</w:t>
      </w:r>
      <w:proofErr w:type="spellEnd"/>
      <w:r>
        <w:t xml:space="preserve">, I have built the </w:t>
      </w:r>
      <w:proofErr w:type="spellStart"/>
      <w:r>
        <w:t>docker</w:t>
      </w:r>
      <w:proofErr w:type="spellEnd"/>
      <w:r>
        <w:t xml:space="preserve"> image of the services for every integration scenario. To start the services I am using </w:t>
      </w:r>
      <w:proofErr w:type="spellStart"/>
      <w:r>
        <w:t>docker</w:t>
      </w:r>
      <w:proofErr w:type="spellEnd"/>
      <w:r>
        <w:t>-compose to run every service in the same network to avoid the latency due to the network.</w:t>
      </w:r>
    </w:p>
    <w:p w14:paraId="2B759A34" w14:textId="77777777" w:rsidR="006B227E" w:rsidRDefault="00B551D6" w:rsidP="00D07C9A">
      <w:pPr>
        <w:jc w:val="both"/>
      </w:pPr>
      <w:r>
        <w:t>For building the applications in j</w:t>
      </w:r>
      <w:r>
        <w:t xml:space="preserve">ava, I am using maven to build the application jar. Ballerina and Jolie are built using the respective ballerina and </w:t>
      </w:r>
      <w:proofErr w:type="spellStart"/>
      <w:r>
        <w:t>jolie</w:t>
      </w:r>
      <w:proofErr w:type="spellEnd"/>
      <w:r>
        <w:t xml:space="preserve"> built tool.</w:t>
      </w:r>
    </w:p>
    <w:p w14:paraId="59A986C5" w14:textId="77777777" w:rsidR="006B227E" w:rsidRDefault="00B551D6" w:rsidP="00D07C9A">
      <w:pPr>
        <w:jc w:val="both"/>
      </w:pPr>
      <w:r>
        <w:t xml:space="preserve">The </w:t>
      </w:r>
      <w:proofErr w:type="spellStart"/>
      <w:r>
        <w:t>docker</w:t>
      </w:r>
      <w:proofErr w:type="spellEnd"/>
      <w:r>
        <w:t xml:space="preserve"> image for glassfish server is used from </w:t>
      </w:r>
      <w:proofErr w:type="spellStart"/>
      <w:r>
        <w:t>Dockerhub</w:t>
      </w:r>
      <w:proofErr w:type="spellEnd"/>
      <w:r>
        <w:t xml:space="preserve"> with tag “latest” </w:t>
      </w:r>
      <w:hyperlink r:id="rId97">
        <w:r>
          <w:rPr>
            <w:color w:val="1155CC"/>
            <w:u w:val="single"/>
          </w:rPr>
          <w:t>https://hub.docker.com/_/glassfish</w:t>
        </w:r>
      </w:hyperlink>
      <w:r>
        <w:t>.</w:t>
      </w:r>
    </w:p>
    <w:p w14:paraId="57A41127" w14:textId="77777777" w:rsidR="006B227E" w:rsidRDefault="00B551D6" w:rsidP="00D07C9A">
      <w:pPr>
        <w:jc w:val="both"/>
      </w:pPr>
      <w:r>
        <w:t xml:space="preserve">The </w:t>
      </w:r>
      <w:proofErr w:type="spellStart"/>
      <w:r>
        <w:t>docker</w:t>
      </w:r>
      <w:proofErr w:type="spellEnd"/>
      <w:r>
        <w:t xml:space="preserve"> image for </w:t>
      </w:r>
      <w:proofErr w:type="spellStart"/>
      <w:r>
        <w:t>rabbitmq</w:t>
      </w:r>
      <w:proofErr w:type="spellEnd"/>
      <w:r>
        <w:t xml:space="preserve"> is pulled from </w:t>
      </w:r>
      <w:proofErr w:type="spellStart"/>
      <w:r>
        <w:t>dockerhub</w:t>
      </w:r>
      <w:proofErr w:type="spellEnd"/>
      <w:r>
        <w:t xml:space="preserve">. Image of </w:t>
      </w:r>
      <w:proofErr w:type="spellStart"/>
      <w:r>
        <w:t>Rabbitmq</w:t>
      </w:r>
      <w:proofErr w:type="spellEnd"/>
      <w:r>
        <w:t xml:space="preserve"> with tag “rabbitmq</w:t>
      </w:r>
      <w:proofErr w:type="gramStart"/>
      <w:r>
        <w:t>:3</w:t>
      </w:r>
      <w:proofErr w:type="gramEnd"/>
      <w:r>
        <w:t xml:space="preserve">” is used for the experiment. </w:t>
      </w:r>
    </w:p>
    <w:p w14:paraId="4C32D9FD" w14:textId="77777777" w:rsidR="006B227E" w:rsidRDefault="00B551D6" w:rsidP="00D07C9A">
      <w:pPr>
        <w:jc w:val="both"/>
      </w:pPr>
      <w:r>
        <w:t>The image for Java is java</w:t>
      </w:r>
      <w:proofErr w:type="gramStart"/>
      <w:r>
        <w:t>:8</w:t>
      </w:r>
      <w:proofErr w:type="gramEnd"/>
      <w:r>
        <w:t xml:space="preserve">-jdk, Ballerina is ballerina:1.2.3 and Jolie is </w:t>
      </w:r>
      <w:proofErr w:type="spellStart"/>
      <w:r>
        <w:t>joliela</w:t>
      </w:r>
      <w:r>
        <w:t>ng</w:t>
      </w:r>
      <w:proofErr w:type="spellEnd"/>
      <w:r>
        <w:t>/</w:t>
      </w:r>
      <w:proofErr w:type="spellStart"/>
      <w:r>
        <w:t>jolie</w:t>
      </w:r>
      <w:proofErr w:type="spellEnd"/>
    </w:p>
    <w:p w14:paraId="55E18A10" w14:textId="77777777" w:rsidR="006B227E" w:rsidRDefault="006B227E"/>
    <w:p w14:paraId="487A68C5" w14:textId="77777777" w:rsidR="006B227E" w:rsidRDefault="006B227E"/>
    <w:p w14:paraId="1B12290E" w14:textId="77777777" w:rsidR="006B227E" w:rsidRDefault="006B227E"/>
    <w:p w14:paraId="22BDCF9C" w14:textId="77777777" w:rsidR="006B227E" w:rsidRDefault="00B551D6">
      <w:pPr>
        <w:pStyle w:val="Heading4"/>
      </w:pPr>
      <w:bookmarkStart w:id="163" w:name="_lnxbz9" w:colFirst="0" w:colLast="0"/>
      <w:bookmarkEnd w:id="163"/>
      <w:r>
        <w:t>Execution</w:t>
      </w:r>
    </w:p>
    <w:p w14:paraId="66D25F1F" w14:textId="77777777" w:rsidR="006B227E" w:rsidRDefault="00B551D6">
      <w:r>
        <w:t xml:space="preserve">I have used postman to invoke the request for </w:t>
      </w:r>
      <w:proofErr w:type="spellStart"/>
      <w:r>
        <w:t>ReST</w:t>
      </w:r>
      <w:proofErr w:type="spellEnd"/>
      <w:r>
        <w:t xml:space="preserve">. </w:t>
      </w:r>
      <w:proofErr w:type="spellStart"/>
      <w:r>
        <w:t>Powershell</w:t>
      </w:r>
      <w:proofErr w:type="spellEnd"/>
      <w:r>
        <w:t xml:space="preserve"> script for invoking </w:t>
      </w:r>
      <w:proofErr w:type="spellStart"/>
      <w:r>
        <w:t>gRPC</w:t>
      </w:r>
      <w:proofErr w:type="spellEnd"/>
      <w:r>
        <w:t xml:space="preserve"> and AMQP script.</w:t>
      </w:r>
    </w:p>
    <w:p w14:paraId="2F982518" w14:textId="77777777" w:rsidR="006B227E" w:rsidRDefault="006B227E"/>
    <w:p w14:paraId="7AD3D4B8" w14:textId="77777777" w:rsidR="006B227E" w:rsidRDefault="006B227E"/>
    <w:p w14:paraId="2B94903B" w14:textId="77777777" w:rsidR="006B227E" w:rsidRDefault="006B227E"/>
    <w:p w14:paraId="7D6DE4CC" w14:textId="77777777" w:rsidR="006B227E" w:rsidRDefault="00B551D6">
      <w:pPr>
        <w:pStyle w:val="Heading1"/>
      </w:pPr>
      <w:bookmarkStart w:id="164" w:name="_1ksv4uv" w:colFirst="0" w:colLast="0"/>
      <w:bookmarkEnd w:id="164"/>
      <w:r>
        <w:lastRenderedPageBreak/>
        <w:t>References</w:t>
      </w:r>
    </w:p>
    <w:p w14:paraId="7BEF5D3E" w14:textId="77777777" w:rsidR="006B227E" w:rsidRDefault="00B551D6">
      <w:pPr>
        <w:widowControl w:val="0"/>
        <w:pBdr>
          <w:top w:val="nil"/>
          <w:left w:val="nil"/>
          <w:bottom w:val="nil"/>
          <w:right w:val="nil"/>
          <w:between w:val="nil"/>
        </w:pBdr>
        <w:spacing w:line="480" w:lineRule="auto"/>
        <w:ind w:left="720" w:hanging="720"/>
      </w:pPr>
      <w:hyperlink r:id="rId98">
        <w:r>
          <w:rPr>
            <w:color w:val="CC2936"/>
          </w:rPr>
          <w:t xml:space="preserve">Fowler, M. (2010). </w:t>
        </w:r>
      </w:hyperlink>
      <w:hyperlink r:id="rId99">
        <w:r>
          <w:rPr>
            <w:i/>
            <w:color w:val="CC2936"/>
          </w:rPr>
          <w:t>Richardson Maturity Model</w:t>
        </w:r>
      </w:hyperlink>
      <w:hyperlink r:id="rId100">
        <w:r>
          <w:rPr>
            <w:color w:val="CC2936"/>
          </w:rPr>
          <w:t>. Martinfowler.Com. https://martinfowler.com/articles/richardsonMaturityModel.html</w:t>
        </w:r>
      </w:hyperlink>
    </w:p>
    <w:p w14:paraId="28D90C89" w14:textId="77777777" w:rsidR="006B227E" w:rsidRDefault="00B551D6">
      <w:pPr>
        <w:widowControl w:val="0"/>
        <w:pBdr>
          <w:top w:val="nil"/>
          <w:left w:val="nil"/>
          <w:bottom w:val="nil"/>
          <w:right w:val="nil"/>
          <w:between w:val="nil"/>
        </w:pBdr>
        <w:spacing w:line="480" w:lineRule="auto"/>
        <w:ind w:left="720" w:hanging="720"/>
      </w:pPr>
      <w:hyperlink r:id="rId101">
        <w:proofErr w:type="spellStart"/>
        <w:r>
          <w:rPr>
            <w:color w:val="CC2936"/>
          </w:rPr>
          <w:t>Gan</w:t>
        </w:r>
        <w:proofErr w:type="spellEnd"/>
        <w:r>
          <w:rPr>
            <w:color w:val="CC2936"/>
          </w:rPr>
          <w:t xml:space="preserve">, Y., Zhang, Y., Cheng, D., Shetty, A., </w:t>
        </w:r>
        <w:proofErr w:type="spellStart"/>
        <w:r>
          <w:rPr>
            <w:color w:val="CC2936"/>
          </w:rPr>
          <w:t>Rathi</w:t>
        </w:r>
        <w:proofErr w:type="spellEnd"/>
        <w:r>
          <w:rPr>
            <w:color w:val="CC2936"/>
          </w:rPr>
          <w:t xml:space="preserve">, P., </w:t>
        </w:r>
        <w:proofErr w:type="spellStart"/>
        <w:r>
          <w:rPr>
            <w:color w:val="CC2936"/>
          </w:rPr>
          <w:t>Katarki</w:t>
        </w:r>
        <w:proofErr w:type="spellEnd"/>
        <w:r>
          <w:rPr>
            <w:color w:val="CC2936"/>
          </w:rPr>
          <w:t xml:space="preserve">, N., Bruno, A., Hu, J., </w:t>
        </w:r>
        <w:proofErr w:type="spellStart"/>
        <w:r>
          <w:rPr>
            <w:color w:val="CC2936"/>
          </w:rPr>
          <w:t>Ritchken</w:t>
        </w:r>
        <w:proofErr w:type="spellEnd"/>
        <w:r>
          <w:rPr>
            <w:color w:val="CC2936"/>
          </w:rPr>
          <w:t xml:space="preserve">, B., &amp; Jackson, B. (2019). An open-source benchmark suite for </w:t>
        </w:r>
        <w:proofErr w:type="spellStart"/>
        <w:r>
          <w:rPr>
            <w:color w:val="CC2936"/>
          </w:rPr>
          <w:t>microservices</w:t>
        </w:r>
        <w:proofErr w:type="spellEnd"/>
        <w:r>
          <w:rPr>
            <w:color w:val="CC2936"/>
          </w:rPr>
          <w:t xml:space="preserve"> and their hardware-software </w:t>
        </w:r>
        <w:r>
          <w:rPr>
            <w:color w:val="CC2936"/>
          </w:rPr>
          <w:t xml:space="preserve">implications for cloud &amp; edge systems. </w:t>
        </w:r>
      </w:hyperlink>
      <w:hyperlink r:id="rId102">
        <w:r>
          <w:rPr>
            <w:i/>
            <w:color w:val="CC2936"/>
          </w:rPr>
          <w:t>Proceedings of the Twenty-Fourth International Conference on Architectural Support for Programming Languages and Operating Systems</w:t>
        </w:r>
      </w:hyperlink>
      <w:hyperlink r:id="rId103">
        <w:r>
          <w:rPr>
            <w:color w:val="CC2936"/>
          </w:rPr>
          <w:t>, 3–18.</w:t>
        </w:r>
      </w:hyperlink>
    </w:p>
    <w:p w14:paraId="29C2A4BC" w14:textId="77777777" w:rsidR="006B227E" w:rsidRDefault="00B551D6">
      <w:pPr>
        <w:widowControl w:val="0"/>
        <w:pBdr>
          <w:top w:val="nil"/>
          <w:left w:val="nil"/>
          <w:bottom w:val="nil"/>
          <w:right w:val="nil"/>
          <w:between w:val="nil"/>
        </w:pBdr>
        <w:spacing w:line="480" w:lineRule="auto"/>
        <w:ind w:left="720" w:hanging="720"/>
      </w:pPr>
      <w:hyperlink r:id="rId104">
        <w:r>
          <w:rPr>
            <w:color w:val="CC2936"/>
          </w:rPr>
          <w:t xml:space="preserve">Glen, A. (2018, July 26). </w:t>
        </w:r>
      </w:hyperlink>
      <w:hyperlink r:id="rId105">
        <w:r>
          <w:rPr>
            <w:i/>
            <w:color w:val="CC2936"/>
          </w:rPr>
          <w:t>[DZone Research] Microservices Pr</w:t>
        </w:r>
        <w:r>
          <w:rPr>
            <w:i/>
            <w:color w:val="CC2936"/>
          </w:rPr>
          <w:t>iorities and Trends</w:t>
        </w:r>
      </w:hyperlink>
      <w:hyperlink r:id="rId106">
        <w:r>
          <w:rPr>
            <w:color w:val="CC2936"/>
          </w:rPr>
          <w:t>. Dzone.Com. https://dzone.com/articles/dzone-research-microservices-priorities-and-trends</w:t>
        </w:r>
      </w:hyperlink>
    </w:p>
    <w:p w14:paraId="2B368648" w14:textId="77777777" w:rsidR="006B227E" w:rsidRDefault="00B551D6">
      <w:pPr>
        <w:widowControl w:val="0"/>
        <w:pBdr>
          <w:top w:val="nil"/>
          <w:left w:val="nil"/>
          <w:bottom w:val="nil"/>
          <w:right w:val="nil"/>
          <w:between w:val="nil"/>
        </w:pBdr>
        <w:spacing w:line="480" w:lineRule="auto"/>
        <w:ind w:left="720" w:hanging="720"/>
      </w:pPr>
      <w:hyperlink r:id="rId107">
        <w:r>
          <w:rPr>
            <w:i/>
            <w:color w:val="CC2936"/>
          </w:rPr>
          <w:t>GRPC</w:t>
        </w:r>
      </w:hyperlink>
      <w:hyperlink r:id="rId108">
        <w:r>
          <w:rPr>
            <w:color w:val="CC2936"/>
          </w:rPr>
          <w:t>. (n.d.). GRPC. Retrieved September 22, 2020, from https://grpc.io/</w:t>
        </w:r>
      </w:hyperlink>
    </w:p>
    <w:p w14:paraId="65CA44A8" w14:textId="77777777" w:rsidR="006B227E" w:rsidRDefault="00B551D6">
      <w:pPr>
        <w:widowControl w:val="0"/>
        <w:pBdr>
          <w:top w:val="nil"/>
          <w:left w:val="nil"/>
          <w:bottom w:val="nil"/>
          <w:right w:val="nil"/>
          <w:between w:val="nil"/>
        </w:pBdr>
        <w:spacing w:line="480" w:lineRule="auto"/>
        <w:ind w:left="720" w:hanging="720"/>
      </w:pPr>
      <w:hyperlink r:id="rId109">
        <w:r>
          <w:rPr>
            <w:color w:val="CC2936"/>
          </w:rPr>
          <w:t xml:space="preserve">Jackson, S. L. (2014). </w:t>
        </w:r>
      </w:hyperlink>
      <w:hyperlink r:id="rId110">
        <w:r>
          <w:rPr>
            <w:i/>
            <w:color w:val="CC2936"/>
          </w:rPr>
          <w:t>Research methods: A modular approach</w:t>
        </w:r>
      </w:hyperlink>
      <w:hyperlink r:id="rId111">
        <w:r>
          <w:rPr>
            <w:color w:val="CC2936"/>
          </w:rPr>
          <w:t>. Cengage Learning.</w:t>
        </w:r>
      </w:hyperlink>
    </w:p>
    <w:p w14:paraId="1BB8CC55" w14:textId="77777777" w:rsidR="006B227E" w:rsidRDefault="00B551D6">
      <w:pPr>
        <w:widowControl w:val="0"/>
        <w:pBdr>
          <w:top w:val="nil"/>
          <w:left w:val="nil"/>
          <w:bottom w:val="nil"/>
          <w:right w:val="nil"/>
          <w:between w:val="nil"/>
        </w:pBdr>
        <w:spacing w:line="480" w:lineRule="auto"/>
        <w:ind w:left="720" w:hanging="720"/>
      </w:pPr>
      <w:hyperlink r:id="rId112">
        <w:r>
          <w:rPr>
            <w:color w:val="CC2936"/>
          </w:rPr>
          <w:t xml:space="preserve">Li, L., &amp; Chou, W. (2011). Design and Describe REST API without Violating REST: A Petri Net Based Approach. </w:t>
        </w:r>
      </w:hyperlink>
      <w:hyperlink r:id="rId113">
        <w:r>
          <w:rPr>
            <w:i/>
            <w:color w:val="CC2936"/>
          </w:rPr>
          <w:t>2011 IEEE International Conference on Web Services</w:t>
        </w:r>
      </w:hyperlink>
      <w:hyperlink r:id="rId114">
        <w:r>
          <w:rPr>
            <w:color w:val="CC2936"/>
          </w:rPr>
          <w:t>, 508–515. https://doi.org/10.1109/ICWS.2011.54</w:t>
        </w:r>
      </w:hyperlink>
    </w:p>
    <w:p w14:paraId="1B83908E" w14:textId="77777777" w:rsidR="006B227E" w:rsidRDefault="00B551D6">
      <w:pPr>
        <w:widowControl w:val="0"/>
        <w:pBdr>
          <w:top w:val="nil"/>
          <w:left w:val="nil"/>
          <w:bottom w:val="nil"/>
          <w:right w:val="nil"/>
          <w:between w:val="nil"/>
        </w:pBdr>
        <w:spacing w:line="480" w:lineRule="auto"/>
        <w:ind w:left="720" w:hanging="720"/>
      </w:pPr>
      <w:hyperlink r:id="rId115">
        <w:proofErr w:type="spellStart"/>
        <w:r>
          <w:rPr>
            <w:color w:val="CC2936"/>
          </w:rPr>
          <w:t>Montesi</w:t>
        </w:r>
        <w:proofErr w:type="spellEnd"/>
        <w:r>
          <w:rPr>
            <w:color w:val="CC2936"/>
          </w:rPr>
          <w:t xml:space="preserve">, F., </w:t>
        </w:r>
        <w:proofErr w:type="spellStart"/>
        <w:r>
          <w:rPr>
            <w:color w:val="CC2936"/>
          </w:rPr>
          <w:t>Guidi</w:t>
        </w:r>
        <w:proofErr w:type="spellEnd"/>
        <w:r>
          <w:rPr>
            <w:color w:val="CC2936"/>
          </w:rPr>
          <w:t xml:space="preserve">, C., &amp; </w:t>
        </w:r>
        <w:proofErr w:type="spellStart"/>
        <w:r>
          <w:rPr>
            <w:color w:val="CC2936"/>
          </w:rPr>
          <w:t>Zavattaro</w:t>
        </w:r>
        <w:proofErr w:type="spellEnd"/>
        <w:r>
          <w:rPr>
            <w:color w:val="CC2936"/>
          </w:rPr>
          <w:t xml:space="preserve">, G. (2014). Service-oriented programming with Jolie. In </w:t>
        </w:r>
      </w:hyperlink>
      <w:hyperlink r:id="rId116">
        <w:r>
          <w:rPr>
            <w:i/>
            <w:color w:val="CC2936"/>
          </w:rPr>
          <w:t>Web Services Foundations</w:t>
        </w:r>
      </w:hyperlink>
      <w:hyperlink r:id="rId117">
        <w:r>
          <w:rPr>
            <w:color w:val="CC2936"/>
          </w:rPr>
          <w:t xml:space="preserve"> (pp. 81–107). Springer.</w:t>
        </w:r>
      </w:hyperlink>
    </w:p>
    <w:p w14:paraId="214D497E" w14:textId="77777777" w:rsidR="006B227E" w:rsidRDefault="00B551D6">
      <w:pPr>
        <w:widowControl w:val="0"/>
        <w:pBdr>
          <w:top w:val="nil"/>
          <w:left w:val="nil"/>
          <w:bottom w:val="nil"/>
          <w:right w:val="nil"/>
          <w:between w:val="nil"/>
        </w:pBdr>
        <w:spacing w:line="480" w:lineRule="auto"/>
        <w:ind w:left="720" w:hanging="720"/>
      </w:pPr>
      <w:hyperlink r:id="rId118">
        <w:proofErr w:type="spellStart"/>
        <w:r>
          <w:rPr>
            <w:color w:val="CC2936"/>
          </w:rPr>
          <w:t>Na</w:t>
        </w:r>
        <w:r>
          <w:rPr>
            <w:color w:val="CC2936"/>
          </w:rPr>
          <w:t>nz</w:t>
        </w:r>
        <w:proofErr w:type="spellEnd"/>
        <w:r>
          <w:rPr>
            <w:color w:val="CC2936"/>
          </w:rPr>
          <w:t xml:space="preserve">, S., &amp; </w:t>
        </w:r>
        <w:proofErr w:type="spellStart"/>
        <w:r>
          <w:rPr>
            <w:color w:val="CC2936"/>
          </w:rPr>
          <w:t>Furia</w:t>
        </w:r>
        <w:proofErr w:type="spellEnd"/>
        <w:r>
          <w:rPr>
            <w:color w:val="CC2936"/>
          </w:rPr>
          <w:t xml:space="preserve">, C. A. (2015). A comparative study of programming languages in </w:t>
        </w:r>
        <w:proofErr w:type="spellStart"/>
        <w:proofErr w:type="gramStart"/>
        <w:r>
          <w:rPr>
            <w:color w:val="CC2936"/>
          </w:rPr>
          <w:t>rosetta</w:t>
        </w:r>
        <w:proofErr w:type="spellEnd"/>
        <w:proofErr w:type="gramEnd"/>
        <w:r>
          <w:rPr>
            <w:color w:val="CC2936"/>
          </w:rPr>
          <w:t xml:space="preserve"> code. </w:t>
        </w:r>
      </w:hyperlink>
      <w:hyperlink r:id="rId119">
        <w:r>
          <w:rPr>
            <w:i/>
            <w:color w:val="CC2936"/>
          </w:rPr>
          <w:t>2015 IEEE/ACM 37th IEEE International Conference on Software Engineering</w:t>
        </w:r>
      </w:hyperlink>
      <w:hyperlink r:id="rId120">
        <w:r>
          <w:rPr>
            <w:color w:val="CC2936"/>
          </w:rPr>
          <w:t xml:space="preserve">, </w:t>
        </w:r>
      </w:hyperlink>
      <w:hyperlink r:id="rId121">
        <w:r>
          <w:rPr>
            <w:i/>
            <w:color w:val="CC2936"/>
          </w:rPr>
          <w:t>1</w:t>
        </w:r>
      </w:hyperlink>
      <w:hyperlink r:id="rId122">
        <w:r>
          <w:rPr>
            <w:color w:val="CC2936"/>
          </w:rPr>
          <w:t>, 778–788.</w:t>
        </w:r>
      </w:hyperlink>
    </w:p>
    <w:p w14:paraId="2D091934" w14:textId="77777777" w:rsidR="006B227E" w:rsidRDefault="00B551D6">
      <w:pPr>
        <w:widowControl w:val="0"/>
        <w:pBdr>
          <w:top w:val="nil"/>
          <w:left w:val="nil"/>
          <w:bottom w:val="nil"/>
          <w:right w:val="nil"/>
          <w:between w:val="nil"/>
        </w:pBdr>
        <w:spacing w:line="480" w:lineRule="auto"/>
        <w:ind w:left="720" w:hanging="720"/>
      </w:pPr>
      <w:hyperlink r:id="rId123">
        <w:proofErr w:type="spellStart"/>
        <w:r>
          <w:rPr>
            <w:color w:val="CC2936"/>
          </w:rPr>
          <w:t>Nanz</w:t>
        </w:r>
        <w:proofErr w:type="spellEnd"/>
        <w:r>
          <w:rPr>
            <w:color w:val="CC2936"/>
          </w:rPr>
          <w:t xml:space="preserve">, S., West, S., &amp; </w:t>
        </w:r>
        <w:proofErr w:type="spellStart"/>
        <w:r>
          <w:rPr>
            <w:color w:val="CC2936"/>
          </w:rPr>
          <w:t>Silveira</w:t>
        </w:r>
        <w:proofErr w:type="spellEnd"/>
        <w:r>
          <w:rPr>
            <w:color w:val="CC2936"/>
          </w:rPr>
          <w:t xml:space="preserve">, K. S. D. (2013). </w:t>
        </w:r>
      </w:hyperlink>
      <w:hyperlink r:id="rId124">
        <w:r>
          <w:rPr>
            <w:i/>
            <w:color w:val="CC2936"/>
          </w:rPr>
          <w:t>K.: Benchmarking usability and performance of multicore languages</w:t>
        </w:r>
      </w:hyperlink>
      <w:hyperlink r:id="rId125">
        <w:r>
          <w:rPr>
            <w:color w:val="CC2936"/>
          </w:rPr>
          <w:t>.</w:t>
        </w:r>
      </w:hyperlink>
    </w:p>
    <w:p w14:paraId="51189CBB" w14:textId="77777777" w:rsidR="006B227E" w:rsidRDefault="00B551D6">
      <w:pPr>
        <w:widowControl w:val="0"/>
        <w:pBdr>
          <w:top w:val="nil"/>
          <w:left w:val="nil"/>
          <w:bottom w:val="nil"/>
          <w:right w:val="nil"/>
          <w:between w:val="nil"/>
        </w:pBdr>
        <w:spacing w:line="480" w:lineRule="auto"/>
        <w:ind w:left="720" w:hanging="720"/>
      </w:pPr>
      <w:hyperlink r:id="rId126">
        <w:r>
          <w:rPr>
            <w:color w:val="CC2936"/>
          </w:rPr>
          <w:t xml:space="preserve">Newman, S. (2015). </w:t>
        </w:r>
      </w:hyperlink>
      <w:hyperlink r:id="rId127">
        <w:r>
          <w:rPr>
            <w:i/>
            <w:color w:val="CC2936"/>
          </w:rPr>
          <w:t>Building microservices</w:t>
        </w:r>
      </w:hyperlink>
      <w:hyperlink r:id="rId128">
        <w:r>
          <w:rPr>
            <w:color w:val="CC2936"/>
          </w:rPr>
          <w:t>. O’Reilly Media, Inc. https://learning.oreilly.com/library/view/building-microservices/9781491950340/titlepage01.html</w:t>
        </w:r>
      </w:hyperlink>
    </w:p>
    <w:p w14:paraId="38419EA8" w14:textId="77777777" w:rsidR="006B227E" w:rsidRDefault="00B551D6">
      <w:pPr>
        <w:widowControl w:val="0"/>
        <w:pBdr>
          <w:top w:val="nil"/>
          <w:left w:val="nil"/>
          <w:bottom w:val="nil"/>
          <w:right w:val="nil"/>
          <w:between w:val="nil"/>
        </w:pBdr>
        <w:spacing w:line="480" w:lineRule="auto"/>
        <w:ind w:left="720" w:hanging="720"/>
      </w:pPr>
      <w:hyperlink r:id="rId129">
        <w:r>
          <w:rPr>
            <w:i/>
            <w:color w:val="CC2936"/>
          </w:rPr>
          <w:t>Products and Success Stories | AMQP</w:t>
        </w:r>
      </w:hyperlink>
      <w:hyperlink r:id="rId130">
        <w:r>
          <w:rPr>
            <w:color w:val="CC2936"/>
          </w:rPr>
          <w:t>. (n.d.). Retrieved September 22, 2020, from https://www.amqp.org/product/realworld</w:t>
        </w:r>
      </w:hyperlink>
    </w:p>
    <w:p w14:paraId="48705C03" w14:textId="77777777" w:rsidR="006B227E" w:rsidRDefault="00B551D6">
      <w:pPr>
        <w:widowControl w:val="0"/>
        <w:pBdr>
          <w:top w:val="nil"/>
          <w:left w:val="nil"/>
          <w:bottom w:val="nil"/>
          <w:right w:val="nil"/>
          <w:between w:val="nil"/>
        </w:pBdr>
        <w:spacing w:line="480" w:lineRule="auto"/>
        <w:ind w:left="720" w:hanging="720"/>
      </w:pPr>
      <w:hyperlink r:id="rId131">
        <w:r>
          <w:rPr>
            <w:color w:val="CC2936"/>
          </w:rPr>
          <w:t xml:space="preserve">Richards, M. (2015). </w:t>
        </w:r>
      </w:hyperlink>
      <w:hyperlink r:id="rId132">
        <w:proofErr w:type="spellStart"/>
        <w:r>
          <w:rPr>
            <w:i/>
            <w:color w:val="CC2936"/>
          </w:rPr>
          <w:t>Microservices</w:t>
        </w:r>
        <w:proofErr w:type="spellEnd"/>
        <w:r>
          <w:rPr>
            <w:i/>
            <w:color w:val="CC2936"/>
          </w:rPr>
          <w:t xml:space="preserve"> vs. Service-oriented architecture</w:t>
        </w:r>
      </w:hyperlink>
      <w:hyperlink r:id="rId133">
        <w:r>
          <w:rPr>
            <w:color w:val="CC2936"/>
          </w:rPr>
          <w:t>.</w:t>
        </w:r>
      </w:hyperlink>
    </w:p>
    <w:p w14:paraId="1986B5C9" w14:textId="77777777" w:rsidR="006B227E" w:rsidRDefault="00B551D6">
      <w:pPr>
        <w:widowControl w:val="0"/>
        <w:pBdr>
          <w:top w:val="nil"/>
          <w:left w:val="nil"/>
          <w:bottom w:val="nil"/>
          <w:right w:val="nil"/>
          <w:between w:val="nil"/>
        </w:pBdr>
        <w:spacing w:line="480" w:lineRule="auto"/>
        <w:ind w:left="720" w:hanging="720"/>
      </w:pPr>
      <w:hyperlink r:id="rId134">
        <w:r>
          <w:rPr>
            <w:color w:val="CC2936"/>
          </w:rPr>
          <w:t>Sc</w:t>
        </w:r>
        <w:r>
          <w:rPr>
            <w:color w:val="CC2936"/>
          </w:rPr>
          <w:t xml:space="preserve">hwarz, G.-D., &amp; </w:t>
        </w:r>
        <w:proofErr w:type="spellStart"/>
        <w:r>
          <w:rPr>
            <w:color w:val="CC2936"/>
          </w:rPr>
          <w:t>Riehle</w:t>
        </w:r>
        <w:proofErr w:type="spellEnd"/>
        <w:r>
          <w:rPr>
            <w:color w:val="CC2936"/>
          </w:rPr>
          <w:t xml:space="preserve">, D. (2020). What </w:t>
        </w:r>
        <w:proofErr w:type="spellStart"/>
        <w:r>
          <w:rPr>
            <w:color w:val="CC2936"/>
          </w:rPr>
          <w:t>Microservices</w:t>
        </w:r>
        <w:proofErr w:type="spellEnd"/>
        <w:r>
          <w:rPr>
            <w:color w:val="CC2936"/>
          </w:rPr>
          <w:t xml:space="preserve"> Can Learn From Enterprise Information </w:t>
        </w:r>
        <w:proofErr w:type="gramStart"/>
        <w:r>
          <w:rPr>
            <w:color w:val="CC2936"/>
          </w:rPr>
          <w:t>Integration.</w:t>
        </w:r>
        <w:proofErr w:type="gramEnd"/>
        <w:r>
          <w:rPr>
            <w:color w:val="CC2936"/>
          </w:rPr>
          <w:t xml:space="preserve"> </w:t>
        </w:r>
      </w:hyperlink>
      <w:hyperlink r:id="rId135">
        <w:r>
          <w:rPr>
            <w:i/>
            <w:color w:val="CC2936"/>
          </w:rPr>
          <w:t>HICSS</w:t>
        </w:r>
      </w:hyperlink>
      <w:hyperlink r:id="rId136">
        <w:r>
          <w:rPr>
            <w:color w:val="CC2936"/>
          </w:rPr>
          <w:t>, 1–10.</w:t>
        </w:r>
      </w:hyperlink>
    </w:p>
    <w:p w14:paraId="5FF89990" w14:textId="77777777" w:rsidR="006B227E" w:rsidRDefault="00B551D6">
      <w:pPr>
        <w:widowControl w:val="0"/>
        <w:pBdr>
          <w:top w:val="nil"/>
          <w:left w:val="nil"/>
          <w:bottom w:val="nil"/>
          <w:right w:val="nil"/>
          <w:between w:val="nil"/>
        </w:pBdr>
        <w:spacing w:line="480" w:lineRule="auto"/>
        <w:ind w:left="720" w:hanging="720"/>
      </w:pPr>
      <w:hyperlink r:id="rId137">
        <w:r>
          <w:rPr>
            <w:color w:val="CC2936"/>
          </w:rPr>
          <w:t xml:space="preserve">Stubbs, J., Moreira, W., &amp; Dooley, R. (2015). Distributed systems of </w:t>
        </w:r>
        <w:proofErr w:type="spellStart"/>
        <w:r>
          <w:rPr>
            <w:color w:val="CC2936"/>
          </w:rPr>
          <w:t>microservices</w:t>
        </w:r>
        <w:proofErr w:type="spellEnd"/>
        <w:r>
          <w:rPr>
            <w:color w:val="CC2936"/>
          </w:rPr>
          <w:t xml:space="preserve"> using </w:t>
        </w:r>
        <w:proofErr w:type="spellStart"/>
        <w:r>
          <w:rPr>
            <w:color w:val="CC2936"/>
          </w:rPr>
          <w:t>docker</w:t>
        </w:r>
        <w:proofErr w:type="spellEnd"/>
        <w:r>
          <w:rPr>
            <w:color w:val="CC2936"/>
          </w:rPr>
          <w:t xml:space="preserve"> and </w:t>
        </w:r>
        <w:proofErr w:type="spellStart"/>
        <w:r>
          <w:rPr>
            <w:color w:val="CC2936"/>
          </w:rPr>
          <w:t>serfnode</w:t>
        </w:r>
        <w:proofErr w:type="spellEnd"/>
        <w:r>
          <w:rPr>
            <w:color w:val="CC2936"/>
          </w:rPr>
          <w:t xml:space="preserve">. </w:t>
        </w:r>
      </w:hyperlink>
      <w:hyperlink r:id="rId138">
        <w:r>
          <w:rPr>
            <w:i/>
            <w:color w:val="CC2936"/>
          </w:rPr>
          <w:t>2015 7th</w:t>
        </w:r>
        <w:r>
          <w:rPr>
            <w:i/>
            <w:color w:val="CC2936"/>
          </w:rPr>
          <w:t xml:space="preserve"> International Workshop on Science Gateways</w:t>
        </w:r>
      </w:hyperlink>
      <w:hyperlink r:id="rId139">
        <w:r>
          <w:rPr>
            <w:color w:val="CC2936"/>
          </w:rPr>
          <w:t>, 34–39.</w:t>
        </w:r>
      </w:hyperlink>
    </w:p>
    <w:p w14:paraId="5F281655" w14:textId="77777777" w:rsidR="006B227E" w:rsidRDefault="00B551D6">
      <w:pPr>
        <w:widowControl w:val="0"/>
        <w:pBdr>
          <w:top w:val="nil"/>
          <w:left w:val="nil"/>
          <w:bottom w:val="nil"/>
          <w:right w:val="nil"/>
          <w:between w:val="nil"/>
        </w:pBdr>
        <w:spacing w:line="480" w:lineRule="auto"/>
        <w:ind w:left="720" w:hanging="720"/>
      </w:pPr>
      <w:hyperlink r:id="rId140">
        <w:r>
          <w:rPr>
            <w:color w:val="CC2936"/>
          </w:rPr>
          <w:t>Wang, J., &amp; Wan, W. (2009). Experimental design methods for fermen</w:t>
        </w:r>
        <w:r>
          <w:rPr>
            <w:color w:val="CC2936"/>
          </w:rPr>
          <w:t xml:space="preserve">tative hydrogen production: A review. </w:t>
        </w:r>
      </w:hyperlink>
      <w:hyperlink r:id="rId141">
        <w:r>
          <w:rPr>
            <w:i/>
            <w:color w:val="CC2936"/>
          </w:rPr>
          <w:t>International Journal of Hydrogen Energy</w:t>
        </w:r>
      </w:hyperlink>
      <w:hyperlink r:id="rId142">
        <w:r>
          <w:rPr>
            <w:color w:val="CC2936"/>
          </w:rPr>
          <w:t xml:space="preserve">, </w:t>
        </w:r>
      </w:hyperlink>
      <w:hyperlink r:id="rId143">
        <w:r>
          <w:rPr>
            <w:i/>
            <w:color w:val="CC2936"/>
          </w:rPr>
          <w:t>34</w:t>
        </w:r>
      </w:hyperlink>
      <w:hyperlink r:id="rId144">
        <w:r>
          <w:rPr>
            <w:color w:val="CC2936"/>
          </w:rPr>
          <w:t>, 235–244.</w:t>
        </w:r>
      </w:hyperlink>
    </w:p>
    <w:p w14:paraId="1FED9FBC" w14:textId="77777777" w:rsidR="006B227E" w:rsidRDefault="00B551D6">
      <w:pPr>
        <w:widowControl w:val="0"/>
        <w:pBdr>
          <w:top w:val="nil"/>
          <w:left w:val="nil"/>
          <w:bottom w:val="nil"/>
          <w:right w:val="nil"/>
          <w:between w:val="nil"/>
        </w:pBdr>
        <w:spacing w:line="480" w:lineRule="auto"/>
        <w:ind w:left="720" w:hanging="720"/>
      </w:pPr>
      <w:hyperlink r:id="rId145">
        <w:r>
          <w:rPr>
            <w:color w:val="CC2936"/>
          </w:rPr>
          <w:t xml:space="preserve">WSO2 Inc. (n.d.). </w:t>
        </w:r>
      </w:hyperlink>
      <w:hyperlink r:id="rId146">
        <w:r>
          <w:rPr>
            <w:i/>
            <w:color w:val="CC2936"/>
          </w:rPr>
          <w:t>Ballerina.io</w:t>
        </w:r>
      </w:hyperlink>
      <w:hyperlink r:id="rId147">
        <w:r>
          <w:rPr>
            <w:color w:val="CC2936"/>
          </w:rPr>
          <w:t xml:space="preserve">. Retrieved September 6, 2019, from </w:t>
        </w:r>
      </w:hyperlink>
      <w:hyperlink r:id="rId148">
        <w:r>
          <w:rPr>
            <w:color w:val="CC2936"/>
          </w:rPr>
          <w:t>https://ballerina.io/</w:t>
        </w:r>
      </w:hyperlink>
    </w:p>
    <w:p w14:paraId="7A15B580" w14:textId="77777777" w:rsidR="006B227E" w:rsidRDefault="00B551D6">
      <w:pPr>
        <w:widowControl w:val="0"/>
        <w:pBdr>
          <w:top w:val="nil"/>
          <w:left w:val="nil"/>
          <w:bottom w:val="nil"/>
          <w:right w:val="nil"/>
          <w:between w:val="nil"/>
        </w:pBdr>
        <w:spacing w:line="480" w:lineRule="auto"/>
        <w:ind w:left="720" w:hanging="720"/>
      </w:pPr>
      <w:hyperlink r:id="rId149">
        <w:r>
          <w:t>https://www.docker.com/resources/what-container</w:t>
        </w:r>
      </w:hyperlink>
    </w:p>
    <w:p w14:paraId="2DE0F746" w14:textId="77777777" w:rsidR="006B227E" w:rsidRDefault="00B551D6">
      <w:pPr>
        <w:widowControl w:val="0"/>
        <w:pBdr>
          <w:top w:val="nil"/>
          <w:left w:val="nil"/>
          <w:bottom w:val="nil"/>
          <w:right w:val="nil"/>
          <w:between w:val="nil"/>
        </w:pBdr>
        <w:spacing w:line="480" w:lineRule="auto"/>
        <w:ind w:left="720" w:hanging="720"/>
      </w:pPr>
      <w:hyperlink r:id="rId150">
        <w:r>
          <w:rPr>
            <w:i/>
          </w:rPr>
          <w:t>A Technical Introduction to XML</w:t>
        </w:r>
      </w:hyperlink>
      <w:hyperlink r:id="rId151">
        <w:r>
          <w:t>. (n.d.). Retrieved September 30, 2020, from https://www.xml.com/pub/a/98/10/guide0.html</w:t>
        </w:r>
      </w:hyperlink>
    </w:p>
    <w:p w14:paraId="2A7AF101" w14:textId="77777777" w:rsidR="006B227E" w:rsidRDefault="00B551D6">
      <w:pPr>
        <w:widowControl w:val="0"/>
        <w:pBdr>
          <w:top w:val="nil"/>
          <w:left w:val="nil"/>
          <w:bottom w:val="nil"/>
          <w:right w:val="nil"/>
          <w:between w:val="nil"/>
        </w:pBdr>
        <w:spacing w:line="480" w:lineRule="auto"/>
        <w:ind w:left="720" w:hanging="720"/>
      </w:pPr>
      <w:hyperlink r:id="rId152">
        <w:r>
          <w:rPr>
            <w:i/>
          </w:rPr>
          <w:t>Basics tutorial</w:t>
        </w:r>
      </w:hyperlink>
      <w:hyperlink r:id="rId153">
        <w:r>
          <w:t>. (n.d.). GRPC. Retrieved Se</w:t>
        </w:r>
        <w:r>
          <w:t>ptember 29, 2020, from https://grpc.io/docs/languages/java/basics/</w:t>
        </w:r>
      </w:hyperlink>
    </w:p>
    <w:p w14:paraId="497C6C29" w14:textId="77777777" w:rsidR="006B227E" w:rsidRDefault="00B551D6">
      <w:pPr>
        <w:widowControl w:val="0"/>
        <w:pBdr>
          <w:top w:val="nil"/>
          <w:left w:val="nil"/>
          <w:bottom w:val="nil"/>
          <w:right w:val="nil"/>
          <w:between w:val="nil"/>
        </w:pBdr>
        <w:spacing w:line="480" w:lineRule="auto"/>
        <w:ind w:left="720" w:hanging="720"/>
      </w:pPr>
      <w:hyperlink r:id="rId154">
        <w:r>
          <w:rPr>
            <w:i/>
          </w:rPr>
          <w:t>FaqInstallJavahome—NetBeans Wiki</w:t>
        </w:r>
      </w:hyperlink>
      <w:hyperlink r:id="rId155">
        <w:r>
          <w:t>. (n.d.). Retrieved October 3, 20</w:t>
        </w:r>
        <w:r>
          <w:t>20, from http://wiki.netbeans.org/FaqInstallJavahome</w:t>
        </w:r>
      </w:hyperlink>
    </w:p>
    <w:p w14:paraId="454E2E98" w14:textId="77777777" w:rsidR="006B227E" w:rsidRDefault="00B551D6">
      <w:pPr>
        <w:widowControl w:val="0"/>
        <w:pBdr>
          <w:top w:val="nil"/>
          <w:left w:val="nil"/>
          <w:bottom w:val="nil"/>
          <w:right w:val="nil"/>
          <w:between w:val="nil"/>
        </w:pBdr>
        <w:spacing w:line="480" w:lineRule="auto"/>
        <w:ind w:left="720" w:hanging="720"/>
      </w:pPr>
      <w:hyperlink r:id="rId156">
        <w:r>
          <w:t xml:space="preserve">Inc, W. (n.d.). </w:t>
        </w:r>
      </w:hyperlink>
      <w:hyperlink r:id="rId157">
        <w:r>
          <w:rPr>
            <w:i/>
          </w:rPr>
          <w:t>Ballerina—Ballerina by Example</w:t>
        </w:r>
      </w:hyperlink>
      <w:hyperlink r:id="rId158">
        <w:r>
          <w:t>. Retrieved July 17, 2020, from https://ballerina.io/learn/by-example/</w:t>
        </w:r>
      </w:hyperlink>
    </w:p>
    <w:p w14:paraId="635E64EB" w14:textId="77777777" w:rsidR="006B227E" w:rsidRDefault="00B551D6">
      <w:pPr>
        <w:widowControl w:val="0"/>
        <w:pBdr>
          <w:top w:val="nil"/>
          <w:left w:val="nil"/>
          <w:bottom w:val="nil"/>
          <w:right w:val="nil"/>
          <w:between w:val="nil"/>
        </w:pBdr>
        <w:spacing w:line="480" w:lineRule="auto"/>
        <w:ind w:left="720" w:hanging="720"/>
      </w:pPr>
      <w:hyperlink r:id="rId159">
        <w:r>
          <w:rPr>
            <w:i/>
          </w:rPr>
          <w:t>Java EE</w:t>
        </w:r>
      </w:hyperlink>
      <w:hyperlink r:id="rId160">
        <w:r>
          <w:t>. (n.d.). Retrieved Octob</w:t>
        </w:r>
        <w:r>
          <w:t>er 3, 2020, from https://javaee.github.io/</w:t>
        </w:r>
      </w:hyperlink>
    </w:p>
    <w:p w14:paraId="37527432" w14:textId="77777777" w:rsidR="006B227E" w:rsidRDefault="00B551D6">
      <w:pPr>
        <w:widowControl w:val="0"/>
        <w:pBdr>
          <w:top w:val="nil"/>
          <w:left w:val="nil"/>
          <w:bottom w:val="nil"/>
          <w:right w:val="nil"/>
          <w:between w:val="nil"/>
        </w:pBdr>
        <w:spacing w:line="480" w:lineRule="auto"/>
        <w:ind w:left="720" w:hanging="720"/>
      </w:pPr>
      <w:hyperlink r:id="rId161">
        <w:r>
          <w:rPr>
            <w:i/>
          </w:rPr>
          <w:t>Java EE APIs</w:t>
        </w:r>
      </w:hyperlink>
      <w:hyperlink r:id="rId162">
        <w:r>
          <w:t>. (n.d.). Retrieved September 29, 2020, from https://javaee.github.io/tutoria</w:t>
        </w:r>
        <w:r>
          <w:t>l/overview008.html#GIRBT</w:t>
        </w:r>
      </w:hyperlink>
    </w:p>
    <w:p w14:paraId="7140806C" w14:textId="77777777" w:rsidR="006B227E" w:rsidRDefault="00B551D6">
      <w:pPr>
        <w:widowControl w:val="0"/>
        <w:pBdr>
          <w:top w:val="nil"/>
          <w:left w:val="nil"/>
          <w:bottom w:val="nil"/>
          <w:right w:val="nil"/>
          <w:between w:val="nil"/>
        </w:pBdr>
        <w:spacing w:line="480" w:lineRule="auto"/>
        <w:ind w:left="720" w:hanging="720"/>
      </w:pPr>
      <w:hyperlink r:id="rId163">
        <w:r>
          <w:rPr>
            <w:i/>
          </w:rPr>
          <w:t>Jolie/examples</w:t>
        </w:r>
      </w:hyperlink>
      <w:hyperlink r:id="rId164">
        <w:r>
          <w:t>. (2020). [Jolie]. The Jolie Programming Language. https://github.com/jolie/examples (Original work published 2016)</w:t>
        </w:r>
      </w:hyperlink>
    </w:p>
    <w:p w14:paraId="528B9C67" w14:textId="77777777" w:rsidR="006B227E" w:rsidRDefault="00B551D6">
      <w:pPr>
        <w:widowControl w:val="0"/>
        <w:pBdr>
          <w:top w:val="nil"/>
          <w:left w:val="nil"/>
          <w:bottom w:val="nil"/>
          <w:right w:val="nil"/>
          <w:between w:val="nil"/>
        </w:pBdr>
        <w:spacing w:line="480" w:lineRule="auto"/>
        <w:ind w:left="720" w:hanging="720"/>
      </w:pPr>
      <w:hyperlink r:id="rId165">
        <w:r>
          <w:rPr>
            <w:i/>
          </w:rPr>
          <w:t>JSON</w:t>
        </w:r>
      </w:hyperlink>
      <w:hyperlink r:id="rId166">
        <w:r>
          <w:t>. (n.d.). Re</w:t>
        </w:r>
        <w:r>
          <w:t>trieved September 30, 2020, from https://www.json.org/json-en.html</w:t>
        </w:r>
      </w:hyperlink>
    </w:p>
    <w:p w14:paraId="50FC0E48" w14:textId="77777777" w:rsidR="006B227E" w:rsidRDefault="00B551D6">
      <w:pPr>
        <w:widowControl w:val="0"/>
        <w:pBdr>
          <w:top w:val="nil"/>
          <w:left w:val="nil"/>
          <w:bottom w:val="nil"/>
          <w:right w:val="nil"/>
          <w:between w:val="nil"/>
        </w:pBdr>
        <w:spacing w:line="480" w:lineRule="auto"/>
        <w:ind w:left="720" w:hanging="720"/>
      </w:pPr>
      <w:hyperlink r:id="rId167">
        <w:r>
          <w:rPr>
            <w:i/>
          </w:rPr>
          <w:t>Networking in Compose</w:t>
        </w:r>
      </w:hyperlink>
      <w:hyperlink r:id="rId168">
        <w:r>
          <w:t>. (2020, September 26). Docker Documentation</w:t>
        </w:r>
        <w:r>
          <w:t xml:space="preserve">. </w:t>
        </w:r>
        <w:r>
          <w:lastRenderedPageBreak/>
          <w:t>https://docs.docker.com/compose/networking/</w:t>
        </w:r>
      </w:hyperlink>
    </w:p>
    <w:p w14:paraId="70BCCB73" w14:textId="77777777" w:rsidR="006B227E" w:rsidRDefault="00B551D6">
      <w:pPr>
        <w:widowControl w:val="0"/>
        <w:pBdr>
          <w:top w:val="nil"/>
          <w:left w:val="nil"/>
          <w:bottom w:val="nil"/>
          <w:right w:val="nil"/>
          <w:between w:val="nil"/>
        </w:pBdr>
        <w:spacing w:line="480" w:lineRule="auto"/>
        <w:ind w:left="720" w:hanging="720"/>
      </w:pPr>
      <w:hyperlink r:id="rId169">
        <w:r>
          <w:t xml:space="preserve">Newman, S. (2015). </w:t>
        </w:r>
      </w:hyperlink>
      <w:hyperlink r:id="rId170">
        <w:r>
          <w:rPr>
            <w:i/>
          </w:rPr>
          <w:t xml:space="preserve">Building </w:t>
        </w:r>
        <w:proofErr w:type="spellStart"/>
        <w:r>
          <w:rPr>
            <w:i/>
          </w:rPr>
          <w:t>microservices</w:t>
        </w:r>
        <w:proofErr w:type="spellEnd"/>
        <w:r>
          <w:rPr>
            <w:i/>
          </w:rPr>
          <w:t>: Designing fine-grained systems</w:t>
        </w:r>
      </w:hyperlink>
      <w:hyperlink r:id="rId171">
        <w:r>
          <w:t xml:space="preserve"> (First Edition). O’Reilly Media.</w:t>
        </w:r>
      </w:hyperlink>
    </w:p>
    <w:p w14:paraId="15D5FF2E" w14:textId="77777777" w:rsidR="006B227E" w:rsidRDefault="00B551D6">
      <w:pPr>
        <w:widowControl w:val="0"/>
        <w:pBdr>
          <w:top w:val="nil"/>
          <w:left w:val="nil"/>
          <w:bottom w:val="nil"/>
          <w:right w:val="nil"/>
          <w:between w:val="nil"/>
        </w:pBdr>
        <w:spacing w:line="480" w:lineRule="auto"/>
        <w:ind w:left="720" w:hanging="720"/>
      </w:pPr>
      <w:hyperlink r:id="rId172">
        <w:r>
          <w:rPr>
            <w:i/>
          </w:rPr>
          <w:t>Overview of Docker Compose</w:t>
        </w:r>
      </w:hyperlink>
      <w:hyperlink r:id="rId173">
        <w:r>
          <w:t>. (2020, September 26). Docker Documentation. https://docs.docker.com/compose/</w:t>
        </w:r>
      </w:hyperlink>
    </w:p>
    <w:p w14:paraId="4DAB39B0" w14:textId="77777777" w:rsidR="006B227E" w:rsidRDefault="00B551D6">
      <w:pPr>
        <w:widowControl w:val="0"/>
        <w:pBdr>
          <w:top w:val="nil"/>
          <w:left w:val="nil"/>
          <w:bottom w:val="nil"/>
          <w:right w:val="nil"/>
          <w:between w:val="nil"/>
        </w:pBdr>
        <w:spacing w:line="480" w:lineRule="auto"/>
        <w:ind w:left="720" w:hanging="720"/>
      </w:pPr>
      <w:hyperlink r:id="rId174">
        <w:r>
          <w:rPr>
            <w:i/>
          </w:rPr>
          <w:t>Protocol Buffers</w:t>
        </w:r>
      </w:hyperlink>
      <w:hyperlink r:id="rId175">
        <w:r>
          <w:t>. (n.d.). Google Developers. Retrieve</w:t>
        </w:r>
        <w:r>
          <w:t>d September 30, 2020, from https://developers.google.com/protocol-buffers</w:t>
        </w:r>
      </w:hyperlink>
    </w:p>
    <w:p w14:paraId="3CD0F4B2" w14:textId="77777777" w:rsidR="006B227E" w:rsidRDefault="00B551D6">
      <w:pPr>
        <w:widowControl w:val="0"/>
        <w:pBdr>
          <w:top w:val="nil"/>
          <w:left w:val="nil"/>
          <w:bottom w:val="nil"/>
          <w:right w:val="nil"/>
          <w:between w:val="nil"/>
        </w:pBdr>
        <w:spacing w:line="480" w:lineRule="auto"/>
        <w:ind w:left="720" w:hanging="720"/>
      </w:pPr>
      <w:hyperlink r:id="rId176">
        <w:r>
          <w:rPr>
            <w:i/>
          </w:rPr>
          <w:t>RabbitMQ tutorial—"Hello World!"—RabbitMQ</w:t>
        </w:r>
      </w:hyperlink>
      <w:hyperlink r:id="rId177">
        <w:r>
          <w:t>. (n.d.). Retriev</w:t>
        </w:r>
        <w:r>
          <w:t>ed September 29, 2020, from https://www.rabbitmq.com/tutorials/tutorial-one-java.html</w:t>
        </w:r>
      </w:hyperlink>
    </w:p>
    <w:p w14:paraId="37482FC0" w14:textId="77777777" w:rsidR="006B227E" w:rsidRDefault="00B551D6">
      <w:pPr>
        <w:widowControl w:val="0"/>
        <w:pBdr>
          <w:top w:val="nil"/>
          <w:left w:val="nil"/>
          <w:bottom w:val="nil"/>
          <w:right w:val="nil"/>
          <w:between w:val="nil"/>
        </w:pBdr>
        <w:spacing w:line="480" w:lineRule="auto"/>
        <w:ind w:left="720" w:hanging="720"/>
      </w:pPr>
      <w:hyperlink r:id="rId178">
        <w:r>
          <w:rPr>
            <w:i/>
          </w:rPr>
          <w:t>Required Software</w:t>
        </w:r>
      </w:hyperlink>
      <w:hyperlink r:id="rId179">
        <w:r>
          <w:t>. (n.d.). Retrieved October 3</w:t>
        </w:r>
        <w:r>
          <w:t>, 2020, from https://javaee.github.io/tutorial/usingexamples001.html#GEXBA</w:t>
        </w:r>
      </w:hyperlink>
    </w:p>
    <w:p w14:paraId="675C9F7B" w14:textId="77777777" w:rsidR="006B227E" w:rsidRDefault="00B551D6">
      <w:pPr>
        <w:widowControl w:val="0"/>
        <w:pBdr>
          <w:top w:val="nil"/>
          <w:left w:val="nil"/>
          <w:bottom w:val="nil"/>
          <w:right w:val="nil"/>
          <w:between w:val="nil"/>
        </w:pBdr>
        <w:spacing w:line="480" w:lineRule="auto"/>
        <w:ind w:left="720" w:hanging="720"/>
      </w:pPr>
      <w:hyperlink r:id="rId180">
        <w:r>
          <w:rPr>
            <w:i/>
          </w:rPr>
          <w:t>What is a Container? | App Containerization | Docker</w:t>
        </w:r>
      </w:hyperlink>
      <w:hyperlink r:id="rId181">
        <w:r>
          <w:t>. (n.</w:t>
        </w:r>
        <w:r>
          <w:t>d.). Retrieved September 29, 2020, from https://www.docker.com/resources/what-container</w:t>
        </w:r>
      </w:hyperlink>
    </w:p>
    <w:p w14:paraId="675F1D81" w14:textId="77777777" w:rsidR="006B227E" w:rsidRDefault="006B227E">
      <w:pPr>
        <w:widowControl w:val="0"/>
        <w:pBdr>
          <w:top w:val="nil"/>
          <w:left w:val="nil"/>
          <w:bottom w:val="nil"/>
          <w:right w:val="nil"/>
          <w:between w:val="nil"/>
        </w:pBdr>
        <w:spacing w:line="480" w:lineRule="auto"/>
        <w:ind w:left="720" w:hanging="720"/>
      </w:pPr>
    </w:p>
    <w:sectPr w:rsidR="006B227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Usharani Kotian" w:date="2020-10-13T23:04:00Z" w:initials="">
    <w:p w14:paraId="6AD12535" w14:textId="77777777" w:rsidR="006B227E" w:rsidRDefault="00B551D6">
      <w:pPr>
        <w:widowControl w:val="0"/>
        <w:pBdr>
          <w:top w:val="nil"/>
          <w:left w:val="nil"/>
          <w:bottom w:val="nil"/>
          <w:right w:val="nil"/>
          <w:between w:val="nil"/>
        </w:pBdr>
        <w:spacing w:line="240" w:lineRule="auto"/>
        <w:rPr>
          <w:color w:val="000000"/>
        </w:rPr>
      </w:pPr>
      <w:r>
        <w:rPr>
          <w:color w:val="000000"/>
        </w:rPr>
        <w:t>This is a simple overview, literature review will cover in detail.</w:t>
      </w:r>
    </w:p>
  </w:comment>
  <w:comment w:id="4" w:author="Tony Assadi" w:date="2020-10-22T13:48:00Z" w:initials="TA">
    <w:p w14:paraId="748D5710" w14:textId="77777777" w:rsidR="002336A6" w:rsidRDefault="002336A6">
      <w:pPr>
        <w:pStyle w:val="CommentText"/>
      </w:pPr>
      <w:r>
        <w:rPr>
          <w:rStyle w:val="CommentReference"/>
        </w:rPr>
        <w:annotationRef/>
      </w:r>
      <w:r>
        <w:t xml:space="preserve">Need to number these </w:t>
      </w:r>
    </w:p>
  </w:comment>
  <w:comment w:id="22" w:author="Tony Assadi" w:date="2020-10-22T13:52:00Z" w:initials="TA">
    <w:p w14:paraId="6D5207E8" w14:textId="77777777" w:rsidR="002336A6" w:rsidRDefault="002336A6">
      <w:pPr>
        <w:pStyle w:val="CommentText"/>
      </w:pPr>
      <w:r>
        <w:rPr>
          <w:rStyle w:val="CommentReference"/>
        </w:rPr>
        <w:annotationRef/>
      </w:r>
      <w:r>
        <w:t>Can you please provide details of where this takes place.</w:t>
      </w:r>
    </w:p>
  </w:comment>
  <w:comment w:id="24" w:author="Marta Vos" w:date="2020-09-24T13:04:00Z" w:initials="">
    <w:p w14:paraId="7F063C4C" w14:textId="77777777" w:rsidR="006B227E" w:rsidRDefault="00B551D6">
      <w:pPr>
        <w:widowControl w:val="0"/>
        <w:pBdr>
          <w:top w:val="nil"/>
          <w:left w:val="nil"/>
          <w:bottom w:val="nil"/>
          <w:right w:val="nil"/>
          <w:between w:val="nil"/>
        </w:pBdr>
        <w:spacing w:line="240" w:lineRule="auto"/>
        <w:rPr>
          <w:color w:val="000000"/>
        </w:rPr>
      </w:pPr>
      <w:r>
        <w:rPr>
          <w:color w:val="000000"/>
        </w:rPr>
        <w:t>Once you move on to literature we might end up shuffling some of these pieces around if you find them repeated.</w:t>
      </w:r>
    </w:p>
  </w:comment>
  <w:comment w:id="25" w:author="Marta Vos" w:date="2020-09-24T12:59:00Z" w:initials="">
    <w:p w14:paraId="2D443AE7" w14:textId="77777777" w:rsidR="006B227E" w:rsidRDefault="00B551D6">
      <w:pPr>
        <w:widowControl w:val="0"/>
        <w:pBdr>
          <w:top w:val="nil"/>
          <w:left w:val="nil"/>
          <w:bottom w:val="nil"/>
          <w:right w:val="nil"/>
          <w:between w:val="nil"/>
        </w:pBdr>
        <w:spacing w:line="240" w:lineRule="auto"/>
        <w:rPr>
          <w:color w:val="000000"/>
        </w:rPr>
      </w:pPr>
      <w:r>
        <w:rPr>
          <w:color w:val="000000"/>
        </w:rPr>
        <w:t>Which you hopefully discuss in the literature review</w:t>
      </w:r>
    </w:p>
  </w:comment>
  <w:comment w:id="26" w:author="Usharani Kotian" w:date="2020-09-29T08:48:00Z" w:initials="">
    <w:p w14:paraId="2D947D2C" w14:textId="77777777" w:rsidR="006B227E" w:rsidRDefault="00B551D6">
      <w:pPr>
        <w:widowControl w:val="0"/>
        <w:pBdr>
          <w:top w:val="nil"/>
          <w:left w:val="nil"/>
          <w:bottom w:val="nil"/>
          <w:right w:val="nil"/>
          <w:between w:val="nil"/>
        </w:pBdr>
        <w:spacing w:line="240" w:lineRule="auto"/>
        <w:rPr>
          <w:color w:val="000000"/>
        </w:rPr>
      </w:pPr>
      <w:r>
        <w:rPr>
          <w:color w:val="000000"/>
        </w:rPr>
        <w:t>I will include this in literature</w:t>
      </w:r>
    </w:p>
    <w:p w14:paraId="3492BEE0" w14:textId="77777777" w:rsidR="006B227E" w:rsidRDefault="00B551D6">
      <w:pPr>
        <w:widowControl w:val="0"/>
        <w:pBdr>
          <w:top w:val="nil"/>
          <w:left w:val="nil"/>
          <w:bottom w:val="nil"/>
          <w:right w:val="nil"/>
          <w:between w:val="nil"/>
        </w:pBdr>
        <w:spacing w:line="240" w:lineRule="auto"/>
        <w:rPr>
          <w:color w:val="000000"/>
        </w:rPr>
      </w:pPr>
      <w:r>
        <w:rPr>
          <w:color w:val="000000"/>
        </w:rPr>
        <w:t xml:space="preserve"> </w:t>
      </w:r>
      <w:proofErr w:type="gramStart"/>
      <w:r>
        <w:rPr>
          <w:color w:val="000000"/>
        </w:rPr>
        <w:t>review</w:t>
      </w:r>
      <w:proofErr w:type="gramEnd"/>
    </w:p>
  </w:comment>
  <w:comment w:id="108" w:author="Usharani Kotian" w:date="2020-10-03T06:59:00Z" w:initials="">
    <w:p w14:paraId="7CB1728F" w14:textId="77777777" w:rsidR="006B227E" w:rsidRDefault="00B551D6">
      <w:pPr>
        <w:widowControl w:val="0"/>
        <w:pBdr>
          <w:top w:val="nil"/>
          <w:left w:val="nil"/>
          <w:bottom w:val="nil"/>
          <w:right w:val="nil"/>
          <w:between w:val="nil"/>
        </w:pBdr>
        <w:spacing w:line="240" w:lineRule="auto"/>
        <w:rPr>
          <w:color w:val="000000"/>
        </w:rPr>
      </w:pPr>
      <w:proofErr w:type="gramStart"/>
      <w:r>
        <w:rPr>
          <w:color w:val="000000"/>
        </w:rPr>
        <w:t>should</w:t>
      </w:r>
      <w:proofErr w:type="gramEnd"/>
      <w:r>
        <w:rPr>
          <w:color w:val="000000"/>
        </w:rPr>
        <w:t xml:space="preserve"> this be cited?</w:t>
      </w:r>
    </w:p>
  </w:comment>
  <w:comment w:id="114" w:author="Usharani Kotian" w:date="2020-10-03T01:48:00Z" w:initials="">
    <w:p w14:paraId="3E84DA53" w14:textId="77777777" w:rsidR="006B227E" w:rsidRDefault="00B551D6">
      <w:pPr>
        <w:widowControl w:val="0"/>
        <w:pBdr>
          <w:top w:val="nil"/>
          <w:left w:val="nil"/>
          <w:bottom w:val="nil"/>
          <w:right w:val="nil"/>
          <w:between w:val="nil"/>
        </w:pBdr>
        <w:spacing w:line="240" w:lineRule="auto"/>
        <w:rPr>
          <w:color w:val="000000"/>
        </w:rPr>
      </w:pPr>
      <w:r>
        <w:rPr>
          <w:color w:val="000000"/>
        </w:rPr>
        <w:t>Talk more about the difference between SE and EE in the literature review</w:t>
      </w:r>
    </w:p>
  </w:comment>
  <w:comment w:id="124" w:author="Usharani Kotian" w:date="2020-10-03T01:48:00Z" w:initials="">
    <w:p w14:paraId="09B87E18" w14:textId="77777777" w:rsidR="006B227E" w:rsidRDefault="00B551D6">
      <w:pPr>
        <w:widowControl w:val="0"/>
        <w:pBdr>
          <w:top w:val="nil"/>
          <w:left w:val="nil"/>
          <w:bottom w:val="nil"/>
          <w:right w:val="nil"/>
          <w:between w:val="nil"/>
        </w:pBdr>
        <w:spacing w:line="240" w:lineRule="auto"/>
        <w:rPr>
          <w:color w:val="000000"/>
        </w:rPr>
      </w:pPr>
      <w:r>
        <w:rPr>
          <w:color w:val="000000"/>
        </w:rPr>
        <w:t>Give version</w:t>
      </w:r>
    </w:p>
  </w:comment>
  <w:comment w:id="127" w:author="Usharani Kotian" w:date="2020-10-03T05:56:00Z" w:initials="">
    <w:p w14:paraId="05CA0D54" w14:textId="77777777" w:rsidR="006B227E" w:rsidRDefault="00B551D6">
      <w:pPr>
        <w:widowControl w:val="0"/>
        <w:pBdr>
          <w:top w:val="nil"/>
          <w:left w:val="nil"/>
          <w:bottom w:val="nil"/>
          <w:right w:val="nil"/>
          <w:between w:val="nil"/>
        </w:pBdr>
        <w:spacing w:line="240" w:lineRule="auto"/>
        <w:rPr>
          <w:color w:val="000000"/>
        </w:rPr>
      </w:pPr>
      <w:proofErr w:type="gramStart"/>
      <w:r>
        <w:rPr>
          <w:color w:val="000000"/>
        </w:rPr>
        <w:t>should</w:t>
      </w:r>
      <w:proofErr w:type="gramEnd"/>
      <w:r>
        <w:rPr>
          <w:color w:val="000000"/>
        </w:rPr>
        <w:t xml:space="preserve"> this be cited?</w:t>
      </w:r>
    </w:p>
  </w:comment>
  <w:comment w:id="131" w:author="Usharani Kotian" w:date="2020-10-03T06:07:00Z" w:initials="">
    <w:p w14:paraId="336E023E" w14:textId="77777777" w:rsidR="006B227E" w:rsidRDefault="00B551D6">
      <w:pPr>
        <w:widowControl w:val="0"/>
        <w:pBdr>
          <w:top w:val="nil"/>
          <w:left w:val="nil"/>
          <w:bottom w:val="nil"/>
          <w:right w:val="nil"/>
          <w:between w:val="nil"/>
        </w:pBdr>
        <w:spacing w:line="240" w:lineRule="auto"/>
        <w:rPr>
          <w:color w:val="000000"/>
        </w:rPr>
      </w:pPr>
      <w:proofErr w:type="gramStart"/>
      <w:r>
        <w:rPr>
          <w:color w:val="000000"/>
        </w:rPr>
        <w:t>should</w:t>
      </w:r>
      <w:proofErr w:type="gramEnd"/>
      <w:r>
        <w:rPr>
          <w:color w:val="000000"/>
        </w:rPr>
        <w:t xml:space="preserve"> this be cited?</w:t>
      </w:r>
    </w:p>
  </w:comment>
  <w:comment w:id="150" w:author="Tony Assadi" w:date="2020-10-22T14:18:00Z" w:initials="TA">
    <w:p w14:paraId="0A73B528" w14:textId="077D9EEE" w:rsidR="00D07C9A" w:rsidRDefault="00D07C9A">
      <w:pPr>
        <w:pStyle w:val="CommentText"/>
      </w:pPr>
      <w:r>
        <w:rPr>
          <w:rStyle w:val="CommentReference"/>
        </w:rPr>
        <w:annotationRef/>
      </w:r>
      <w:r>
        <w:t xml:space="preserve">Did we miss </w:t>
      </w:r>
      <w:proofErr w:type="gramStart"/>
      <w:r>
        <w:t>this ?</w:t>
      </w:r>
      <w:proofErr w:type="gramEnd"/>
    </w:p>
  </w:comment>
  <w:comment w:id="152" w:author="Usharani Kotian" w:date="2020-10-13T02:58:00Z" w:initials="">
    <w:p w14:paraId="1E58DD3E" w14:textId="77777777" w:rsidR="006B227E" w:rsidRDefault="00B551D6">
      <w:pPr>
        <w:widowControl w:val="0"/>
        <w:pBdr>
          <w:top w:val="nil"/>
          <w:left w:val="nil"/>
          <w:bottom w:val="nil"/>
          <w:right w:val="nil"/>
          <w:between w:val="nil"/>
        </w:pBdr>
        <w:spacing w:line="240" w:lineRule="auto"/>
        <w:rPr>
          <w:color w:val="000000"/>
        </w:rPr>
      </w:pPr>
      <w:r>
        <w:rPr>
          <w:color w:val="000000"/>
        </w:rPr>
        <w:t xml:space="preserve">Concept of </w:t>
      </w:r>
      <w:proofErr w:type="spellStart"/>
      <w:r>
        <w:rPr>
          <w:color w:val="000000"/>
        </w:rPr>
        <w:t>grpc</w:t>
      </w:r>
      <w:proofErr w:type="spellEnd"/>
      <w:r>
        <w:rPr>
          <w:color w:val="000000"/>
        </w:rPr>
        <w:t xml:space="preserve"> will be explained in the literature review</w:t>
      </w:r>
    </w:p>
  </w:comment>
  <w:comment w:id="157" w:author="Usharani Kotian" w:date="2020-10-13T04:16:00Z" w:initials="">
    <w:p w14:paraId="522C4965" w14:textId="77777777" w:rsidR="006B227E" w:rsidRDefault="00B551D6">
      <w:pPr>
        <w:widowControl w:val="0"/>
        <w:pBdr>
          <w:top w:val="nil"/>
          <w:left w:val="nil"/>
          <w:bottom w:val="nil"/>
          <w:right w:val="nil"/>
          <w:between w:val="nil"/>
        </w:pBdr>
        <w:spacing w:line="240" w:lineRule="auto"/>
        <w:rPr>
          <w:color w:val="000000"/>
        </w:rPr>
      </w:pPr>
      <w:r>
        <w:rPr>
          <w:color w:val="000000"/>
        </w:rPr>
        <w:t>This will be common for the progr</w:t>
      </w:r>
      <w:r>
        <w:rPr>
          <w:color w:val="000000"/>
        </w:rPr>
        <w:t>amming language for all scenario</w:t>
      </w:r>
    </w:p>
  </w:comment>
  <w:comment w:id="162" w:author="Usharani Kotian" w:date="2020-10-03T01:49:00Z" w:initials="">
    <w:p w14:paraId="0808988A" w14:textId="77777777" w:rsidR="006B227E" w:rsidRDefault="00B551D6">
      <w:pPr>
        <w:widowControl w:val="0"/>
        <w:pBdr>
          <w:top w:val="nil"/>
          <w:left w:val="nil"/>
          <w:bottom w:val="nil"/>
          <w:right w:val="nil"/>
          <w:between w:val="nil"/>
        </w:pBdr>
        <w:spacing w:line="240" w:lineRule="auto"/>
        <w:rPr>
          <w:color w:val="000000"/>
        </w:rPr>
      </w:pPr>
      <w:r>
        <w:rPr>
          <w:color w:val="000000"/>
        </w:rPr>
        <w:t xml:space="preserve">Operating System - </w:t>
      </w:r>
    </w:p>
    <w:p w14:paraId="4CD08860" w14:textId="77777777" w:rsidR="006B227E" w:rsidRDefault="00B551D6">
      <w:pPr>
        <w:widowControl w:val="0"/>
        <w:pBdr>
          <w:top w:val="nil"/>
          <w:left w:val="nil"/>
          <w:bottom w:val="nil"/>
          <w:right w:val="nil"/>
          <w:between w:val="nil"/>
        </w:pBdr>
        <w:spacing w:line="240" w:lineRule="auto"/>
        <w:rPr>
          <w:color w:val="000000"/>
        </w:rPr>
      </w:pPr>
      <w:r>
        <w:rPr>
          <w:color w:val="000000"/>
        </w:rPr>
        <w:t xml:space="preserve">RAM - </w:t>
      </w:r>
    </w:p>
    <w:p w14:paraId="770CA516" w14:textId="77777777" w:rsidR="006B227E" w:rsidRDefault="00B551D6">
      <w:pPr>
        <w:widowControl w:val="0"/>
        <w:pBdr>
          <w:top w:val="nil"/>
          <w:left w:val="nil"/>
          <w:bottom w:val="nil"/>
          <w:right w:val="nil"/>
          <w:between w:val="nil"/>
        </w:pBdr>
        <w:spacing w:line="240" w:lineRule="auto"/>
        <w:rPr>
          <w:color w:val="000000"/>
        </w:rPr>
      </w:pPr>
      <w:r>
        <w:rPr>
          <w:color w:val="000000"/>
        </w:rPr>
        <w:t xml:space="preserve">Disk Space - </w:t>
      </w:r>
    </w:p>
    <w:p w14:paraId="3B263182" w14:textId="77777777" w:rsidR="006B227E" w:rsidRDefault="00B551D6">
      <w:pPr>
        <w:widowControl w:val="0"/>
        <w:pBdr>
          <w:top w:val="nil"/>
          <w:left w:val="nil"/>
          <w:bottom w:val="nil"/>
          <w:right w:val="nil"/>
          <w:between w:val="nil"/>
        </w:pBdr>
        <w:spacing w:line="240" w:lineRule="auto"/>
        <w:rPr>
          <w:color w:val="000000"/>
        </w:rPr>
      </w:pPr>
      <w:r>
        <w:rPr>
          <w:color w:val="000000"/>
        </w:rPr>
        <w:t>CPU Core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D12535" w15:done="0"/>
  <w15:commentEx w15:paraId="748D5710" w15:done="0"/>
  <w15:commentEx w15:paraId="6D5207E8" w15:done="0"/>
  <w15:commentEx w15:paraId="7F063C4C" w15:done="0"/>
  <w15:commentEx w15:paraId="2D443AE7" w15:done="0"/>
  <w15:commentEx w15:paraId="3492BEE0" w15:done="0"/>
  <w15:commentEx w15:paraId="7CB1728F" w15:done="0"/>
  <w15:commentEx w15:paraId="3E84DA53" w15:done="0"/>
  <w15:commentEx w15:paraId="09B87E18" w15:done="0"/>
  <w15:commentEx w15:paraId="05CA0D54" w15:done="0"/>
  <w15:commentEx w15:paraId="336E023E" w15:done="0"/>
  <w15:commentEx w15:paraId="0A73B528" w15:done="0"/>
  <w15:commentEx w15:paraId="1E58DD3E" w15:done="0"/>
  <w15:commentEx w15:paraId="522C4965" w15:done="0"/>
  <w15:commentEx w15:paraId="3B26318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ny Assadi">
    <w15:presenceInfo w15:providerId="None" w15:userId="Tony Assa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bcwMDAzNDE2NjQyMDNQ0lEKTi0uzszPAykwrAUAqviEDCwAAAA="/>
  </w:docVars>
  <w:rsids>
    <w:rsidRoot w:val="006B227E"/>
    <w:rsid w:val="002336A6"/>
    <w:rsid w:val="006B227E"/>
    <w:rsid w:val="00B551D6"/>
    <w:rsid w:val="00BB06DE"/>
    <w:rsid w:val="00D07C9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50DC"/>
  <w15:docId w15:val="{56FB36E2-8E0C-4AD0-B246-2314104CC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336A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36A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336A6"/>
    <w:rPr>
      <w:b/>
      <w:bCs/>
    </w:rPr>
  </w:style>
  <w:style w:type="character" w:customStyle="1" w:styleId="CommentSubjectChar">
    <w:name w:val="Comment Subject Char"/>
    <w:basedOn w:val="CommentTextChar"/>
    <w:link w:val="CommentSubject"/>
    <w:uiPriority w:val="99"/>
    <w:semiHidden/>
    <w:rsid w:val="002336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hyperlink" Target="https://www.zotero.org/google-docs/?broken=z3G4vi" TargetMode="External"/><Relationship Id="rId21" Type="http://schemas.openxmlformats.org/officeDocument/2006/relationships/hyperlink" Target="https://www.zotero.org/google-docs/?VGvOv4" TargetMode="External"/><Relationship Id="rId42" Type="http://schemas.openxmlformats.org/officeDocument/2006/relationships/hyperlink" Target="https://www.zotero.org/google-docs/?broken=DmpSRT" TargetMode="External"/><Relationship Id="rId63" Type="http://schemas.openxmlformats.org/officeDocument/2006/relationships/hyperlink" Target="https://www.zotero.org/google-docs/?zE9fzh" TargetMode="External"/><Relationship Id="rId84" Type="http://schemas.openxmlformats.org/officeDocument/2006/relationships/hyperlink" Target="https://www.jolie-lang.org/downloads.html" TargetMode="External"/><Relationship Id="rId138" Type="http://schemas.openxmlformats.org/officeDocument/2006/relationships/hyperlink" Target="https://www.zotero.org/google-docs/?broken=olZnIn" TargetMode="External"/><Relationship Id="rId159" Type="http://schemas.openxmlformats.org/officeDocument/2006/relationships/hyperlink" Target="https://www.zotero.org/google-docs/?H3ojeh" TargetMode="External"/><Relationship Id="rId170" Type="http://schemas.openxmlformats.org/officeDocument/2006/relationships/hyperlink" Target="https://www.zotero.org/google-docs/?H3ojeh" TargetMode="External"/><Relationship Id="rId107" Type="http://schemas.openxmlformats.org/officeDocument/2006/relationships/hyperlink" Target="https://www.zotero.org/google-docs/?broken=ATchU3" TargetMode="External"/><Relationship Id="rId11" Type="http://schemas.openxmlformats.org/officeDocument/2006/relationships/image" Target="media/image1.png"/><Relationship Id="rId32" Type="http://schemas.openxmlformats.org/officeDocument/2006/relationships/hyperlink" Target="https://www.zotero.org/google-docs/?jXPlJB" TargetMode="External"/><Relationship Id="rId53" Type="http://schemas.openxmlformats.org/officeDocument/2006/relationships/hyperlink" Target="https://www.zotero.org/google-docs/?wyLTsO" TargetMode="External"/><Relationship Id="rId74" Type="http://schemas.openxmlformats.org/officeDocument/2006/relationships/hyperlink" Target="https://www.zotero.org/google-docs/?RsoA13" TargetMode="External"/><Relationship Id="rId128" Type="http://schemas.openxmlformats.org/officeDocument/2006/relationships/hyperlink" Target="https://www.zotero.org/google-docs/?broken=Alesh5" TargetMode="External"/><Relationship Id="rId149" Type="http://schemas.openxmlformats.org/officeDocument/2006/relationships/hyperlink" Target="https://www.docker.com/resources/what-container" TargetMode="External"/><Relationship Id="rId5" Type="http://schemas.microsoft.com/office/2011/relationships/commentsExtended" Target="commentsExtended.xml"/><Relationship Id="rId95" Type="http://schemas.openxmlformats.org/officeDocument/2006/relationships/hyperlink" Target="https://ballerina.io/learn/by-example/json-objects.html" TargetMode="External"/><Relationship Id="rId160" Type="http://schemas.openxmlformats.org/officeDocument/2006/relationships/hyperlink" Target="https://www.zotero.org/google-docs/?H3ojeh" TargetMode="External"/><Relationship Id="rId181" Type="http://schemas.openxmlformats.org/officeDocument/2006/relationships/hyperlink" Target="https://www.zotero.org/google-docs/?H3ojeh" TargetMode="External"/><Relationship Id="rId22" Type="http://schemas.openxmlformats.org/officeDocument/2006/relationships/hyperlink" Target="https://www.zotero.org/google-docs/?nNIxkg" TargetMode="External"/><Relationship Id="rId43" Type="http://schemas.openxmlformats.org/officeDocument/2006/relationships/hyperlink" Target="https://www.zotero.org/google-docs/?broken=yVURfp" TargetMode="External"/><Relationship Id="rId64" Type="http://schemas.openxmlformats.org/officeDocument/2006/relationships/hyperlink" Target="https://www.zotero.org/google-docs/?zE9fzh" TargetMode="External"/><Relationship Id="rId118" Type="http://schemas.openxmlformats.org/officeDocument/2006/relationships/hyperlink" Target="https://www.zotero.org/google-docs/?broken=oU0BnX" TargetMode="External"/><Relationship Id="rId139" Type="http://schemas.openxmlformats.org/officeDocument/2006/relationships/hyperlink" Target="https://www.zotero.org/google-docs/?broken=olZnIn" TargetMode="External"/><Relationship Id="rId85" Type="http://schemas.openxmlformats.org/officeDocument/2006/relationships/hyperlink" Target="https://www.zotero.org/google-docs/?r451Jv" TargetMode="External"/><Relationship Id="rId150" Type="http://schemas.openxmlformats.org/officeDocument/2006/relationships/hyperlink" Target="https://www.zotero.org/google-docs/?H3ojeh" TargetMode="External"/><Relationship Id="rId171" Type="http://schemas.openxmlformats.org/officeDocument/2006/relationships/hyperlink" Target="https://www.zotero.org/google-docs/?H3ojeh" TargetMode="External"/><Relationship Id="rId12" Type="http://schemas.openxmlformats.org/officeDocument/2006/relationships/hyperlink" Target="https://www.zotero.org/google-docs/?7t9QLe" TargetMode="External"/><Relationship Id="rId33" Type="http://schemas.openxmlformats.org/officeDocument/2006/relationships/hyperlink" Target="https://www.zotero.org/google-docs/?JVlQaa" TargetMode="External"/><Relationship Id="rId108" Type="http://schemas.openxmlformats.org/officeDocument/2006/relationships/hyperlink" Target="https://www.zotero.org/google-docs/?broken=ATchU3" TargetMode="External"/><Relationship Id="rId129" Type="http://schemas.openxmlformats.org/officeDocument/2006/relationships/hyperlink" Target="https://www.zotero.org/google-docs/?broken=zmeTwH" TargetMode="External"/><Relationship Id="rId54" Type="http://schemas.openxmlformats.org/officeDocument/2006/relationships/hyperlink" Target="https://www.zotero.org/google-docs/?bItYs6" TargetMode="External"/><Relationship Id="rId75" Type="http://schemas.openxmlformats.org/officeDocument/2006/relationships/hyperlink" Target="https://www.zotero.org/google-docs/?RsoA13" TargetMode="External"/><Relationship Id="rId96" Type="http://schemas.openxmlformats.org/officeDocument/2006/relationships/hyperlink" Target="https://ballerina.io/learn/by-example/xml-access.html" TargetMode="External"/><Relationship Id="rId140" Type="http://schemas.openxmlformats.org/officeDocument/2006/relationships/hyperlink" Target="https://www.zotero.org/google-docs/?broken=VmmXvI" TargetMode="External"/><Relationship Id="rId161" Type="http://schemas.openxmlformats.org/officeDocument/2006/relationships/hyperlink" Target="https://www.zotero.org/google-docs/?H3ojeh" TargetMode="External"/><Relationship Id="rId182" Type="http://schemas.openxmlformats.org/officeDocument/2006/relationships/fontTable" Target="fontTable.xml"/><Relationship Id="rId6" Type="http://schemas.openxmlformats.org/officeDocument/2006/relationships/hyperlink" Target="https://www.zotero.org/google-docs/?broken=N1mp2I" TargetMode="External"/><Relationship Id="rId23" Type="http://schemas.openxmlformats.org/officeDocument/2006/relationships/hyperlink" Target="https://www.zotero.org/google-docs/?nNIxkg" TargetMode="External"/><Relationship Id="rId119" Type="http://schemas.openxmlformats.org/officeDocument/2006/relationships/hyperlink" Target="https://www.zotero.org/google-docs/?broken=oU0BnX" TargetMode="External"/><Relationship Id="rId44" Type="http://schemas.openxmlformats.org/officeDocument/2006/relationships/hyperlink" Target="https://www.zotero.org/google-docs/?broken=se2MHp" TargetMode="External"/><Relationship Id="rId60" Type="http://schemas.openxmlformats.org/officeDocument/2006/relationships/hyperlink" Target="https://www.zotero.org/google-docs/?hbFPbS" TargetMode="External"/><Relationship Id="rId65" Type="http://schemas.openxmlformats.org/officeDocument/2006/relationships/hyperlink" Target="https://www.zotero.org/google-docs/?zE9fzh" TargetMode="External"/><Relationship Id="rId81" Type="http://schemas.openxmlformats.org/officeDocument/2006/relationships/image" Target="media/image4.png"/><Relationship Id="rId86" Type="http://schemas.openxmlformats.org/officeDocument/2006/relationships/hyperlink" Target="https://www.zotero.org/google-docs/?r451Jv" TargetMode="External"/><Relationship Id="rId130" Type="http://schemas.openxmlformats.org/officeDocument/2006/relationships/hyperlink" Target="https://www.zotero.org/google-docs/?broken=zmeTwH" TargetMode="External"/><Relationship Id="rId135" Type="http://schemas.openxmlformats.org/officeDocument/2006/relationships/hyperlink" Target="https://www.zotero.org/google-docs/?broken=JQkYwT" TargetMode="External"/><Relationship Id="rId151" Type="http://schemas.openxmlformats.org/officeDocument/2006/relationships/hyperlink" Target="https://www.zotero.org/google-docs/?H3ojeh" TargetMode="External"/><Relationship Id="rId156" Type="http://schemas.openxmlformats.org/officeDocument/2006/relationships/hyperlink" Target="https://www.zotero.org/google-docs/?H3ojeh" TargetMode="External"/><Relationship Id="rId177" Type="http://schemas.openxmlformats.org/officeDocument/2006/relationships/hyperlink" Target="https://www.zotero.org/google-docs/?H3ojeh" TargetMode="External"/><Relationship Id="rId172" Type="http://schemas.openxmlformats.org/officeDocument/2006/relationships/hyperlink" Target="https://www.zotero.org/google-docs/?H3ojeh" TargetMode="External"/><Relationship Id="rId13" Type="http://schemas.openxmlformats.org/officeDocument/2006/relationships/hyperlink" Target="https://www.zotero.org/google-docs/?7t9QLe" TargetMode="External"/><Relationship Id="rId18" Type="http://schemas.openxmlformats.org/officeDocument/2006/relationships/hyperlink" Target="https://www.zotero.org/google-docs/?i3yDY3" TargetMode="External"/><Relationship Id="rId39" Type="http://schemas.openxmlformats.org/officeDocument/2006/relationships/hyperlink" Target="https://www.zotero.org/google-docs/?broken=XJ9RRb" TargetMode="External"/><Relationship Id="rId109" Type="http://schemas.openxmlformats.org/officeDocument/2006/relationships/hyperlink" Target="https://www.zotero.org/google-docs/?broken=wFb9qa" TargetMode="External"/><Relationship Id="rId34" Type="http://schemas.openxmlformats.org/officeDocument/2006/relationships/hyperlink" Target="https://www.zotero.org/google-docs/?JVlQaa" TargetMode="External"/><Relationship Id="rId50" Type="http://schemas.openxmlformats.org/officeDocument/2006/relationships/hyperlink" Target="https://www.zotero.org/google-docs/?iYNkoA" TargetMode="External"/><Relationship Id="rId55" Type="http://schemas.openxmlformats.org/officeDocument/2006/relationships/hyperlink" Target="https://www.zotero.org/google-docs/?UlrYGe" TargetMode="External"/><Relationship Id="rId76" Type="http://schemas.openxmlformats.org/officeDocument/2006/relationships/hyperlink" Target="https://www.zotero.org/google-docs/?RsoA13" TargetMode="External"/><Relationship Id="rId97" Type="http://schemas.openxmlformats.org/officeDocument/2006/relationships/hyperlink" Target="https://hub.docker.com/_/glassfish" TargetMode="External"/><Relationship Id="rId104" Type="http://schemas.openxmlformats.org/officeDocument/2006/relationships/hyperlink" Target="https://www.zotero.org/google-docs/?broken=KBYy0h" TargetMode="External"/><Relationship Id="rId120" Type="http://schemas.openxmlformats.org/officeDocument/2006/relationships/hyperlink" Target="https://www.zotero.org/google-docs/?broken=oU0BnX" TargetMode="External"/><Relationship Id="rId125" Type="http://schemas.openxmlformats.org/officeDocument/2006/relationships/hyperlink" Target="https://www.zotero.org/google-docs/?broken=IkpdEG" TargetMode="External"/><Relationship Id="rId141" Type="http://schemas.openxmlformats.org/officeDocument/2006/relationships/hyperlink" Target="https://www.zotero.org/google-docs/?broken=VmmXvI" TargetMode="External"/><Relationship Id="rId146" Type="http://schemas.openxmlformats.org/officeDocument/2006/relationships/hyperlink" Target="https://www.zotero.org/google-docs/?broken=0Skz6U" TargetMode="External"/><Relationship Id="rId167" Type="http://schemas.openxmlformats.org/officeDocument/2006/relationships/hyperlink" Target="https://www.zotero.org/google-docs/?H3ojeh" TargetMode="External"/><Relationship Id="rId7" Type="http://schemas.openxmlformats.org/officeDocument/2006/relationships/hyperlink" Target="https://www.zotero.org/google-docs/?broken=Hduwmr" TargetMode="External"/><Relationship Id="rId71" Type="http://schemas.openxmlformats.org/officeDocument/2006/relationships/image" Target="media/image3.png"/><Relationship Id="rId92" Type="http://schemas.openxmlformats.org/officeDocument/2006/relationships/hyperlink" Target="https://www.zotero.org/google-docs/?kKlcWJ" TargetMode="External"/><Relationship Id="rId162" Type="http://schemas.openxmlformats.org/officeDocument/2006/relationships/hyperlink" Target="https://www.zotero.org/google-docs/?H3ojeh" TargetMode="External"/><Relationship Id="rId183" Type="http://schemas.microsoft.com/office/2011/relationships/people" Target="people.xml"/><Relationship Id="rId2" Type="http://schemas.openxmlformats.org/officeDocument/2006/relationships/settings" Target="settings.xml"/><Relationship Id="rId29" Type="http://schemas.openxmlformats.org/officeDocument/2006/relationships/hyperlink" Target="https://www.zotero.org/google-docs/?SlTidL" TargetMode="External"/><Relationship Id="rId24" Type="http://schemas.openxmlformats.org/officeDocument/2006/relationships/hyperlink" Target="https://www.zotero.org/google-docs/?nNIxkg" TargetMode="External"/><Relationship Id="rId40" Type="http://schemas.openxmlformats.org/officeDocument/2006/relationships/hyperlink" Target="https://www.zotero.org/google-docs/?broken=e3GEGB" TargetMode="External"/><Relationship Id="rId45" Type="http://schemas.openxmlformats.org/officeDocument/2006/relationships/hyperlink" Target="https://www.zotero.org/google-docs/?broken=se2MHp" TargetMode="External"/><Relationship Id="rId66" Type="http://schemas.openxmlformats.org/officeDocument/2006/relationships/hyperlink" Target="https://ballerina.io/downloads/" TargetMode="External"/><Relationship Id="rId87" Type="http://schemas.openxmlformats.org/officeDocument/2006/relationships/hyperlink" Target="https://www.zotero.org/google-docs/?r451Jv" TargetMode="External"/><Relationship Id="rId110" Type="http://schemas.openxmlformats.org/officeDocument/2006/relationships/hyperlink" Target="https://www.zotero.org/google-docs/?broken=wFb9qa" TargetMode="External"/><Relationship Id="rId115" Type="http://schemas.openxmlformats.org/officeDocument/2006/relationships/hyperlink" Target="https://www.zotero.org/google-docs/?broken=z3G4vi" TargetMode="External"/><Relationship Id="rId131" Type="http://schemas.openxmlformats.org/officeDocument/2006/relationships/hyperlink" Target="https://www.zotero.org/google-docs/?broken=gsHRPP" TargetMode="External"/><Relationship Id="rId136" Type="http://schemas.openxmlformats.org/officeDocument/2006/relationships/hyperlink" Target="https://www.zotero.org/google-docs/?broken=JQkYwT" TargetMode="External"/><Relationship Id="rId157" Type="http://schemas.openxmlformats.org/officeDocument/2006/relationships/hyperlink" Target="https://www.zotero.org/google-docs/?H3ojeh" TargetMode="External"/><Relationship Id="rId178" Type="http://schemas.openxmlformats.org/officeDocument/2006/relationships/hyperlink" Target="https://www.zotero.org/google-docs/?H3ojeh" TargetMode="External"/><Relationship Id="rId61" Type="http://schemas.openxmlformats.org/officeDocument/2006/relationships/hyperlink" Target="https://www.zotero.org/google-docs/?hbFPbS" TargetMode="External"/><Relationship Id="rId82" Type="http://schemas.openxmlformats.org/officeDocument/2006/relationships/hyperlink" Target="https://ballerina.io/learn/by-example/json-objects.html" TargetMode="External"/><Relationship Id="rId152" Type="http://schemas.openxmlformats.org/officeDocument/2006/relationships/hyperlink" Target="https://www.zotero.org/google-docs/?H3ojeh" TargetMode="External"/><Relationship Id="rId173" Type="http://schemas.openxmlformats.org/officeDocument/2006/relationships/hyperlink" Target="https://www.zotero.org/google-docs/?H3ojeh" TargetMode="External"/><Relationship Id="rId19" Type="http://schemas.openxmlformats.org/officeDocument/2006/relationships/hyperlink" Target="https://www.zotero.org/google-docs/?i3yDY3" TargetMode="External"/><Relationship Id="rId14" Type="http://schemas.openxmlformats.org/officeDocument/2006/relationships/hyperlink" Target="https://www.zotero.org/google-docs/?7t9QLe" TargetMode="External"/><Relationship Id="rId30" Type="http://schemas.openxmlformats.org/officeDocument/2006/relationships/hyperlink" Target="https://www.zotero.org/google-docs/?jXPlJB" TargetMode="External"/><Relationship Id="rId35" Type="http://schemas.openxmlformats.org/officeDocument/2006/relationships/hyperlink" Target="https://www.zotero.org/google-docs/?JVlQaa" TargetMode="External"/><Relationship Id="rId56" Type="http://schemas.openxmlformats.org/officeDocument/2006/relationships/hyperlink" Target="https://www.zotero.org/google-docs/?UlrYGe" TargetMode="External"/><Relationship Id="rId77" Type="http://schemas.openxmlformats.org/officeDocument/2006/relationships/hyperlink" Target="https://www.zotero.org/google-docs/?IIm47X" TargetMode="External"/><Relationship Id="rId100" Type="http://schemas.openxmlformats.org/officeDocument/2006/relationships/hyperlink" Target="https://www.zotero.org/google-docs/?broken=zEowuK" TargetMode="External"/><Relationship Id="rId105" Type="http://schemas.openxmlformats.org/officeDocument/2006/relationships/hyperlink" Target="https://www.zotero.org/google-docs/?broken=KBYy0h" TargetMode="External"/><Relationship Id="rId126" Type="http://schemas.openxmlformats.org/officeDocument/2006/relationships/hyperlink" Target="https://www.zotero.org/google-docs/?broken=Alesh5" TargetMode="External"/><Relationship Id="rId147" Type="http://schemas.openxmlformats.org/officeDocument/2006/relationships/hyperlink" Target="https://www.zotero.org/google-docs/?broken=0Skz6U" TargetMode="External"/><Relationship Id="rId168" Type="http://schemas.openxmlformats.org/officeDocument/2006/relationships/hyperlink" Target="https://www.zotero.org/google-docs/?H3ojeh" TargetMode="External"/><Relationship Id="rId8" Type="http://schemas.openxmlformats.org/officeDocument/2006/relationships/hyperlink" Target="https://www.zotero.org/google-docs/?broken=rs9CbD" TargetMode="External"/><Relationship Id="rId51" Type="http://schemas.openxmlformats.org/officeDocument/2006/relationships/hyperlink" Target="https://www.zotero.org/google-docs/?wyLTsO" TargetMode="External"/><Relationship Id="rId72" Type="http://schemas.openxmlformats.org/officeDocument/2006/relationships/hyperlink" Target="https://www.zotero.org/google-docs/?9SHz3x" TargetMode="External"/><Relationship Id="rId93" Type="http://schemas.openxmlformats.org/officeDocument/2006/relationships/hyperlink" Target="https://www.zotero.org/google-docs/?kKlcWJ" TargetMode="External"/><Relationship Id="rId98" Type="http://schemas.openxmlformats.org/officeDocument/2006/relationships/hyperlink" Target="https://www.zotero.org/google-docs/?broken=zEowuK" TargetMode="External"/><Relationship Id="rId121" Type="http://schemas.openxmlformats.org/officeDocument/2006/relationships/hyperlink" Target="https://www.zotero.org/google-docs/?broken=oU0BnX" TargetMode="External"/><Relationship Id="rId142" Type="http://schemas.openxmlformats.org/officeDocument/2006/relationships/hyperlink" Target="https://www.zotero.org/google-docs/?broken=VmmXvI" TargetMode="External"/><Relationship Id="rId163" Type="http://schemas.openxmlformats.org/officeDocument/2006/relationships/hyperlink" Target="https://www.zotero.org/google-docs/?H3ojeh" TargetMode="External"/><Relationship Id="rId184"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hyperlink" Target="https://www.zotero.org/google-docs/?wJLHXB" TargetMode="External"/><Relationship Id="rId46" Type="http://schemas.openxmlformats.org/officeDocument/2006/relationships/hyperlink" Target="https://www.zotero.org/google-docs/?broken=se2MHp" TargetMode="External"/><Relationship Id="rId67" Type="http://schemas.openxmlformats.org/officeDocument/2006/relationships/hyperlink" Target="https://ballerina.io/downloads/" TargetMode="External"/><Relationship Id="rId116" Type="http://schemas.openxmlformats.org/officeDocument/2006/relationships/hyperlink" Target="https://www.zotero.org/google-docs/?broken=z3G4vi" TargetMode="External"/><Relationship Id="rId137" Type="http://schemas.openxmlformats.org/officeDocument/2006/relationships/hyperlink" Target="https://www.zotero.org/google-docs/?broken=olZnIn" TargetMode="External"/><Relationship Id="rId158" Type="http://schemas.openxmlformats.org/officeDocument/2006/relationships/hyperlink" Target="https://www.zotero.org/google-docs/?H3ojeh" TargetMode="External"/><Relationship Id="rId20" Type="http://schemas.openxmlformats.org/officeDocument/2006/relationships/hyperlink" Target="https://www.zotero.org/google-docs/?i3yDY3" TargetMode="External"/><Relationship Id="rId41" Type="http://schemas.openxmlformats.org/officeDocument/2006/relationships/hyperlink" Target="https://www.zotero.org/google-docs/?broken=85KH8v" TargetMode="External"/><Relationship Id="rId62" Type="http://schemas.openxmlformats.org/officeDocument/2006/relationships/hyperlink" Target="https://github.com/ushakotian/Ballerina_Java_Jolie-/tree/master/workspace" TargetMode="External"/><Relationship Id="rId83" Type="http://schemas.openxmlformats.org/officeDocument/2006/relationships/hyperlink" Target="https://ballerina.io/learn/by-example/xml-access.html" TargetMode="External"/><Relationship Id="rId88" Type="http://schemas.openxmlformats.org/officeDocument/2006/relationships/image" Target="media/image5.png"/><Relationship Id="rId111" Type="http://schemas.openxmlformats.org/officeDocument/2006/relationships/hyperlink" Target="https://www.zotero.org/google-docs/?broken=wFb9qa" TargetMode="External"/><Relationship Id="rId132" Type="http://schemas.openxmlformats.org/officeDocument/2006/relationships/hyperlink" Target="https://www.zotero.org/google-docs/?broken=gsHRPP" TargetMode="External"/><Relationship Id="rId153" Type="http://schemas.openxmlformats.org/officeDocument/2006/relationships/hyperlink" Target="https://www.zotero.org/google-docs/?H3ojeh" TargetMode="External"/><Relationship Id="rId174" Type="http://schemas.openxmlformats.org/officeDocument/2006/relationships/hyperlink" Target="https://www.zotero.org/google-docs/?H3ojeh" TargetMode="External"/><Relationship Id="rId179" Type="http://schemas.openxmlformats.org/officeDocument/2006/relationships/hyperlink" Target="https://www.zotero.org/google-docs/?H3ojeh" TargetMode="External"/><Relationship Id="rId15" Type="http://schemas.openxmlformats.org/officeDocument/2006/relationships/hyperlink" Target="https://www.zotero.org/google-docs/?DtRPNS" TargetMode="External"/><Relationship Id="rId36" Type="http://schemas.openxmlformats.org/officeDocument/2006/relationships/hyperlink" Target="https://www.zotero.org/google-docs/?broken=ocddrN" TargetMode="External"/><Relationship Id="rId57" Type="http://schemas.openxmlformats.org/officeDocument/2006/relationships/hyperlink" Target="https://www.zotero.org/google-docs/?UlrYGe" TargetMode="External"/><Relationship Id="rId106" Type="http://schemas.openxmlformats.org/officeDocument/2006/relationships/hyperlink" Target="https://www.zotero.org/google-docs/?broken=KBYy0h" TargetMode="External"/><Relationship Id="rId127" Type="http://schemas.openxmlformats.org/officeDocument/2006/relationships/hyperlink" Target="https://www.zotero.org/google-docs/?broken=Alesh5" TargetMode="External"/><Relationship Id="rId10" Type="http://schemas.openxmlformats.org/officeDocument/2006/relationships/hyperlink" Target="https://www.zotero.org/google-docs/?broken=S3VQmG" TargetMode="External"/><Relationship Id="rId31" Type="http://schemas.openxmlformats.org/officeDocument/2006/relationships/hyperlink" Target="https://www.zotero.org/google-docs/?jXPlJB" TargetMode="External"/><Relationship Id="rId52" Type="http://schemas.openxmlformats.org/officeDocument/2006/relationships/hyperlink" Target="https://www.zotero.org/google-docs/?wyLTsO" TargetMode="External"/><Relationship Id="rId73" Type="http://schemas.openxmlformats.org/officeDocument/2006/relationships/hyperlink" Target="https://www.zotero.org/google-docs/?9SHz3x" TargetMode="External"/><Relationship Id="rId78" Type="http://schemas.openxmlformats.org/officeDocument/2006/relationships/hyperlink" Target="https://www.zotero.org/google-docs/?IIm47X" TargetMode="External"/><Relationship Id="rId94" Type="http://schemas.openxmlformats.org/officeDocument/2006/relationships/image" Target="media/image6.png"/><Relationship Id="rId99" Type="http://schemas.openxmlformats.org/officeDocument/2006/relationships/hyperlink" Target="https://www.zotero.org/google-docs/?broken=zEowuK" TargetMode="External"/><Relationship Id="rId101" Type="http://schemas.openxmlformats.org/officeDocument/2006/relationships/hyperlink" Target="https://www.zotero.org/google-docs/?broken=EiKxG0" TargetMode="External"/><Relationship Id="rId122" Type="http://schemas.openxmlformats.org/officeDocument/2006/relationships/hyperlink" Target="https://www.zotero.org/google-docs/?broken=oU0BnX" TargetMode="External"/><Relationship Id="rId143" Type="http://schemas.openxmlformats.org/officeDocument/2006/relationships/hyperlink" Target="https://www.zotero.org/google-docs/?broken=VmmXvI" TargetMode="External"/><Relationship Id="rId148" Type="http://schemas.openxmlformats.org/officeDocument/2006/relationships/hyperlink" Target="https://ballerina.io/" TargetMode="External"/><Relationship Id="rId164" Type="http://schemas.openxmlformats.org/officeDocument/2006/relationships/hyperlink" Target="https://www.zotero.org/google-docs/?H3ojeh" TargetMode="External"/><Relationship Id="rId169" Type="http://schemas.openxmlformats.org/officeDocument/2006/relationships/hyperlink" Target="https://www.zotero.org/google-docs/?H3ojeh" TargetMode="External"/><Relationship Id="rId4" Type="http://schemas.openxmlformats.org/officeDocument/2006/relationships/comments" Target="comments.xml"/><Relationship Id="rId9" Type="http://schemas.openxmlformats.org/officeDocument/2006/relationships/hyperlink" Target="https://www.zotero.org/google-docs/?broken=josahc" TargetMode="External"/><Relationship Id="rId180" Type="http://schemas.openxmlformats.org/officeDocument/2006/relationships/hyperlink" Target="https://www.zotero.org/google-docs/?H3ojeh" TargetMode="External"/><Relationship Id="rId26" Type="http://schemas.openxmlformats.org/officeDocument/2006/relationships/hyperlink" Target="https://www.zotero.org/google-docs/?wJLHXB" TargetMode="External"/><Relationship Id="rId47" Type="http://schemas.openxmlformats.org/officeDocument/2006/relationships/hyperlink" Target="https://www.zotero.org/google-docs/?broken=Z3FqOF" TargetMode="External"/><Relationship Id="rId68" Type="http://schemas.openxmlformats.org/officeDocument/2006/relationships/hyperlink" Target="https://ballerina.io/learn/setting-up-visual-studio-code/" TargetMode="External"/><Relationship Id="rId89" Type="http://schemas.openxmlformats.org/officeDocument/2006/relationships/hyperlink" Target="https://www.zotero.org/google-docs/?8ff6iL" TargetMode="External"/><Relationship Id="rId112" Type="http://schemas.openxmlformats.org/officeDocument/2006/relationships/hyperlink" Target="https://www.zotero.org/google-docs/?broken=ZIdv4Q" TargetMode="External"/><Relationship Id="rId133" Type="http://schemas.openxmlformats.org/officeDocument/2006/relationships/hyperlink" Target="https://www.zotero.org/google-docs/?broken=gsHRPP" TargetMode="External"/><Relationship Id="rId154" Type="http://schemas.openxmlformats.org/officeDocument/2006/relationships/hyperlink" Target="https://www.zotero.org/google-docs/?H3ojeh" TargetMode="External"/><Relationship Id="rId175" Type="http://schemas.openxmlformats.org/officeDocument/2006/relationships/hyperlink" Target="https://www.zotero.org/google-docs/?H3ojeh" TargetMode="External"/><Relationship Id="rId16" Type="http://schemas.openxmlformats.org/officeDocument/2006/relationships/hyperlink" Target="https://www.zotero.org/google-docs/?DtRPNS" TargetMode="External"/><Relationship Id="rId37" Type="http://schemas.openxmlformats.org/officeDocument/2006/relationships/hyperlink" Target="https://www.zotero.org/google-docs/?broken=ocddrN" TargetMode="External"/><Relationship Id="rId58" Type="http://schemas.openxmlformats.org/officeDocument/2006/relationships/hyperlink" Target="https://www.zotero.org/google-docs/?YuabKr" TargetMode="External"/><Relationship Id="rId79" Type="http://schemas.openxmlformats.org/officeDocument/2006/relationships/hyperlink" Target="https://www.zotero.org/google-docs/?IIm47X" TargetMode="External"/><Relationship Id="rId102" Type="http://schemas.openxmlformats.org/officeDocument/2006/relationships/hyperlink" Target="https://www.zotero.org/google-docs/?broken=EiKxG0" TargetMode="External"/><Relationship Id="rId123" Type="http://schemas.openxmlformats.org/officeDocument/2006/relationships/hyperlink" Target="https://www.zotero.org/google-docs/?broken=IkpdEG" TargetMode="External"/><Relationship Id="rId144" Type="http://schemas.openxmlformats.org/officeDocument/2006/relationships/hyperlink" Target="https://www.zotero.org/google-docs/?broken=VmmXvI" TargetMode="External"/><Relationship Id="rId90" Type="http://schemas.openxmlformats.org/officeDocument/2006/relationships/hyperlink" Target="https://www.zotero.org/google-docs/?8ff6iL" TargetMode="External"/><Relationship Id="rId165" Type="http://schemas.openxmlformats.org/officeDocument/2006/relationships/hyperlink" Target="https://www.zotero.org/google-docs/?H3ojeh" TargetMode="External"/><Relationship Id="rId27" Type="http://schemas.openxmlformats.org/officeDocument/2006/relationships/hyperlink" Target="https://www.zotero.org/google-docs/?wJLHXB" TargetMode="External"/><Relationship Id="rId48" Type="http://schemas.openxmlformats.org/officeDocument/2006/relationships/hyperlink" Target="https://www.zotero.org/google-docs/?broken=Z3FqOF" TargetMode="External"/><Relationship Id="rId69" Type="http://schemas.openxmlformats.org/officeDocument/2006/relationships/hyperlink" Target="https://www.jolie-lang.org/downloads.html" TargetMode="External"/><Relationship Id="rId113" Type="http://schemas.openxmlformats.org/officeDocument/2006/relationships/hyperlink" Target="https://www.zotero.org/google-docs/?broken=ZIdv4Q" TargetMode="External"/><Relationship Id="rId134" Type="http://schemas.openxmlformats.org/officeDocument/2006/relationships/hyperlink" Target="https://www.zotero.org/google-docs/?broken=JQkYwT" TargetMode="External"/><Relationship Id="rId80" Type="http://schemas.openxmlformats.org/officeDocument/2006/relationships/hyperlink" Target="https://stackoverflow.com/questions/32706000/error-in-maven-build-mvn-bat-not-recognized" TargetMode="External"/><Relationship Id="rId155" Type="http://schemas.openxmlformats.org/officeDocument/2006/relationships/hyperlink" Target="https://www.zotero.org/google-docs/?H3ojeh" TargetMode="External"/><Relationship Id="rId176" Type="http://schemas.openxmlformats.org/officeDocument/2006/relationships/hyperlink" Target="https://www.zotero.org/google-docs/?H3ojeh" TargetMode="External"/><Relationship Id="rId17" Type="http://schemas.openxmlformats.org/officeDocument/2006/relationships/hyperlink" Target="https://www.zotero.org/google-docs/?DtRPNS" TargetMode="External"/><Relationship Id="rId38" Type="http://schemas.openxmlformats.org/officeDocument/2006/relationships/hyperlink" Target="https://www.zotero.org/google-docs/?broken=ocddrN" TargetMode="External"/><Relationship Id="rId59" Type="http://schemas.openxmlformats.org/officeDocument/2006/relationships/hyperlink" Target="https://www.zotero.org/google-docs/?hbFPbS" TargetMode="External"/><Relationship Id="rId103" Type="http://schemas.openxmlformats.org/officeDocument/2006/relationships/hyperlink" Target="https://www.zotero.org/google-docs/?broken=EiKxG0" TargetMode="External"/><Relationship Id="rId124" Type="http://schemas.openxmlformats.org/officeDocument/2006/relationships/hyperlink" Target="https://www.zotero.org/google-docs/?broken=IkpdEG" TargetMode="External"/><Relationship Id="rId70" Type="http://schemas.openxmlformats.org/officeDocument/2006/relationships/image" Target="media/image2.png"/><Relationship Id="rId91" Type="http://schemas.openxmlformats.org/officeDocument/2006/relationships/hyperlink" Target="https://www.zotero.org/google-docs/?kKlcWJ" TargetMode="External"/><Relationship Id="rId145" Type="http://schemas.openxmlformats.org/officeDocument/2006/relationships/hyperlink" Target="https://www.zotero.org/google-docs/?broken=0Skz6U" TargetMode="External"/><Relationship Id="rId166" Type="http://schemas.openxmlformats.org/officeDocument/2006/relationships/hyperlink" Target="https://www.zotero.org/google-docs/?H3ojeh" TargetMode="External"/><Relationship Id="rId1" Type="http://schemas.openxmlformats.org/officeDocument/2006/relationships/styles" Target="styles.xml"/><Relationship Id="rId28" Type="http://schemas.openxmlformats.org/officeDocument/2006/relationships/hyperlink" Target="https://www.zotero.org/google-docs/?broken=RZ07Hm" TargetMode="External"/><Relationship Id="rId49" Type="http://schemas.openxmlformats.org/officeDocument/2006/relationships/hyperlink" Target="https://www.zotero.org/google-docs/?broken=Z3FqOF" TargetMode="External"/><Relationship Id="rId114" Type="http://schemas.openxmlformats.org/officeDocument/2006/relationships/hyperlink" Target="https://www.zotero.org/google-docs/?broken=ZIdv4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9559</Words>
  <Characters>54488</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Assadi</dc:creator>
  <cp:lastModifiedBy>Tony Assadi</cp:lastModifiedBy>
  <cp:revision>2</cp:revision>
  <dcterms:created xsi:type="dcterms:W3CDTF">2020-10-22T01:22:00Z</dcterms:created>
  <dcterms:modified xsi:type="dcterms:W3CDTF">2020-10-22T01:22:00Z</dcterms:modified>
</cp:coreProperties>
</file>