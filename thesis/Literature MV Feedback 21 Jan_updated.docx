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4613D" w14:textId="77777777" w:rsidR="00803C54" w:rsidRPr="00803C54" w:rsidRDefault="00803C54" w:rsidP="00803C54">
      <w:pPr>
        <w:spacing w:before="400" w:after="120" w:line="240" w:lineRule="auto"/>
        <w:outlineLvl w:val="0"/>
        <w:rPr>
          <w:rFonts w:ascii="Times New Roman" w:eastAsia="Times New Roman" w:hAnsi="Times New Roman" w:cs="Times New Roman"/>
          <w:b/>
          <w:bCs/>
          <w:kern w:val="36"/>
          <w:sz w:val="48"/>
          <w:szCs w:val="48"/>
          <w:lang w:eastAsia="en-NZ"/>
        </w:rPr>
      </w:pPr>
      <w:r w:rsidRPr="00803C54">
        <w:rPr>
          <w:rFonts w:ascii="Arial" w:eastAsia="Times New Roman" w:hAnsi="Arial" w:cs="Arial"/>
          <w:color w:val="000000"/>
          <w:kern w:val="36"/>
          <w:sz w:val="40"/>
          <w:szCs w:val="40"/>
          <w:lang w:eastAsia="en-NZ"/>
        </w:rPr>
        <w:t>Evolution of Software Architecture</w:t>
      </w:r>
    </w:p>
    <w:p w14:paraId="7DB343B0"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The concept of software development architecture originated in the 1980s. The advent of Object-Oriented programming from the 1980s and in particular in the 1990s, led to a significant contribution to the field of software development (</w:t>
      </w:r>
      <w:proofErr w:type="spellStart"/>
      <w:r w:rsidRPr="00803C54">
        <w:rPr>
          <w:rFonts w:ascii="Arial" w:eastAsia="Times New Roman" w:hAnsi="Arial" w:cs="Arial"/>
          <w:color w:val="000000"/>
          <w:lang w:eastAsia="en-NZ"/>
        </w:rPr>
        <w:t>Dragoni</w:t>
      </w:r>
      <w:proofErr w:type="spellEnd"/>
      <w:r w:rsidRPr="00803C54">
        <w:rPr>
          <w:rFonts w:ascii="Arial" w:eastAsia="Times New Roman" w:hAnsi="Arial" w:cs="Arial"/>
          <w:color w:val="000000"/>
          <w:lang w:eastAsia="en-NZ"/>
        </w:rPr>
        <w:t xml:space="preserve"> et al., 2017). Various architectural design patterns emerged explaining and evaluating the important and recurring object design in object-oriented </w:t>
      </w:r>
      <w:commentRangeStart w:id="0"/>
      <w:r w:rsidRPr="00803C54">
        <w:rPr>
          <w:rFonts w:ascii="Arial" w:eastAsia="Times New Roman" w:hAnsi="Arial" w:cs="Arial"/>
          <w:color w:val="000000"/>
          <w:lang w:eastAsia="en-NZ"/>
        </w:rPr>
        <w:t>systems</w:t>
      </w:r>
      <w:commentRangeEnd w:id="0"/>
      <w:r w:rsidR="00E32855">
        <w:rPr>
          <w:rStyle w:val="CommentReference"/>
        </w:rPr>
        <w:commentReference w:id="0"/>
      </w:r>
      <w:r w:rsidRPr="00803C54">
        <w:rPr>
          <w:rFonts w:ascii="Arial" w:eastAsia="Times New Roman" w:hAnsi="Arial" w:cs="Arial"/>
          <w:color w:val="000000"/>
          <w:lang w:eastAsia="en-NZ"/>
        </w:rPr>
        <w:t xml:space="preserve"> (Gamma et al., 1995).  </w:t>
      </w:r>
    </w:p>
    <w:p w14:paraId="6138BD22"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Over a period of time, distributed </w:t>
      </w:r>
      <w:commentRangeStart w:id="1"/>
      <w:r w:rsidRPr="00803C54">
        <w:rPr>
          <w:rFonts w:ascii="Arial" w:eastAsia="Times New Roman" w:hAnsi="Arial" w:cs="Arial"/>
          <w:color w:val="000000"/>
          <w:lang w:eastAsia="en-NZ"/>
        </w:rPr>
        <w:t>systems</w:t>
      </w:r>
      <w:commentRangeEnd w:id="1"/>
      <w:r w:rsidR="00E32855">
        <w:rPr>
          <w:rStyle w:val="CommentReference"/>
        </w:rPr>
        <w:commentReference w:id="1"/>
      </w:r>
      <w:r w:rsidRPr="00803C54">
        <w:rPr>
          <w:rFonts w:ascii="Arial" w:eastAsia="Times New Roman" w:hAnsi="Arial" w:cs="Arial"/>
          <w:color w:val="000000"/>
          <w:lang w:eastAsia="en-NZ"/>
        </w:rPr>
        <w:t xml:space="preserve"> started gaining substantial importance for the benefits it offered with respect to geography, speed, resource sharing and fault tolerance (Ghosh, 2014). As we moved through the 2000s, a new architecture style emerged focusing on </w:t>
      </w:r>
      <w:commentRangeStart w:id="2"/>
      <w:r w:rsidRPr="00803C54">
        <w:rPr>
          <w:rFonts w:ascii="Arial" w:eastAsia="Times New Roman" w:hAnsi="Arial" w:cs="Arial"/>
          <w:color w:val="000000"/>
          <w:lang w:eastAsia="en-NZ"/>
        </w:rPr>
        <w:t>services</w:t>
      </w:r>
      <w:commentRangeEnd w:id="2"/>
      <w:r w:rsidR="00E32855">
        <w:rPr>
          <w:rStyle w:val="CommentReference"/>
        </w:rPr>
        <w:commentReference w:id="2"/>
      </w:r>
      <w:r w:rsidRPr="00803C54">
        <w:rPr>
          <w:rFonts w:ascii="Arial" w:eastAsia="Times New Roman" w:hAnsi="Arial" w:cs="Arial"/>
          <w:color w:val="000000"/>
          <w:lang w:eastAsia="en-NZ"/>
        </w:rPr>
        <w:t xml:space="preserve"> in contrast to the application as a whole, which helped to harness the complexity of distributed systems and integrate different software applications. </w:t>
      </w:r>
      <w:commentRangeStart w:id="3"/>
      <w:r w:rsidRPr="00803C54">
        <w:rPr>
          <w:rFonts w:ascii="Arial" w:eastAsia="Times New Roman" w:hAnsi="Arial" w:cs="Arial"/>
          <w:color w:val="000000"/>
          <w:lang w:eastAsia="en-NZ"/>
        </w:rPr>
        <w:t>SOA</w:t>
      </w:r>
      <w:commentRangeEnd w:id="3"/>
      <w:r w:rsidR="00E32855">
        <w:rPr>
          <w:rStyle w:val="CommentReference"/>
        </w:rPr>
        <w:commentReference w:id="3"/>
      </w:r>
      <w:r w:rsidRPr="00803C54">
        <w:rPr>
          <w:rFonts w:ascii="Arial" w:eastAsia="Times New Roman" w:hAnsi="Arial" w:cs="Arial"/>
          <w:color w:val="000000"/>
          <w:lang w:eastAsia="en-NZ"/>
        </w:rPr>
        <w:t xml:space="preserve"> is a "paradigm for organizing and utilizing distributed capabilities that may be under the control of different ownership domains" (</w:t>
      </w:r>
      <w:proofErr w:type="spellStart"/>
      <w:r w:rsidRPr="00803C54">
        <w:rPr>
          <w:rFonts w:ascii="Arial" w:eastAsia="Times New Roman" w:hAnsi="Arial" w:cs="Arial"/>
          <w:color w:val="000000"/>
          <w:lang w:eastAsia="en-NZ"/>
        </w:rPr>
        <w:t>MacKenzie</w:t>
      </w:r>
      <w:proofErr w:type="spellEnd"/>
      <w:r w:rsidRPr="00803C54">
        <w:rPr>
          <w:rFonts w:ascii="Arial" w:eastAsia="Times New Roman" w:hAnsi="Arial" w:cs="Arial"/>
          <w:color w:val="000000"/>
          <w:lang w:eastAsia="en-NZ"/>
        </w:rPr>
        <w:t xml:space="preserve"> et al., </w:t>
      </w:r>
      <w:commentRangeStart w:id="4"/>
      <w:r w:rsidRPr="00803C54">
        <w:rPr>
          <w:rFonts w:ascii="Arial" w:eastAsia="Times New Roman" w:hAnsi="Arial" w:cs="Arial"/>
          <w:color w:val="000000"/>
          <w:lang w:eastAsia="en-NZ"/>
        </w:rPr>
        <w:t>2006</w:t>
      </w:r>
      <w:commentRangeEnd w:id="4"/>
      <w:r w:rsidR="00E32855">
        <w:rPr>
          <w:rStyle w:val="CommentReference"/>
        </w:rPr>
        <w:commentReference w:id="4"/>
      </w:r>
      <w:r w:rsidRPr="00803C54">
        <w:rPr>
          <w:rFonts w:ascii="Arial" w:eastAsia="Times New Roman" w:hAnsi="Arial" w:cs="Arial"/>
          <w:color w:val="000000"/>
          <w:lang w:eastAsia="en-NZ"/>
        </w:rPr>
        <w:t xml:space="preserve">). SOA offered benefits like dynamism, reusability, and modularity, distributed development and integration of heterogeneous and legacy systems.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are the second iteration of the concept of SOA (</w:t>
      </w:r>
      <w:proofErr w:type="spellStart"/>
      <w:r w:rsidRPr="00803C54">
        <w:rPr>
          <w:rFonts w:ascii="Arial" w:eastAsia="Times New Roman" w:hAnsi="Arial" w:cs="Arial"/>
          <w:color w:val="000000"/>
          <w:lang w:eastAsia="en-NZ"/>
        </w:rPr>
        <w:t>Dragoni</w:t>
      </w:r>
      <w:proofErr w:type="spellEnd"/>
      <w:r w:rsidRPr="00803C54">
        <w:rPr>
          <w:rFonts w:ascii="Arial" w:eastAsia="Times New Roman" w:hAnsi="Arial" w:cs="Arial"/>
          <w:color w:val="000000"/>
          <w:lang w:eastAsia="en-NZ"/>
        </w:rPr>
        <w:t xml:space="preserve"> et al., 2017). </w:t>
      </w:r>
    </w:p>
    <w:p w14:paraId="58BCA77A"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After SOA, </w:t>
      </w:r>
      <w:proofErr w:type="spellStart"/>
      <w:r w:rsidRPr="00803C54">
        <w:rPr>
          <w:rFonts w:ascii="Arial" w:eastAsia="Times New Roman" w:hAnsi="Arial" w:cs="Arial"/>
          <w:color w:val="000000"/>
          <w:lang w:eastAsia="en-NZ"/>
        </w:rPr>
        <w:t>microservice</w:t>
      </w:r>
      <w:proofErr w:type="spellEnd"/>
      <w:r w:rsidRPr="00803C54">
        <w:rPr>
          <w:rFonts w:ascii="Arial" w:eastAsia="Times New Roman" w:hAnsi="Arial" w:cs="Arial"/>
          <w:color w:val="000000"/>
          <w:lang w:eastAsia="en-NZ"/>
        </w:rPr>
        <w:t xml:space="preserve"> architecture was introduced in early 2005 by Peter Rodgers that offered improved simplicity over </w:t>
      </w:r>
      <w:commentRangeStart w:id="5"/>
      <w:r w:rsidRPr="00803C54">
        <w:rPr>
          <w:rFonts w:ascii="Arial" w:eastAsia="Times New Roman" w:hAnsi="Arial" w:cs="Arial"/>
          <w:color w:val="000000"/>
          <w:lang w:eastAsia="en-NZ"/>
        </w:rPr>
        <w:t>SOA</w:t>
      </w:r>
      <w:commentRangeEnd w:id="5"/>
      <w:r w:rsidR="00E32855">
        <w:rPr>
          <w:rStyle w:val="CommentReference"/>
        </w:rPr>
        <w:commentReference w:id="5"/>
      </w:r>
      <w:r w:rsidRPr="00803C54">
        <w:rPr>
          <w:rFonts w:ascii="Arial" w:eastAsia="Times New Roman" w:hAnsi="Arial" w:cs="Arial"/>
          <w:color w:val="000000"/>
          <w:lang w:eastAsia="en-NZ"/>
        </w:rPr>
        <w:t xml:space="preserve">. Today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architecture is very popular and widely adopted as demonstrated in surveys conducted by different open-source integration providers and technology </w:t>
      </w:r>
      <w:commentRangeStart w:id="6"/>
      <w:r w:rsidRPr="00803C54">
        <w:rPr>
          <w:rFonts w:ascii="Arial" w:eastAsia="Times New Roman" w:hAnsi="Arial" w:cs="Arial"/>
          <w:color w:val="000000"/>
          <w:lang w:eastAsia="en-NZ"/>
        </w:rPr>
        <w:t>companies</w:t>
      </w:r>
      <w:commentRangeEnd w:id="6"/>
      <w:r w:rsidR="005D0B4B">
        <w:rPr>
          <w:rStyle w:val="CommentReference"/>
        </w:rPr>
        <w:commentReference w:id="6"/>
      </w:r>
      <w:r w:rsidRPr="00803C54">
        <w:rPr>
          <w:rFonts w:ascii="Arial" w:eastAsia="Times New Roman" w:hAnsi="Arial" w:cs="Arial"/>
          <w:color w:val="000000"/>
          <w:lang w:eastAsia="en-NZ"/>
        </w:rPr>
        <w:t xml:space="preserve"> (WSO2, CA </w:t>
      </w:r>
      <w:proofErr w:type="spellStart"/>
      <w:r w:rsidRPr="00803C54">
        <w:rPr>
          <w:rFonts w:ascii="Arial" w:eastAsia="Times New Roman" w:hAnsi="Arial" w:cs="Arial"/>
          <w:color w:val="000000"/>
          <w:lang w:eastAsia="en-NZ"/>
        </w:rPr>
        <w:t>technogies</w:t>
      </w:r>
      <w:proofErr w:type="spellEnd"/>
      <w:r w:rsidRPr="00803C54">
        <w:rPr>
          <w:rFonts w:ascii="Arial" w:eastAsia="Times New Roman" w:hAnsi="Arial" w:cs="Arial"/>
          <w:color w:val="000000"/>
          <w:lang w:eastAsia="en-NZ"/>
        </w:rPr>
        <w:t xml:space="preserve">, </w:t>
      </w:r>
      <w:proofErr w:type="spellStart"/>
      <w:r w:rsidRPr="00803C54">
        <w:rPr>
          <w:rFonts w:ascii="Arial" w:eastAsia="Times New Roman" w:hAnsi="Arial" w:cs="Arial"/>
          <w:color w:val="000000"/>
          <w:lang w:eastAsia="en-NZ"/>
        </w:rPr>
        <w:t>Runscope</w:t>
      </w:r>
      <w:proofErr w:type="spellEnd"/>
      <w:r w:rsidRPr="00803C54">
        <w:rPr>
          <w:rFonts w:ascii="Arial" w:eastAsia="Times New Roman" w:hAnsi="Arial" w:cs="Arial"/>
          <w:color w:val="000000"/>
          <w:lang w:eastAsia="en-NZ"/>
        </w:rPr>
        <w:t xml:space="preserve">, 2018, p. 2).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manages complexity by making services completely independent in development and </w:t>
      </w:r>
      <w:commentRangeStart w:id="7"/>
      <w:r w:rsidRPr="00803C54">
        <w:rPr>
          <w:rFonts w:ascii="Arial" w:eastAsia="Times New Roman" w:hAnsi="Arial" w:cs="Arial"/>
          <w:color w:val="000000"/>
          <w:lang w:eastAsia="en-NZ"/>
        </w:rPr>
        <w:t>deployment</w:t>
      </w:r>
      <w:commentRangeEnd w:id="7"/>
      <w:r w:rsidR="00E32855">
        <w:rPr>
          <w:rStyle w:val="CommentReference"/>
        </w:rPr>
        <w:commentReference w:id="7"/>
      </w:r>
      <w:r w:rsidRPr="00803C54">
        <w:rPr>
          <w:rFonts w:ascii="Arial" w:eastAsia="Times New Roman" w:hAnsi="Arial" w:cs="Arial"/>
          <w:color w:val="000000"/>
          <w:lang w:eastAsia="en-NZ"/>
        </w:rPr>
        <w:t xml:space="preserve">. The unique feature of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over SOA is its capability to independently deploy the services (Newman, 2015).</w:t>
      </w:r>
    </w:p>
    <w:p w14:paraId="5871E343" w14:textId="77777777" w:rsidR="00803C54" w:rsidRPr="00803C54" w:rsidRDefault="00803C54" w:rsidP="00803C54">
      <w:pPr>
        <w:spacing w:before="240" w:after="240" w:line="240" w:lineRule="auto"/>
        <w:jc w:val="both"/>
        <w:outlineLvl w:val="0"/>
        <w:rPr>
          <w:rFonts w:ascii="Times New Roman" w:eastAsia="Times New Roman" w:hAnsi="Times New Roman" w:cs="Times New Roman"/>
          <w:b/>
          <w:bCs/>
          <w:kern w:val="36"/>
          <w:sz w:val="48"/>
          <w:szCs w:val="48"/>
          <w:lang w:eastAsia="en-NZ"/>
        </w:rPr>
      </w:pPr>
      <w:proofErr w:type="spellStart"/>
      <w:r w:rsidRPr="00803C54">
        <w:rPr>
          <w:rFonts w:ascii="Arial" w:eastAsia="Times New Roman" w:hAnsi="Arial" w:cs="Arial"/>
          <w:color w:val="000000"/>
          <w:kern w:val="36"/>
          <w:sz w:val="40"/>
          <w:szCs w:val="40"/>
          <w:lang w:eastAsia="en-NZ"/>
        </w:rPr>
        <w:t>Microservices</w:t>
      </w:r>
      <w:proofErr w:type="spellEnd"/>
      <w:r w:rsidRPr="00803C54">
        <w:rPr>
          <w:rFonts w:ascii="Arial" w:eastAsia="Times New Roman" w:hAnsi="Arial" w:cs="Arial"/>
          <w:color w:val="000000"/>
          <w:kern w:val="36"/>
          <w:sz w:val="40"/>
          <w:szCs w:val="40"/>
          <w:lang w:eastAsia="en-NZ"/>
        </w:rPr>
        <w:t xml:space="preserve"> architecture </w:t>
      </w:r>
    </w:p>
    <w:p w14:paraId="2428696B"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architecture (MSA) is a modern architectural style for software development. In this architecture style, the small and autonomous services work together to achieve goals. [</w:t>
      </w:r>
      <w:commentRangeStart w:id="8"/>
      <w:r w:rsidRPr="00803C54">
        <w:rPr>
          <w:rFonts w:ascii="Arial" w:eastAsia="Times New Roman" w:hAnsi="Arial" w:cs="Arial"/>
          <w:color w:val="000000"/>
          <w:lang w:eastAsia="en-NZ"/>
        </w:rPr>
        <w:t>Newman</w:t>
      </w:r>
      <w:commentRangeEnd w:id="8"/>
      <w:r w:rsidR="00D609A2">
        <w:rPr>
          <w:rStyle w:val="CommentReference"/>
        </w:rPr>
        <w:commentReference w:id="8"/>
      </w:r>
      <w:r w:rsidRPr="00803C54">
        <w:rPr>
          <w:rFonts w:ascii="Arial" w:eastAsia="Times New Roman" w:hAnsi="Arial" w:cs="Arial"/>
          <w:color w:val="000000"/>
          <w:lang w:eastAsia="en-NZ"/>
        </w:rPr>
        <w:t xml:space="preserve">] in his book defines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as independent services with each service defined on the business boundaries, communicating with each other to achieve a specific goal. The fact that these services are independent entities brings many improvements and flexibility in testing, deployment, development and error handling [Micr00] which are otherwise difficult to achieve in the monolith style of </w:t>
      </w:r>
      <w:commentRangeStart w:id="9"/>
      <w:r w:rsidRPr="00803C54">
        <w:rPr>
          <w:rFonts w:ascii="Arial" w:eastAsia="Times New Roman" w:hAnsi="Arial" w:cs="Arial"/>
          <w:color w:val="000000"/>
          <w:lang w:eastAsia="en-NZ"/>
        </w:rPr>
        <w:t>architecture</w:t>
      </w:r>
      <w:commentRangeEnd w:id="9"/>
      <w:r w:rsidR="00D609A2">
        <w:rPr>
          <w:rStyle w:val="CommentReference"/>
        </w:rPr>
        <w:commentReference w:id="9"/>
      </w:r>
      <w:r w:rsidRPr="00803C54">
        <w:rPr>
          <w:rFonts w:ascii="Arial" w:eastAsia="Times New Roman" w:hAnsi="Arial" w:cs="Arial"/>
          <w:color w:val="000000"/>
          <w:lang w:eastAsia="en-NZ"/>
        </w:rPr>
        <w:t xml:space="preserve">. This also enhances scalability and allows each </w:t>
      </w:r>
      <w:proofErr w:type="spellStart"/>
      <w:r w:rsidRPr="00803C54">
        <w:rPr>
          <w:rFonts w:ascii="Arial" w:eastAsia="Times New Roman" w:hAnsi="Arial" w:cs="Arial"/>
          <w:color w:val="000000"/>
          <w:lang w:eastAsia="en-NZ"/>
        </w:rPr>
        <w:t>microservice</w:t>
      </w:r>
      <w:proofErr w:type="spellEnd"/>
      <w:r w:rsidRPr="00803C54">
        <w:rPr>
          <w:rFonts w:ascii="Arial" w:eastAsia="Times New Roman" w:hAnsi="Arial" w:cs="Arial"/>
          <w:color w:val="000000"/>
          <w:lang w:eastAsia="en-NZ"/>
        </w:rPr>
        <w:t xml:space="preserve"> to be independently scaled. However, these benefits introduce some challenges as well.</w:t>
      </w:r>
    </w:p>
    <w:p w14:paraId="3D60ECD0"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In addition to these three characteristics, </w:t>
      </w:r>
      <w:commentRangeStart w:id="10"/>
      <w:r w:rsidRPr="00803C54">
        <w:rPr>
          <w:rFonts w:ascii="Arial" w:eastAsia="Times New Roman" w:hAnsi="Arial" w:cs="Arial"/>
          <w:color w:val="000000"/>
          <w:lang w:eastAsia="en-NZ"/>
        </w:rPr>
        <w:t xml:space="preserve">you </w:t>
      </w:r>
      <w:commentRangeEnd w:id="10"/>
      <w:r w:rsidR="00C17C2D">
        <w:rPr>
          <w:rStyle w:val="CommentReference"/>
        </w:rPr>
        <w:commentReference w:id="10"/>
      </w:r>
      <w:r w:rsidRPr="00803C54">
        <w:rPr>
          <w:rFonts w:ascii="Arial" w:eastAsia="Times New Roman" w:hAnsi="Arial" w:cs="Arial"/>
          <w:color w:val="000000"/>
          <w:lang w:eastAsia="en-NZ"/>
        </w:rPr>
        <w:t xml:space="preserve">can identify two more fundamental attributes of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w:t>
      </w:r>
    </w:p>
    <w:p w14:paraId="4A69B137"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Each </w:t>
      </w:r>
      <w:proofErr w:type="spellStart"/>
      <w:r w:rsidRPr="00803C54">
        <w:rPr>
          <w:rFonts w:ascii="Arial" w:eastAsia="Times New Roman" w:hAnsi="Arial" w:cs="Arial"/>
          <w:color w:val="000000"/>
          <w:lang w:eastAsia="en-NZ"/>
        </w:rPr>
        <w:t>microservice</w:t>
      </w:r>
      <w:proofErr w:type="spellEnd"/>
      <w:r w:rsidRPr="00803C54">
        <w:rPr>
          <w:rFonts w:ascii="Arial" w:eastAsia="Times New Roman" w:hAnsi="Arial" w:cs="Arial"/>
          <w:color w:val="000000"/>
          <w:lang w:eastAsia="en-NZ"/>
        </w:rPr>
        <w:t xml:space="preserve"> can be deployed independently. Without this, a </w:t>
      </w:r>
      <w:proofErr w:type="spellStart"/>
      <w:r w:rsidRPr="00803C54">
        <w:rPr>
          <w:rFonts w:ascii="Arial" w:eastAsia="Times New Roman" w:hAnsi="Arial" w:cs="Arial"/>
          <w:color w:val="000000"/>
          <w:lang w:eastAsia="en-NZ"/>
        </w:rPr>
        <w:t>microservice</w:t>
      </w:r>
      <w:proofErr w:type="spellEnd"/>
      <w:r w:rsidRPr="00803C54">
        <w:rPr>
          <w:rFonts w:ascii="Arial" w:eastAsia="Times New Roman" w:hAnsi="Arial" w:cs="Arial"/>
          <w:color w:val="000000"/>
          <w:lang w:eastAsia="en-NZ"/>
        </w:rPr>
        <w:t xml:space="preserve"> application would still be monolithic at the point of deployment.</w:t>
      </w:r>
    </w:p>
    <w:p w14:paraId="53C07A06"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A </w:t>
      </w:r>
      <w:proofErr w:type="spellStart"/>
      <w:r w:rsidRPr="00803C54">
        <w:rPr>
          <w:rFonts w:ascii="Arial" w:eastAsia="Times New Roman" w:hAnsi="Arial" w:cs="Arial"/>
          <w:color w:val="000000"/>
          <w:lang w:eastAsia="en-NZ"/>
        </w:rPr>
        <w:t>microservice</w:t>
      </w:r>
      <w:proofErr w:type="spellEnd"/>
      <w:r w:rsidRPr="00803C54">
        <w:rPr>
          <w:rFonts w:ascii="Arial" w:eastAsia="Times New Roman" w:hAnsi="Arial" w:cs="Arial"/>
          <w:color w:val="000000"/>
          <w:lang w:eastAsia="en-NZ"/>
        </w:rPr>
        <w:t xml:space="preserve"> is replaceable. Having a single capability places natural bounds on size; likewise, it makes the individual responsibility, or role, of a service easy to </w:t>
      </w:r>
      <w:commentRangeStart w:id="11"/>
      <w:r w:rsidRPr="00803C54">
        <w:rPr>
          <w:rFonts w:ascii="Arial" w:eastAsia="Times New Roman" w:hAnsi="Arial" w:cs="Arial"/>
          <w:color w:val="000000"/>
          <w:lang w:eastAsia="en-NZ"/>
        </w:rPr>
        <w:t>comprehend</w:t>
      </w:r>
      <w:commentRangeEnd w:id="11"/>
      <w:r w:rsidR="00C17C2D">
        <w:rPr>
          <w:rStyle w:val="CommentReference"/>
        </w:rPr>
        <w:commentReference w:id="11"/>
      </w:r>
      <w:r w:rsidRPr="00803C54">
        <w:rPr>
          <w:rFonts w:ascii="Arial" w:eastAsia="Times New Roman" w:hAnsi="Arial" w:cs="Arial"/>
          <w:color w:val="000000"/>
          <w:lang w:eastAsia="en-NZ"/>
        </w:rPr>
        <w:t xml:space="preserve">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in action].</w:t>
      </w:r>
    </w:p>
    <w:p w14:paraId="1A16195D" w14:textId="77777777" w:rsidR="00803C54" w:rsidRPr="00803C54" w:rsidRDefault="00803C54" w:rsidP="00803C54">
      <w:pPr>
        <w:spacing w:after="0" w:line="240" w:lineRule="auto"/>
        <w:rPr>
          <w:rFonts w:ascii="Times New Roman" w:eastAsia="Times New Roman" w:hAnsi="Times New Roman" w:cs="Times New Roman"/>
          <w:sz w:val="24"/>
          <w:szCs w:val="24"/>
          <w:lang w:eastAsia="en-NZ"/>
        </w:rPr>
      </w:pPr>
    </w:p>
    <w:p w14:paraId="5CD7CED0" w14:textId="77777777" w:rsidR="00803C54" w:rsidRPr="00803C54" w:rsidRDefault="00803C54" w:rsidP="00803C54">
      <w:pPr>
        <w:spacing w:after="0" w:line="240" w:lineRule="auto"/>
        <w:rPr>
          <w:rFonts w:ascii="Times New Roman" w:eastAsia="Times New Roman" w:hAnsi="Times New Roman" w:cs="Times New Roman"/>
          <w:sz w:val="24"/>
          <w:szCs w:val="24"/>
          <w:lang w:eastAsia="en-NZ"/>
        </w:rPr>
      </w:pPr>
      <w:r w:rsidRPr="00803C54">
        <w:rPr>
          <w:rFonts w:ascii="Arial" w:eastAsia="Times New Roman" w:hAnsi="Arial" w:cs="Arial"/>
          <w:b/>
          <w:bCs/>
          <w:color w:val="000000"/>
          <w:lang w:eastAsia="en-NZ"/>
        </w:rPr>
        <w:t xml:space="preserve">Why is </w:t>
      </w:r>
      <w:proofErr w:type="spellStart"/>
      <w:r w:rsidRPr="00803C54">
        <w:rPr>
          <w:rFonts w:ascii="Arial" w:eastAsia="Times New Roman" w:hAnsi="Arial" w:cs="Arial"/>
          <w:b/>
          <w:bCs/>
          <w:color w:val="000000"/>
          <w:lang w:eastAsia="en-NZ"/>
        </w:rPr>
        <w:t>microservice</w:t>
      </w:r>
      <w:proofErr w:type="spellEnd"/>
      <w:r w:rsidRPr="00803C54">
        <w:rPr>
          <w:rFonts w:ascii="Arial" w:eastAsia="Times New Roman" w:hAnsi="Arial" w:cs="Arial"/>
          <w:b/>
          <w:bCs/>
          <w:color w:val="000000"/>
          <w:lang w:eastAsia="en-NZ"/>
        </w:rPr>
        <w:t xml:space="preserve"> a good </w:t>
      </w:r>
      <w:commentRangeStart w:id="12"/>
      <w:r w:rsidRPr="00803C54">
        <w:rPr>
          <w:rFonts w:ascii="Arial" w:eastAsia="Times New Roman" w:hAnsi="Arial" w:cs="Arial"/>
          <w:b/>
          <w:bCs/>
          <w:color w:val="000000"/>
          <w:lang w:eastAsia="en-NZ"/>
        </w:rPr>
        <w:t>choice</w:t>
      </w:r>
      <w:commentRangeEnd w:id="12"/>
      <w:r w:rsidR="00B95B98">
        <w:rPr>
          <w:rStyle w:val="CommentReference"/>
        </w:rPr>
        <w:commentReference w:id="12"/>
      </w:r>
      <w:r w:rsidRPr="00803C54">
        <w:rPr>
          <w:rFonts w:ascii="Arial" w:eastAsia="Times New Roman" w:hAnsi="Arial" w:cs="Arial"/>
          <w:b/>
          <w:bCs/>
          <w:color w:val="000000"/>
          <w:lang w:eastAsia="en-NZ"/>
        </w:rPr>
        <w:t>?</w:t>
      </w:r>
    </w:p>
    <w:p w14:paraId="5E25ED15" w14:textId="00CA7253"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proofErr w:type="spellStart"/>
      <w:r w:rsidRPr="00803C54">
        <w:rPr>
          <w:rFonts w:ascii="Arial" w:eastAsia="Times New Roman" w:hAnsi="Arial" w:cs="Arial"/>
          <w:color w:val="000000"/>
          <w:lang w:eastAsia="en-NZ"/>
        </w:rPr>
        <w:lastRenderedPageBreak/>
        <w:t>Microservices</w:t>
      </w:r>
      <w:proofErr w:type="spellEnd"/>
      <w:r w:rsidRPr="00803C54">
        <w:rPr>
          <w:rFonts w:ascii="Arial" w:eastAsia="Times New Roman" w:hAnsi="Arial" w:cs="Arial"/>
          <w:color w:val="000000"/>
          <w:lang w:eastAsia="en-NZ"/>
        </w:rPr>
        <w:t xml:space="preserve"> architecture started with the goal to be able to deploy smaller parts of software independently without affecting the rest of the application</w:t>
      </w:r>
      <w:del w:id="13" w:author="Marta Vos" w:date="2021-01-23T10:15:00Z">
        <w:r w:rsidRPr="00803C54" w:rsidDel="00F61F94">
          <w:rPr>
            <w:rFonts w:ascii="Arial" w:eastAsia="Times New Roman" w:hAnsi="Arial" w:cs="Arial"/>
            <w:color w:val="000000"/>
            <w:lang w:eastAsia="en-NZ"/>
          </w:rPr>
          <w:delText xml:space="preserve"> </w:delText>
        </w:r>
      </w:del>
      <w:r w:rsidRPr="00803C54">
        <w:rPr>
          <w:rFonts w:ascii="Arial" w:eastAsia="Times New Roman" w:hAnsi="Arial" w:cs="Arial"/>
          <w:color w:val="000000"/>
          <w:lang w:eastAsia="en-NZ"/>
        </w:rPr>
        <w:t xml:space="preserve">. However, this has evolved and started to influence the way software is architected from the outset.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therefore suit evolutionary design, where the business anticipates that certain functions may fail in the </w:t>
      </w:r>
      <w:commentRangeStart w:id="14"/>
      <w:r w:rsidRPr="00803C54">
        <w:rPr>
          <w:rFonts w:ascii="Arial" w:eastAsia="Times New Roman" w:hAnsi="Arial" w:cs="Arial"/>
          <w:color w:val="000000"/>
          <w:lang w:eastAsia="en-NZ"/>
        </w:rPr>
        <w:t>future</w:t>
      </w:r>
      <w:commentRangeEnd w:id="14"/>
      <w:r w:rsidR="00F61F94">
        <w:rPr>
          <w:rStyle w:val="CommentReference"/>
        </w:rPr>
        <w:commentReference w:id="14"/>
      </w:r>
      <w:r w:rsidRPr="00803C54">
        <w:rPr>
          <w:rFonts w:ascii="Arial" w:eastAsia="Times New Roman" w:hAnsi="Arial" w:cs="Arial"/>
          <w:color w:val="000000"/>
          <w:lang w:eastAsia="en-NZ"/>
        </w:rPr>
        <w:t xml:space="preserve">. Business models that are scalable need applications that can be reconfigured and augmented as scenarios </w:t>
      </w:r>
      <w:commentRangeStart w:id="15"/>
      <w:r w:rsidRPr="00803C54">
        <w:rPr>
          <w:rFonts w:ascii="Arial" w:eastAsia="Times New Roman" w:hAnsi="Arial" w:cs="Arial"/>
          <w:color w:val="000000"/>
          <w:lang w:eastAsia="en-NZ"/>
        </w:rPr>
        <w:t>evolve</w:t>
      </w:r>
      <w:commentRangeEnd w:id="15"/>
      <w:r w:rsidR="00F61F94">
        <w:rPr>
          <w:rStyle w:val="CommentReference"/>
        </w:rPr>
        <w:commentReference w:id="15"/>
      </w:r>
      <w:r w:rsidRPr="00803C54">
        <w:rPr>
          <w:rFonts w:ascii="Arial" w:eastAsia="Times New Roman" w:hAnsi="Arial" w:cs="Arial"/>
          <w:color w:val="000000"/>
          <w:lang w:eastAsia="en-NZ"/>
        </w:rPr>
        <w:t xml:space="preserve">. Since each </w:t>
      </w:r>
      <w:proofErr w:type="spellStart"/>
      <w:r w:rsidRPr="00803C54">
        <w:rPr>
          <w:rFonts w:ascii="Arial" w:eastAsia="Times New Roman" w:hAnsi="Arial" w:cs="Arial"/>
          <w:color w:val="000000"/>
          <w:lang w:eastAsia="en-NZ"/>
        </w:rPr>
        <w:t>microservice</w:t>
      </w:r>
      <w:proofErr w:type="spellEnd"/>
      <w:r w:rsidRPr="00803C54">
        <w:rPr>
          <w:rFonts w:ascii="Arial" w:eastAsia="Times New Roman" w:hAnsi="Arial" w:cs="Arial"/>
          <w:color w:val="000000"/>
          <w:lang w:eastAsia="en-NZ"/>
        </w:rPr>
        <w:t xml:space="preserve"> is a small business process, and because it represents a small aspect of business functionality, it is easy to replace or change the </w:t>
      </w:r>
      <w:commentRangeStart w:id="16"/>
      <w:r w:rsidRPr="00803C54">
        <w:rPr>
          <w:rFonts w:ascii="Arial" w:eastAsia="Times New Roman" w:hAnsi="Arial" w:cs="Arial"/>
          <w:color w:val="000000"/>
          <w:lang w:eastAsia="en-NZ"/>
        </w:rPr>
        <w:t>workflow</w:t>
      </w:r>
      <w:commentRangeEnd w:id="16"/>
      <w:r w:rsidR="00F61F94">
        <w:rPr>
          <w:rStyle w:val="CommentReference"/>
        </w:rPr>
        <w:commentReference w:id="16"/>
      </w:r>
      <w:r w:rsidRPr="00803C54">
        <w:rPr>
          <w:rFonts w:ascii="Arial" w:eastAsia="Times New Roman" w:hAnsi="Arial" w:cs="Arial"/>
          <w:color w:val="000000"/>
          <w:lang w:eastAsia="en-NZ"/>
        </w:rPr>
        <w:t>. A web service based approach is more challenging in this respect, as the focus on object reuse means that changes can often affect many disparate parts of the application.</w:t>
      </w:r>
      <w:ins w:id="17" w:author="Marta Vos" w:date="2021-01-23T10:17:00Z">
        <w:r w:rsidR="00F61F94">
          <w:rPr>
            <w:rFonts w:ascii="Arial" w:eastAsia="Times New Roman" w:hAnsi="Arial" w:cs="Arial"/>
            <w:color w:val="000000"/>
            <w:lang w:eastAsia="en-NZ"/>
          </w:rPr>
          <w:t xml:space="preserve"> </w:t>
        </w:r>
      </w:ins>
      <w:r w:rsidRPr="00803C54">
        <w:rPr>
          <w:rFonts w:ascii="Arial" w:eastAsia="Times New Roman" w:hAnsi="Arial" w:cs="Arial"/>
          <w:color w:val="000000"/>
          <w:lang w:eastAsia="en-NZ"/>
        </w:rPr>
        <w:t xml:space="preserve">Technical heterogeneity leads to </w:t>
      </w:r>
      <w:commentRangeStart w:id="18"/>
      <w:proofErr w:type="spellStart"/>
      <w:r w:rsidRPr="00803C54">
        <w:rPr>
          <w:rFonts w:ascii="Arial" w:eastAsia="Times New Roman" w:hAnsi="Arial" w:cs="Arial"/>
          <w:color w:val="000000"/>
          <w:lang w:eastAsia="en-NZ"/>
        </w:rPr>
        <w:t>microservice</w:t>
      </w:r>
      <w:commentRangeEnd w:id="18"/>
      <w:proofErr w:type="spellEnd"/>
      <w:r w:rsidR="00F61F94">
        <w:rPr>
          <w:rStyle w:val="CommentReference"/>
        </w:rPr>
        <w:commentReference w:id="18"/>
      </w:r>
      <w:r w:rsidRPr="00803C54">
        <w:rPr>
          <w:rFonts w:ascii="Arial" w:eastAsia="Times New Roman" w:hAnsi="Arial" w:cs="Arial"/>
          <w:color w:val="000000"/>
          <w:lang w:eastAsia="en-NZ"/>
        </w:rPr>
        <w:t xml:space="preserve">. Development friction increases as complex systems grow and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reduce </w:t>
      </w:r>
      <w:commentRangeStart w:id="19"/>
      <w:r w:rsidRPr="00803C54">
        <w:rPr>
          <w:rFonts w:ascii="Arial" w:eastAsia="Times New Roman" w:hAnsi="Arial" w:cs="Arial"/>
          <w:color w:val="000000"/>
          <w:lang w:eastAsia="en-NZ"/>
        </w:rPr>
        <w:t>friction</w:t>
      </w:r>
      <w:commentRangeEnd w:id="19"/>
      <w:r w:rsidR="00F61F94">
        <w:rPr>
          <w:rStyle w:val="CommentReference"/>
        </w:rPr>
        <w:commentReference w:id="19"/>
      </w:r>
      <w:r w:rsidRPr="00803C54">
        <w:rPr>
          <w:rFonts w:ascii="Arial" w:eastAsia="Times New Roman" w:hAnsi="Arial" w:cs="Arial"/>
          <w:color w:val="000000"/>
          <w:lang w:eastAsia="en-NZ"/>
        </w:rPr>
        <w:t xml:space="preserve"> and </w:t>
      </w:r>
      <w:commentRangeStart w:id="20"/>
      <w:r w:rsidRPr="00803C54">
        <w:rPr>
          <w:rFonts w:ascii="Arial" w:eastAsia="Times New Roman" w:hAnsi="Arial" w:cs="Arial"/>
          <w:color w:val="000000"/>
          <w:lang w:eastAsia="en-NZ"/>
        </w:rPr>
        <w:t>risk</w:t>
      </w:r>
      <w:commentRangeEnd w:id="20"/>
      <w:r w:rsidR="00F61F94">
        <w:rPr>
          <w:rStyle w:val="CommentReference"/>
        </w:rPr>
        <w:commentReference w:id="20"/>
      </w:r>
      <w:r w:rsidRPr="00803C54">
        <w:rPr>
          <w:rFonts w:ascii="Arial" w:eastAsia="Times New Roman" w:hAnsi="Arial" w:cs="Arial"/>
          <w:color w:val="000000"/>
          <w:lang w:eastAsia="en-NZ"/>
        </w:rPr>
        <w:t>. </w:t>
      </w:r>
    </w:p>
    <w:p w14:paraId="70053191" w14:textId="77777777" w:rsidR="00803C54" w:rsidRPr="00803C54" w:rsidRDefault="00803C54" w:rsidP="00803C54">
      <w:pPr>
        <w:spacing w:after="0" w:line="240" w:lineRule="auto"/>
        <w:rPr>
          <w:rFonts w:ascii="Times New Roman" w:eastAsia="Times New Roman" w:hAnsi="Times New Roman" w:cs="Times New Roman"/>
          <w:sz w:val="24"/>
          <w:szCs w:val="24"/>
          <w:lang w:eastAsia="en-NZ"/>
        </w:rPr>
      </w:pPr>
    </w:p>
    <w:p w14:paraId="124B79F2" w14:textId="77777777" w:rsidR="00803C54" w:rsidRPr="00803C54" w:rsidRDefault="00803C54" w:rsidP="00803C54">
      <w:pPr>
        <w:spacing w:after="0" w:line="240" w:lineRule="auto"/>
        <w:rPr>
          <w:rFonts w:ascii="Times New Roman" w:eastAsia="Times New Roman" w:hAnsi="Times New Roman" w:cs="Times New Roman"/>
          <w:sz w:val="24"/>
          <w:szCs w:val="24"/>
          <w:lang w:eastAsia="en-NZ"/>
        </w:rPr>
      </w:pPr>
      <w:r w:rsidRPr="00803C54">
        <w:rPr>
          <w:rFonts w:ascii="Arial" w:eastAsia="Times New Roman" w:hAnsi="Arial" w:cs="Arial"/>
          <w:b/>
          <w:bCs/>
          <w:color w:val="000000"/>
          <w:lang w:eastAsia="en-NZ"/>
        </w:rPr>
        <w:t>Challenges</w:t>
      </w:r>
    </w:p>
    <w:p w14:paraId="7491EC89"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Having these granular independent services means that the execution of multiple services in specific orders can derive business value, and therefore, the way they interact has a pivotal role [</w:t>
      </w:r>
      <w:commentRangeStart w:id="21"/>
      <w:r w:rsidRPr="00803C54">
        <w:rPr>
          <w:rFonts w:ascii="Arial" w:eastAsia="Times New Roman" w:hAnsi="Arial" w:cs="Arial"/>
          <w:color w:val="000000"/>
          <w:lang w:eastAsia="en-NZ"/>
        </w:rPr>
        <w:t>InSi18</w:t>
      </w:r>
      <w:commentRangeEnd w:id="21"/>
      <w:r w:rsidR="00F61F94">
        <w:rPr>
          <w:rStyle w:val="CommentReference"/>
        </w:rPr>
        <w:commentReference w:id="21"/>
      </w:r>
      <w:r w:rsidRPr="00803C54">
        <w:rPr>
          <w:rFonts w:ascii="Arial" w:eastAsia="Times New Roman" w:hAnsi="Arial" w:cs="Arial"/>
          <w:color w:val="000000"/>
          <w:lang w:eastAsia="en-NZ"/>
        </w:rPr>
        <w:t xml:space="preserve">]. In real-world scenarios, end-to-end business processes can be long-running, parallel, and also sometimes might require human </w:t>
      </w:r>
      <w:commentRangeStart w:id="22"/>
      <w:r w:rsidRPr="00803C54">
        <w:rPr>
          <w:rFonts w:ascii="Arial" w:eastAsia="Times New Roman" w:hAnsi="Arial" w:cs="Arial"/>
          <w:color w:val="000000"/>
          <w:lang w:eastAsia="en-NZ"/>
        </w:rPr>
        <w:t>intervention</w:t>
      </w:r>
      <w:commentRangeEnd w:id="22"/>
      <w:r w:rsidR="00F61F94">
        <w:rPr>
          <w:rStyle w:val="CommentReference"/>
        </w:rPr>
        <w:commentReference w:id="22"/>
      </w:r>
      <w:r w:rsidRPr="00803C54">
        <w:rPr>
          <w:rFonts w:ascii="Arial" w:eastAsia="Times New Roman" w:hAnsi="Arial" w:cs="Arial"/>
          <w:color w:val="000000"/>
          <w:lang w:eastAsia="en-NZ"/>
        </w:rPr>
        <w:t xml:space="preserve"> [InSi18]. This research focuses on this critical aspect of communication within the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and the technology used for the communication between the services.</w:t>
      </w:r>
    </w:p>
    <w:p w14:paraId="1D2C49BE" w14:textId="77777777" w:rsidR="00803C54" w:rsidRPr="00803C54" w:rsidRDefault="00803C54" w:rsidP="00803C54">
      <w:pPr>
        <w:spacing w:before="240" w:after="240" w:line="240" w:lineRule="auto"/>
        <w:jc w:val="both"/>
        <w:outlineLvl w:val="0"/>
        <w:rPr>
          <w:rFonts w:ascii="Times New Roman" w:eastAsia="Times New Roman" w:hAnsi="Times New Roman" w:cs="Times New Roman"/>
          <w:b/>
          <w:bCs/>
          <w:kern w:val="36"/>
          <w:sz w:val="48"/>
          <w:szCs w:val="48"/>
          <w:lang w:eastAsia="en-NZ"/>
        </w:rPr>
      </w:pPr>
      <w:r w:rsidRPr="00803C54">
        <w:rPr>
          <w:rFonts w:ascii="Arial" w:eastAsia="Times New Roman" w:hAnsi="Arial" w:cs="Arial"/>
          <w:color w:val="000000"/>
          <w:kern w:val="36"/>
          <w:sz w:val="40"/>
          <w:szCs w:val="40"/>
          <w:lang w:eastAsia="en-NZ"/>
        </w:rPr>
        <w:t>Integration Technology</w:t>
      </w:r>
    </w:p>
    <w:p w14:paraId="4715CF2C" w14:textId="4EBA4D85"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Getting integration right is the single most important aspect of the technology associated with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w:t>
      </w:r>
      <w:commentRangeStart w:id="23"/>
      <w:r w:rsidRPr="00803C54">
        <w:rPr>
          <w:rFonts w:ascii="Arial" w:eastAsia="Times New Roman" w:hAnsi="Arial" w:cs="Arial"/>
          <w:color w:val="000000"/>
          <w:lang w:eastAsia="en-NZ"/>
        </w:rPr>
        <w:t>Newman</w:t>
      </w:r>
      <w:commentRangeEnd w:id="23"/>
      <w:r w:rsidR="00C928D3">
        <w:rPr>
          <w:rStyle w:val="CommentReference"/>
        </w:rPr>
        <w:commentReference w:id="23"/>
      </w:r>
      <w:r w:rsidRPr="00803C54">
        <w:rPr>
          <w:rFonts w:ascii="Arial" w:eastAsia="Times New Roman" w:hAnsi="Arial" w:cs="Arial"/>
          <w:color w:val="000000"/>
          <w:lang w:eastAsia="en-NZ"/>
        </w:rPr>
        <w:t xml:space="preserve">]. When </w:t>
      </w:r>
      <w:proofErr w:type="spellStart"/>
      <w:r w:rsidRPr="00803C54">
        <w:rPr>
          <w:rFonts w:ascii="Arial" w:eastAsia="Times New Roman" w:hAnsi="Arial" w:cs="Arial"/>
          <w:color w:val="000000"/>
          <w:lang w:eastAsia="en-NZ"/>
        </w:rPr>
        <w:t>well done</w:t>
      </w:r>
      <w:proofErr w:type="spellEnd"/>
      <w:r w:rsidRPr="00803C54">
        <w:rPr>
          <w:rFonts w:ascii="Arial" w:eastAsia="Times New Roman" w:hAnsi="Arial" w:cs="Arial"/>
          <w:color w:val="000000"/>
          <w:lang w:eastAsia="en-NZ"/>
        </w:rPr>
        <w:t xml:space="preserve">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retain their autonomy. There </w:t>
      </w:r>
      <w:del w:id="24" w:author="Marta Vos" w:date="2021-01-23T10:19:00Z">
        <w:r w:rsidRPr="00803C54" w:rsidDel="00C928D3">
          <w:rPr>
            <w:rFonts w:ascii="Arial" w:eastAsia="Times New Roman" w:hAnsi="Arial" w:cs="Arial"/>
            <w:color w:val="000000"/>
            <w:lang w:eastAsia="en-NZ"/>
          </w:rPr>
          <w:delText xml:space="preserve">is </w:delText>
        </w:r>
      </w:del>
      <w:ins w:id="25" w:author="Marta Vos" w:date="2021-01-23T10:19:00Z">
        <w:r w:rsidR="00C928D3">
          <w:rPr>
            <w:rFonts w:ascii="Arial" w:eastAsia="Times New Roman" w:hAnsi="Arial" w:cs="Arial"/>
            <w:color w:val="000000"/>
            <w:lang w:eastAsia="en-NZ"/>
          </w:rPr>
          <w:t>are</w:t>
        </w:r>
        <w:r w:rsidR="00C928D3" w:rsidRPr="00803C54">
          <w:rPr>
            <w:rFonts w:ascii="Arial" w:eastAsia="Times New Roman" w:hAnsi="Arial" w:cs="Arial"/>
            <w:color w:val="000000"/>
            <w:lang w:eastAsia="en-NZ"/>
          </w:rPr>
          <w:t xml:space="preserve"> </w:t>
        </w:r>
      </w:ins>
      <w:r w:rsidRPr="00803C54">
        <w:rPr>
          <w:rFonts w:ascii="Arial" w:eastAsia="Times New Roman" w:hAnsi="Arial" w:cs="Arial"/>
          <w:color w:val="000000"/>
          <w:lang w:eastAsia="en-NZ"/>
        </w:rPr>
        <w:t xml:space="preserve">an array of integration technologies available such as SOAP, REST and </w:t>
      </w:r>
      <w:commentRangeStart w:id="26"/>
      <w:r w:rsidRPr="00803C54">
        <w:rPr>
          <w:rFonts w:ascii="Arial" w:eastAsia="Times New Roman" w:hAnsi="Arial" w:cs="Arial"/>
          <w:color w:val="000000"/>
          <w:lang w:eastAsia="en-NZ"/>
        </w:rPr>
        <w:t>RPC</w:t>
      </w:r>
      <w:commentRangeEnd w:id="26"/>
      <w:r w:rsidR="00C928D3">
        <w:rPr>
          <w:rStyle w:val="CommentReference"/>
        </w:rPr>
        <w:commentReference w:id="26"/>
      </w:r>
      <w:r w:rsidRPr="00803C54">
        <w:rPr>
          <w:rFonts w:ascii="Arial" w:eastAsia="Times New Roman" w:hAnsi="Arial" w:cs="Arial"/>
          <w:color w:val="000000"/>
          <w:lang w:eastAsia="en-NZ"/>
        </w:rPr>
        <w:t xml:space="preserve">. Integration technologies need to provide security, recoverability, </w:t>
      </w:r>
      <w:proofErr w:type="spellStart"/>
      <w:r w:rsidRPr="00803C54">
        <w:rPr>
          <w:rFonts w:ascii="Arial" w:eastAsia="Times New Roman" w:hAnsi="Arial" w:cs="Arial"/>
          <w:color w:val="000000"/>
          <w:lang w:eastAsia="en-NZ"/>
        </w:rPr>
        <w:t>interruptibility</w:t>
      </w:r>
      <w:proofErr w:type="spellEnd"/>
      <w:r w:rsidRPr="00803C54">
        <w:rPr>
          <w:rFonts w:ascii="Arial" w:eastAsia="Times New Roman" w:hAnsi="Arial" w:cs="Arial"/>
          <w:color w:val="000000"/>
          <w:lang w:eastAsia="en-NZ"/>
        </w:rPr>
        <w:t xml:space="preserve"> or transactions while communicating with other services, API's or </w:t>
      </w:r>
      <w:commentRangeStart w:id="27"/>
      <w:r w:rsidRPr="00803C54">
        <w:rPr>
          <w:rFonts w:ascii="Arial" w:eastAsia="Times New Roman" w:hAnsi="Arial" w:cs="Arial"/>
          <w:color w:val="000000"/>
          <w:lang w:eastAsia="en-NZ"/>
        </w:rPr>
        <w:t>resources</w:t>
      </w:r>
      <w:commentRangeEnd w:id="27"/>
      <w:r w:rsidR="00C928D3">
        <w:rPr>
          <w:rStyle w:val="CommentReference"/>
        </w:rPr>
        <w:commentReference w:id="27"/>
      </w:r>
      <w:r w:rsidRPr="00803C54">
        <w:rPr>
          <w:rFonts w:ascii="Arial" w:eastAsia="Times New Roman" w:hAnsi="Arial" w:cs="Arial"/>
          <w:color w:val="000000"/>
          <w:lang w:eastAsia="en-NZ"/>
        </w:rPr>
        <w:t>. </w:t>
      </w:r>
    </w:p>
    <w:p w14:paraId="2AB999F6" w14:textId="5C7D76A1"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There are </w:t>
      </w:r>
      <w:ins w:id="28" w:author="Marta Vos" w:date="2021-01-23T10:19:00Z">
        <w:r w:rsidR="00C928D3">
          <w:rPr>
            <w:rFonts w:ascii="Arial" w:eastAsia="Times New Roman" w:hAnsi="Arial" w:cs="Arial"/>
            <w:color w:val="000000"/>
            <w:lang w:eastAsia="en-NZ"/>
          </w:rPr>
          <w:t xml:space="preserve">a </w:t>
        </w:r>
      </w:ins>
      <w:r w:rsidRPr="00803C54">
        <w:rPr>
          <w:rFonts w:ascii="Arial" w:eastAsia="Times New Roman" w:hAnsi="Arial" w:cs="Arial"/>
          <w:color w:val="000000"/>
          <w:lang w:eastAsia="en-NZ"/>
        </w:rPr>
        <w:t xml:space="preserve">few factors to keep in mind before choosing the integration technologies. According to [Martin </w:t>
      </w:r>
      <w:commentRangeStart w:id="29"/>
      <w:r w:rsidRPr="00803C54">
        <w:rPr>
          <w:rFonts w:ascii="Arial" w:eastAsia="Times New Roman" w:hAnsi="Arial" w:cs="Arial"/>
          <w:color w:val="000000"/>
          <w:lang w:eastAsia="en-NZ"/>
        </w:rPr>
        <w:t>Fowler</w:t>
      </w:r>
      <w:commentRangeEnd w:id="29"/>
      <w:r w:rsidR="00C928D3">
        <w:rPr>
          <w:rStyle w:val="CommentReference"/>
        </w:rPr>
        <w:commentReference w:id="29"/>
      </w:r>
      <w:r w:rsidRPr="00803C54">
        <w:rPr>
          <w:rFonts w:ascii="Arial" w:eastAsia="Times New Roman" w:hAnsi="Arial" w:cs="Arial"/>
          <w:color w:val="000000"/>
          <w:lang w:eastAsia="en-NZ"/>
        </w:rPr>
        <w:t xml:space="preserve">], the way two services communicate with each other has to be simple, light weight and technology </w:t>
      </w:r>
      <w:commentRangeStart w:id="30"/>
      <w:r w:rsidRPr="00803C54">
        <w:rPr>
          <w:rFonts w:ascii="Arial" w:eastAsia="Times New Roman" w:hAnsi="Arial" w:cs="Arial"/>
          <w:color w:val="000000"/>
          <w:lang w:eastAsia="en-NZ"/>
        </w:rPr>
        <w:t>agnostic</w:t>
      </w:r>
      <w:commentRangeEnd w:id="30"/>
      <w:r w:rsidR="00C928D3">
        <w:rPr>
          <w:rStyle w:val="CommentReference"/>
        </w:rPr>
        <w:commentReference w:id="30"/>
      </w:r>
      <w:r w:rsidRPr="00803C54">
        <w:rPr>
          <w:rFonts w:ascii="Arial" w:eastAsia="Times New Roman" w:hAnsi="Arial" w:cs="Arial"/>
          <w:color w:val="000000"/>
          <w:lang w:eastAsia="en-NZ"/>
        </w:rPr>
        <w:t xml:space="preserve">. Bearing this factors, the technology best suited for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architecture are - </w:t>
      </w:r>
    </w:p>
    <w:p w14:paraId="2D543714" w14:textId="77777777" w:rsidR="00803C54" w:rsidRPr="00803C54" w:rsidRDefault="00803C54" w:rsidP="00803C54">
      <w:pPr>
        <w:numPr>
          <w:ilvl w:val="0"/>
          <w:numId w:val="1"/>
        </w:numPr>
        <w:spacing w:before="240" w:after="240" w:line="240" w:lineRule="auto"/>
        <w:jc w:val="both"/>
        <w:textAlignment w:val="baseline"/>
        <w:rPr>
          <w:rFonts w:ascii="Arial" w:eastAsia="Times New Roman" w:hAnsi="Arial" w:cs="Arial"/>
          <w:b/>
          <w:bCs/>
          <w:color w:val="000000"/>
          <w:lang w:eastAsia="en-NZ"/>
        </w:rPr>
      </w:pPr>
      <w:r w:rsidRPr="00803C54">
        <w:rPr>
          <w:rFonts w:ascii="Arial" w:eastAsia="Times New Roman" w:hAnsi="Arial" w:cs="Arial"/>
          <w:b/>
          <w:bCs/>
          <w:color w:val="000000"/>
          <w:lang w:eastAsia="en-NZ"/>
        </w:rPr>
        <w:t>REST over HTTP </w:t>
      </w:r>
    </w:p>
    <w:p w14:paraId="12D1C366"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Representational State Transfer (</w:t>
      </w:r>
      <w:proofErr w:type="spellStart"/>
      <w:r w:rsidRPr="00803C54">
        <w:rPr>
          <w:rFonts w:ascii="Arial" w:eastAsia="Times New Roman" w:hAnsi="Arial" w:cs="Arial"/>
          <w:color w:val="000000"/>
          <w:lang w:eastAsia="en-NZ"/>
        </w:rPr>
        <w:t>ReST</w:t>
      </w:r>
      <w:proofErr w:type="spellEnd"/>
      <w:r w:rsidRPr="00803C54">
        <w:rPr>
          <w:rFonts w:ascii="Arial" w:eastAsia="Times New Roman" w:hAnsi="Arial" w:cs="Arial"/>
          <w:color w:val="000000"/>
          <w:lang w:eastAsia="en-NZ"/>
        </w:rPr>
        <w:t xml:space="preserve">) is an architectural style inspired by the </w:t>
      </w:r>
      <w:commentRangeStart w:id="31"/>
      <w:r w:rsidRPr="00803C54">
        <w:rPr>
          <w:rFonts w:ascii="Arial" w:eastAsia="Times New Roman" w:hAnsi="Arial" w:cs="Arial"/>
          <w:color w:val="000000"/>
          <w:lang w:eastAsia="en-NZ"/>
        </w:rPr>
        <w:t>Web</w:t>
      </w:r>
      <w:commentRangeEnd w:id="31"/>
      <w:r w:rsidR="00C928D3">
        <w:rPr>
          <w:rStyle w:val="CommentReference"/>
        </w:rPr>
        <w:commentReference w:id="31"/>
      </w:r>
      <w:r w:rsidRPr="00803C54">
        <w:rPr>
          <w:rFonts w:ascii="Arial" w:eastAsia="Times New Roman" w:hAnsi="Arial" w:cs="Arial"/>
          <w:color w:val="000000"/>
          <w:lang w:eastAsia="en-NZ"/>
        </w:rPr>
        <w:t xml:space="preserve">. REST itself doesn’t really talk about underlying protocols, although it is most commonly used over HTTP. </w:t>
      </w:r>
      <w:proofErr w:type="spellStart"/>
      <w:r w:rsidRPr="00803C54">
        <w:rPr>
          <w:rFonts w:ascii="Arial" w:eastAsia="Times New Roman" w:hAnsi="Arial" w:cs="Arial"/>
          <w:color w:val="000000"/>
          <w:lang w:eastAsia="en-NZ"/>
        </w:rPr>
        <w:t>ReST</w:t>
      </w:r>
      <w:proofErr w:type="spellEnd"/>
      <w:r w:rsidRPr="00803C54">
        <w:rPr>
          <w:rFonts w:ascii="Arial" w:eastAsia="Times New Roman" w:hAnsi="Arial" w:cs="Arial"/>
          <w:color w:val="000000"/>
          <w:lang w:eastAsia="en-NZ"/>
        </w:rPr>
        <w:t xml:space="preserve"> can be used with other protocols but some of the features that HTTP gives as part of the specification, such as verbs, make implementing REST over HTTP </w:t>
      </w:r>
      <w:commentRangeStart w:id="32"/>
      <w:r w:rsidRPr="00803C54">
        <w:rPr>
          <w:rFonts w:ascii="Arial" w:eastAsia="Times New Roman" w:hAnsi="Arial" w:cs="Arial"/>
          <w:color w:val="000000"/>
          <w:lang w:eastAsia="en-NZ"/>
        </w:rPr>
        <w:t>easier</w:t>
      </w:r>
      <w:commentRangeEnd w:id="32"/>
      <w:r w:rsidR="00C928D3">
        <w:rPr>
          <w:rStyle w:val="CommentReference"/>
        </w:rPr>
        <w:commentReference w:id="32"/>
      </w:r>
      <w:r w:rsidRPr="00803C54">
        <w:rPr>
          <w:rFonts w:ascii="Arial" w:eastAsia="Times New Roman" w:hAnsi="Arial" w:cs="Arial"/>
          <w:color w:val="000000"/>
          <w:lang w:eastAsia="en-NZ"/>
        </w:rPr>
        <w:t xml:space="preserve">, whereas with other protocols you’ll have to handle these features </w:t>
      </w:r>
      <w:commentRangeStart w:id="33"/>
      <w:r w:rsidRPr="00803C54">
        <w:rPr>
          <w:rFonts w:ascii="Arial" w:eastAsia="Times New Roman" w:hAnsi="Arial" w:cs="Arial"/>
          <w:color w:val="000000"/>
          <w:lang w:eastAsia="en-NZ"/>
        </w:rPr>
        <w:t>yourself</w:t>
      </w:r>
      <w:commentRangeEnd w:id="33"/>
      <w:r w:rsidR="00C928D3">
        <w:rPr>
          <w:rStyle w:val="CommentReference"/>
        </w:rPr>
        <w:commentReference w:id="33"/>
      </w:r>
      <w:r w:rsidRPr="00803C54">
        <w:rPr>
          <w:rFonts w:ascii="Arial" w:eastAsia="Times New Roman" w:hAnsi="Arial" w:cs="Arial"/>
          <w:color w:val="000000"/>
          <w:lang w:eastAsia="en-NZ"/>
        </w:rPr>
        <w:t>.</w:t>
      </w:r>
    </w:p>
    <w:p w14:paraId="1441DE53" w14:textId="6A25FBDE"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HTTP itself defines some useful capabilities that </w:t>
      </w:r>
      <w:commentRangeStart w:id="34"/>
      <w:r w:rsidRPr="00803C54">
        <w:rPr>
          <w:rFonts w:ascii="Arial" w:eastAsia="Times New Roman" w:hAnsi="Arial" w:cs="Arial"/>
          <w:color w:val="000000"/>
          <w:lang w:eastAsia="en-NZ"/>
        </w:rPr>
        <w:t>play</w:t>
      </w:r>
      <w:commentRangeEnd w:id="34"/>
      <w:r w:rsidR="00481D03">
        <w:rPr>
          <w:rStyle w:val="CommentReference"/>
        </w:rPr>
        <w:commentReference w:id="34"/>
      </w:r>
      <w:r w:rsidRPr="00803C54">
        <w:rPr>
          <w:rFonts w:ascii="Arial" w:eastAsia="Times New Roman" w:hAnsi="Arial" w:cs="Arial"/>
          <w:color w:val="000000"/>
          <w:lang w:eastAsia="en-NZ"/>
        </w:rPr>
        <w:t xml:space="preserve"> very well with the REST style. For example, the HTTP verbs (e.g., GET, POST, and PUT) already have well understood meanings in the HTTP specification as to how they should work with resources. The REST architectural style actually </w:t>
      </w:r>
      <w:commentRangeStart w:id="35"/>
      <w:r w:rsidRPr="00803C54">
        <w:rPr>
          <w:rFonts w:ascii="Arial" w:eastAsia="Times New Roman" w:hAnsi="Arial" w:cs="Arial"/>
          <w:color w:val="000000"/>
          <w:lang w:eastAsia="en-NZ"/>
        </w:rPr>
        <w:t xml:space="preserve">tells </w:t>
      </w:r>
      <w:commentRangeEnd w:id="35"/>
      <w:r w:rsidR="00481D03">
        <w:rPr>
          <w:rStyle w:val="CommentReference"/>
        </w:rPr>
        <w:commentReference w:id="35"/>
      </w:r>
      <w:r w:rsidRPr="00803C54">
        <w:rPr>
          <w:rFonts w:ascii="Arial" w:eastAsia="Times New Roman" w:hAnsi="Arial" w:cs="Arial"/>
          <w:color w:val="000000"/>
          <w:lang w:eastAsia="en-NZ"/>
        </w:rPr>
        <w:t xml:space="preserve">that methods should behave the same way on all resources, and the HTTP specification happens to define a </w:t>
      </w:r>
      <w:commentRangeStart w:id="36"/>
      <w:r w:rsidRPr="00803C54">
        <w:rPr>
          <w:rFonts w:ascii="Arial" w:eastAsia="Times New Roman" w:hAnsi="Arial" w:cs="Arial"/>
          <w:color w:val="000000"/>
          <w:lang w:eastAsia="en-NZ"/>
        </w:rPr>
        <w:t xml:space="preserve">bunch </w:t>
      </w:r>
      <w:commentRangeEnd w:id="36"/>
      <w:r w:rsidR="00481D03">
        <w:rPr>
          <w:rStyle w:val="CommentReference"/>
        </w:rPr>
        <w:commentReference w:id="36"/>
      </w:r>
      <w:r w:rsidRPr="00803C54">
        <w:rPr>
          <w:rFonts w:ascii="Arial" w:eastAsia="Times New Roman" w:hAnsi="Arial" w:cs="Arial"/>
          <w:color w:val="000000"/>
          <w:lang w:eastAsia="en-NZ"/>
        </w:rPr>
        <w:t xml:space="preserve">of methods </w:t>
      </w:r>
      <w:commentRangeStart w:id="37"/>
      <w:r w:rsidRPr="00803C54">
        <w:rPr>
          <w:rFonts w:ascii="Arial" w:eastAsia="Times New Roman" w:hAnsi="Arial" w:cs="Arial"/>
          <w:color w:val="000000"/>
          <w:lang w:eastAsia="en-NZ"/>
        </w:rPr>
        <w:t>we can use</w:t>
      </w:r>
      <w:commentRangeEnd w:id="37"/>
      <w:r w:rsidR="00481D03">
        <w:rPr>
          <w:rStyle w:val="CommentReference"/>
        </w:rPr>
        <w:commentReference w:id="37"/>
      </w:r>
      <w:r w:rsidRPr="00803C54">
        <w:rPr>
          <w:rFonts w:ascii="Arial" w:eastAsia="Times New Roman" w:hAnsi="Arial" w:cs="Arial"/>
          <w:color w:val="000000"/>
          <w:lang w:eastAsia="en-NZ"/>
        </w:rPr>
        <w:t xml:space="preserve">. GET retrieves a resource in an </w:t>
      </w:r>
      <w:commentRangeStart w:id="38"/>
      <w:r w:rsidRPr="00803C54">
        <w:rPr>
          <w:rFonts w:ascii="Arial" w:eastAsia="Times New Roman" w:hAnsi="Arial" w:cs="Arial"/>
          <w:color w:val="000000"/>
          <w:lang w:eastAsia="en-NZ"/>
        </w:rPr>
        <w:t xml:space="preserve">idempotent </w:t>
      </w:r>
      <w:commentRangeEnd w:id="38"/>
      <w:r w:rsidR="00481D03">
        <w:rPr>
          <w:rStyle w:val="CommentReference"/>
        </w:rPr>
        <w:commentReference w:id="38"/>
      </w:r>
      <w:r w:rsidRPr="00803C54">
        <w:rPr>
          <w:rFonts w:ascii="Arial" w:eastAsia="Times New Roman" w:hAnsi="Arial" w:cs="Arial"/>
          <w:color w:val="000000"/>
          <w:lang w:eastAsia="en-NZ"/>
        </w:rPr>
        <w:t xml:space="preserve">way, and POST creates a new resource. This means we can avoid </w:t>
      </w:r>
      <w:del w:id="39" w:author="Marta Vos" w:date="2021-01-23T10:27:00Z">
        <w:r w:rsidRPr="00803C54" w:rsidDel="00481D03">
          <w:rPr>
            <w:rFonts w:ascii="Arial" w:eastAsia="Times New Roman" w:hAnsi="Arial" w:cs="Arial"/>
            <w:color w:val="000000"/>
            <w:lang w:eastAsia="en-NZ"/>
          </w:rPr>
          <w:delText xml:space="preserve">lots </w:delText>
        </w:r>
      </w:del>
      <w:ins w:id="40" w:author="Marta Vos" w:date="2021-01-23T10:27:00Z">
        <w:r w:rsidR="00481D03">
          <w:rPr>
            <w:rFonts w:ascii="Arial" w:eastAsia="Times New Roman" w:hAnsi="Arial" w:cs="Arial"/>
            <w:color w:val="000000"/>
            <w:lang w:eastAsia="en-NZ"/>
          </w:rPr>
          <w:t>a lot</w:t>
        </w:r>
        <w:r w:rsidR="00481D03" w:rsidRPr="00803C54">
          <w:rPr>
            <w:rFonts w:ascii="Arial" w:eastAsia="Times New Roman" w:hAnsi="Arial" w:cs="Arial"/>
            <w:color w:val="000000"/>
            <w:lang w:eastAsia="en-NZ"/>
          </w:rPr>
          <w:t xml:space="preserve"> </w:t>
        </w:r>
      </w:ins>
      <w:r w:rsidRPr="00803C54">
        <w:rPr>
          <w:rFonts w:ascii="Arial" w:eastAsia="Times New Roman" w:hAnsi="Arial" w:cs="Arial"/>
          <w:color w:val="000000"/>
          <w:lang w:eastAsia="en-NZ"/>
        </w:rPr>
        <w:t xml:space="preserve">of different </w:t>
      </w:r>
      <w:proofErr w:type="spellStart"/>
      <w:r w:rsidRPr="00803C54">
        <w:rPr>
          <w:rFonts w:ascii="Arial" w:eastAsia="Times New Roman" w:hAnsi="Arial" w:cs="Arial"/>
          <w:color w:val="000000"/>
          <w:lang w:eastAsia="en-NZ"/>
        </w:rPr>
        <w:t>createCustomer</w:t>
      </w:r>
      <w:proofErr w:type="spellEnd"/>
      <w:r w:rsidRPr="00803C54">
        <w:rPr>
          <w:rFonts w:ascii="Arial" w:eastAsia="Times New Roman" w:hAnsi="Arial" w:cs="Arial"/>
          <w:color w:val="000000"/>
          <w:lang w:eastAsia="en-NZ"/>
        </w:rPr>
        <w:t xml:space="preserve"> or </w:t>
      </w:r>
      <w:proofErr w:type="spellStart"/>
      <w:r w:rsidRPr="00803C54">
        <w:rPr>
          <w:rFonts w:ascii="Arial" w:eastAsia="Times New Roman" w:hAnsi="Arial" w:cs="Arial"/>
          <w:color w:val="000000"/>
          <w:lang w:eastAsia="en-NZ"/>
        </w:rPr>
        <w:t>editCustomer</w:t>
      </w:r>
      <w:proofErr w:type="spellEnd"/>
      <w:r w:rsidRPr="00803C54">
        <w:rPr>
          <w:rFonts w:ascii="Arial" w:eastAsia="Times New Roman" w:hAnsi="Arial" w:cs="Arial"/>
          <w:color w:val="000000"/>
          <w:lang w:eastAsia="en-NZ"/>
        </w:rPr>
        <w:t xml:space="preserve"> methods. Instead, we can simply POST a customer representation to request that the server create a new resource, and initiate a GET request to retrieve a representation of a resource. Conceptually, there is one endpoint in the form of a Customer resource in these cases, and the operations we can carry out upon it are baked into the HTTP protocol. HTTP also brings a large ecosystem of supporting tools </w:t>
      </w:r>
      <w:r w:rsidRPr="00803C54">
        <w:rPr>
          <w:rFonts w:ascii="Arial" w:eastAsia="Times New Roman" w:hAnsi="Arial" w:cs="Arial"/>
          <w:color w:val="000000"/>
          <w:lang w:eastAsia="en-NZ"/>
        </w:rPr>
        <w:lastRenderedPageBreak/>
        <w:t xml:space="preserve">and technology. We get to use HTTP caching proxies like Varnish and load balancers like </w:t>
      </w:r>
      <w:proofErr w:type="spellStart"/>
      <w:r w:rsidRPr="00803C54">
        <w:rPr>
          <w:rFonts w:ascii="Arial" w:eastAsia="Times New Roman" w:hAnsi="Arial" w:cs="Arial"/>
          <w:color w:val="000000"/>
          <w:lang w:eastAsia="en-NZ"/>
        </w:rPr>
        <w:t>mod_proxy</w:t>
      </w:r>
      <w:proofErr w:type="spellEnd"/>
      <w:r w:rsidRPr="00803C54">
        <w:rPr>
          <w:rFonts w:ascii="Arial" w:eastAsia="Times New Roman" w:hAnsi="Arial" w:cs="Arial"/>
          <w:color w:val="000000"/>
          <w:lang w:eastAsia="en-NZ"/>
        </w:rPr>
        <w:t xml:space="preserve">, and many monitoring tools already have lots of support for HTTP out of the box. These building blocks allow us to handle large volumes of HTTP traffic and route them smartly, in a fairly transparent way. </w:t>
      </w:r>
      <w:commentRangeStart w:id="41"/>
      <w:r w:rsidRPr="00803C54">
        <w:rPr>
          <w:rFonts w:ascii="Arial" w:eastAsia="Times New Roman" w:hAnsi="Arial" w:cs="Arial"/>
          <w:color w:val="000000"/>
          <w:lang w:eastAsia="en-NZ"/>
        </w:rPr>
        <w:t>We</w:t>
      </w:r>
      <w:commentRangeEnd w:id="41"/>
      <w:r w:rsidR="00481D03">
        <w:rPr>
          <w:rStyle w:val="CommentReference"/>
        </w:rPr>
        <w:commentReference w:id="41"/>
      </w:r>
      <w:r w:rsidRPr="00803C54">
        <w:rPr>
          <w:rFonts w:ascii="Arial" w:eastAsia="Times New Roman" w:hAnsi="Arial" w:cs="Arial"/>
          <w:color w:val="000000"/>
          <w:lang w:eastAsia="en-NZ"/>
        </w:rPr>
        <w:t xml:space="preserve"> also get to use all the available security controls with HTTP to secure our communications. From basic </w:t>
      </w:r>
      <w:commentRangeStart w:id="42"/>
      <w:proofErr w:type="spellStart"/>
      <w:r w:rsidRPr="00803C54">
        <w:rPr>
          <w:rFonts w:ascii="Arial" w:eastAsia="Times New Roman" w:hAnsi="Arial" w:cs="Arial"/>
          <w:color w:val="000000"/>
          <w:lang w:eastAsia="en-NZ"/>
        </w:rPr>
        <w:t>auth</w:t>
      </w:r>
      <w:commentRangeEnd w:id="42"/>
      <w:proofErr w:type="spellEnd"/>
      <w:r w:rsidR="00481D03">
        <w:rPr>
          <w:rStyle w:val="CommentReference"/>
        </w:rPr>
        <w:commentReference w:id="42"/>
      </w:r>
      <w:r w:rsidRPr="00803C54">
        <w:rPr>
          <w:rFonts w:ascii="Arial" w:eastAsia="Times New Roman" w:hAnsi="Arial" w:cs="Arial"/>
          <w:color w:val="000000"/>
          <w:lang w:eastAsia="en-NZ"/>
        </w:rPr>
        <w:t xml:space="preserve"> to client </w:t>
      </w:r>
      <w:commentRangeStart w:id="43"/>
      <w:r w:rsidRPr="00803C54">
        <w:rPr>
          <w:rFonts w:ascii="Arial" w:eastAsia="Times New Roman" w:hAnsi="Arial" w:cs="Arial"/>
          <w:color w:val="000000"/>
          <w:lang w:eastAsia="en-NZ"/>
        </w:rPr>
        <w:t>certs</w:t>
      </w:r>
      <w:commentRangeEnd w:id="43"/>
      <w:r w:rsidR="00481D03">
        <w:rPr>
          <w:rStyle w:val="CommentReference"/>
        </w:rPr>
        <w:commentReference w:id="43"/>
      </w:r>
      <w:r w:rsidRPr="00803C54">
        <w:rPr>
          <w:rFonts w:ascii="Arial" w:eastAsia="Times New Roman" w:hAnsi="Arial" w:cs="Arial"/>
          <w:color w:val="000000"/>
          <w:lang w:eastAsia="en-NZ"/>
        </w:rPr>
        <w:t xml:space="preserve">, the HTTP ecosystem gives us lots of tools to make the security process easier, and we’ll explore that topic more in Chapter </w:t>
      </w:r>
      <w:commentRangeStart w:id="44"/>
      <w:r w:rsidRPr="00803C54">
        <w:rPr>
          <w:rFonts w:ascii="Arial" w:eastAsia="Times New Roman" w:hAnsi="Arial" w:cs="Arial"/>
          <w:color w:val="000000"/>
          <w:lang w:eastAsia="en-NZ"/>
        </w:rPr>
        <w:t>9</w:t>
      </w:r>
      <w:commentRangeEnd w:id="44"/>
      <w:r w:rsidR="00481D03">
        <w:rPr>
          <w:rStyle w:val="CommentReference"/>
        </w:rPr>
        <w:commentReference w:id="44"/>
      </w:r>
      <w:r w:rsidRPr="00803C54">
        <w:rPr>
          <w:rFonts w:ascii="Arial" w:eastAsia="Times New Roman" w:hAnsi="Arial" w:cs="Arial"/>
          <w:color w:val="000000"/>
          <w:lang w:eastAsia="en-NZ"/>
        </w:rPr>
        <w:t>. That said, to get these benefits, you have to use HTTP well. Use it badly, and it can be as insecure and hard to scale as any other tech</w:t>
      </w:r>
      <w:bookmarkStart w:id="45" w:name="_GoBack"/>
      <w:bookmarkEnd w:id="45"/>
      <w:del w:id="46" w:author="Marta Vos" w:date="2021-01-23T10:32:00Z">
        <w:r w:rsidRPr="00803C54" w:rsidDel="00481D03">
          <w:rPr>
            <w:rFonts w:ascii="Cambria Math" w:eastAsia="Times New Roman" w:hAnsi="Cambria Math" w:cs="Cambria Math"/>
            <w:color w:val="000000"/>
            <w:lang w:eastAsia="en-NZ"/>
          </w:rPr>
          <w:delText>‐</w:delText>
        </w:r>
        <w:r w:rsidRPr="00803C54" w:rsidDel="00481D03">
          <w:rPr>
            <w:rFonts w:ascii="Arial" w:eastAsia="Times New Roman" w:hAnsi="Arial" w:cs="Arial"/>
            <w:color w:val="000000"/>
            <w:lang w:eastAsia="en-NZ"/>
          </w:rPr>
          <w:delText xml:space="preserve"> </w:delText>
        </w:r>
      </w:del>
      <w:r w:rsidRPr="00803C54">
        <w:rPr>
          <w:rFonts w:ascii="Arial" w:eastAsia="Times New Roman" w:hAnsi="Arial" w:cs="Arial"/>
          <w:color w:val="000000"/>
          <w:lang w:eastAsia="en-NZ"/>
        </w:rPr>
        <w:t xml:space="preserve">nology out there. Use it right, though, and you get a lot of help. Note that HTTP can be used to implement RPC too. SOAP, for example, gets routed over HTTP, but unfortunately uses very little of the specification. Verbs are ignored, as are simple things like HTTP error codes. All too often, it seems, the existing standards and technology are ignored in </w:t>
      </w:r>
      <w:proofErr w:type="spellStart"/>
      <w:r w:rsidRPr="00803C54">
        <w:rPr>
          <w:rFonts w:ascii="Arial" w:eastAsia="Times New Roman" w:hAnsi="Arial" w:cs="Arial"/>
          <w:color w:val="000000"/>
          <w:lang w:eastAsia="en-NZ"/>
        </w:rPr>
        <w:t>favor</w:t>
      </w:r>
      <w:proofErr w:type="spellEnd"/>
      <w:r w:rsidRPr="00803C54">
        <w:rPr>
          <w:rFonts w:ascii="Arial" w:eastAsia="Times New Roman" w:hAnsi="Arial" w:cs="Arial"/>
          <w:color w:val="000000"/>
          <w:lang w:eastAsia="en-NZ"/>
        </w:rPr>
        <w:t xml:space="preserve"> of new standards that can only be implemented using brand-new technology—conveniently provided by the same companies that help design the new standards in the first </w:t>
      </w:r>
      <w:commentRangeStart w:id="47"/>
      <w:r w:rsidRPr="00803C54">
        <w:rPr>
          <w:rFonts w:ascii="Arial" w:eastAsia="Times New Roman" w:hAnsi="Arial" w:cs="Arial"/>
          <w:color w:val="000000"/>
          <w:lang w:eastAsia="en-NZ"/>
        </w:rPr>
        <w:t>place</w:t>
      </w:r>
      <w:commentRangeEnd w:id="47"/>
      <w:r w:rsidR="00481D03">
        <w:rPr>
          <w:rStyle w:val="CommentReference"/>
        </w:rPr>
        <w:commentReference w:id="47"/>
      </w:r>
      <w:r w:rsidRPr="00803C54">
        <w:rPr>
          <w:rFonts w:ascii="Arial" w:eastAsia="Times New Roman" w:hAnsi="Arial" w:cs="Arial"/>
          <w:color w:val="000000"/>
          <w:lang w:eastAsia="en-NZ"/>
        </w:rPr>
        <w:t>!</w:t>
      </w:r>
    </w:p>
    <w:p w14:paraId="3DFAC775" w14:textId="77777777" w:rsidR="00803C54" w:rsidRPr="00803C54" w:rsidRDefault="00803C54" w:rsidP="00803C54">
      <w:pPr>
        <w:numPr>
          <w:ilvl w:val="0"/>
          <w:numId w:val="2"/>
        </w:numPr>
        <w:spacing w:before="240" w:after="240" w:line="240" w:lineRule="auto"/>
        <w:jc w:val="both"/>
        <w:textAlignment w:val="baseline"/>
        <w:rPr>
          <w:rFonts w:ascii="Arial" w:eastAsia="Times New Roman" w:hAnsi="Arial" w:cs="Arial"/>
          <w:color w:val="000000"/>
          <w:lang w:eastAsia="en-NZ"/>
        </w:rPr>
      </w:pPr>
      <w:r w:rsidRPr="00803C54">
        <w:rPr>
          <w:rFonts w:ascii="Arial" w:eastAsia="Times New Roman" w:hAnsi="Arial" w:cs="Arial"/>
          <w:b/>
          <w:bCs/>
          <w:color w:val="000000"/>
          <w:lang w:eastAsia="en-NZ"/>
        </w:rPr>
        <w:t>Messaging Queue(MQ)</w:t>
      </w:r>
      <w:r w:rsidRPr="00803C54">
        <w:rPr>
          <w:rFonts w:ascii="Arial" w:eastAsia="Times New Roman" w:hAnsi="Arial" w:cs="Arial"/>
          <w:color w:val="000000"/>
          <w:lang w:eastAsia="en-NZ"/>
        </w:rPr>
        <w:t> </w:t>
      </w:r>
    </w:p>
    <w:p w14:paraId="58C29AE9"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The communication style that </w:t>
      </w:r>
      <w:proofErr w:type="spellStart"/>
      <w:r w:rsidRPr="00803C54">
        <w:rPr>
          <w:rFonts w:ascii="Arial" w:eastAsia="Times New Roman" w:hAnsi="Arial" w:cs="Arial"/>
          <w:color w:val="000000"/>
          <w:lang w:eastAsia="en-NZ"/>
        </w:rPr>
        <w:t>ReST</w:t>
      </w:r>
      <w:proofErr w:type="spellEnd"/>
      <w:r w:rsidRPr="00803C54">
        <w:rPr>
          <w:rFonts w:ascii="Arial" w:eastAsia="Times New Roman" w:hAnsi="Arial" w:cs="Arial"/>
          <w:color w:val="000000"/>
          <w:lang w:eastAsia="en-NZ"/>
        </w:rPr>
        <w:t xml:space="preserve"> uses is called the Request-Response model. There are also other ways of communication in which the communication is not synchronous unlike the Request-Response model. One of the ways to achieve the asynchronous communication is the Publisher subscriber model or the point to point model. Both the models use the Message Queue.</w:t>
      </w:r>
    </w:p>
    <w:p w14:paraId="3CBDBA75"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The message provides the ability to store the messages on the messaging </w:t>
      </w:r>
      <w:proofErr w:type="spellStart"/>
      <w:r w:rsidRPr="00803C54">
        <w:rPr>
          <w:rFonts w:ascii="Arial" w:eastAsia="Times New Roman" w:hAnsi="Arial" w:cs="Arial"/>
          <w:color w:val="000000"/>
          <w:lang w:eastAsia="en-NZ"/>
        </w:rPr>
        <w:t>platform.The</w:t>
      </w:r>
      <w:proofErr w:type="spellEnd"/>
      <w:r w:rsidRPr="00803C54">
        <w:rPr>
          <w:rFonts w:ascii="Arial" w:eastAsia="Times New Roman" w:hAnsi="Arial" w:cs="Arial"/>
          <w:color w:val="000000"/>
          <w:lang w:eastAsia="en-NZ"/>
        </w:rPr>
        <w:t xml:space="preserve"> messaging platform is also called as the Messaging Broker. Queue as the name suggests is the First In First </w:t>
      </w:r>
      <w:proofErr w:type="gramStart"/>
      <w:r w:rsidRPr="00803C54">
        <w:rPr>
          <w:rFonts w:ascii="Arial" w:eastAsia="Times New Roman" w:hAnsi="Arial" w:cs="Arial"/>
          <w:color w:val="000000"/>
          <w:lang w:eastAsia="en-NZ"/>
        </w:rPr>
        <w:t>Out(</w:t>
      </w:r>
      <w:proofErr w:type="gramEnd"/>
      <w:r w:rsidRPr="00803C54">
        <w:rPr>
          <w:rFonts w:ascii="Arial" w:eastAsia="Times New Roman" w:hAnsi="Arial" w:cs="Arial"/>
          <w:color w:val="000000"/>
          <w:lang w:eastAsia="en-NZ"/>
        </w:rPr>
        <w:t xml:space="preserve">FIFO) data structure, which means that the first message sent to the queue will be retrieved first from the queue. The queues can be shared between different applications or each application can have a dedicated queue.  Number of attributes can be defined for a queue like the name of the queue, its size, </w:t>
      </w:r>
      <w:proofErr w:type="gramStart"/>
      <w:r w:rsidRPr="00803C54">
        <w:rPr>
          <w:rFonts w:ascii="Arial" w:eastAsia="Times New Roman" w:hAnsi="Arial" w:cs="Arial"/>
          <w:color w:val="000000"/>
          <w:lang w:eastAsia="en-NZ"/>
        </w:rPr>
        <w:t>algorithm</w:t>
      </w:r>
      <w:proofErr w:type="gramEnd"/>
      <w:r w:rsidRPr="00803C54">
        <w:rPr>
          <w:rFonts w:ascii="Arial" w:eastAsia="Times New Roman" w:hAnsi="Arial" w:cs="Arial"/>
          <w:color w:val="000000"/>
          <w:lang w:eastAsia="en-NZ"/>
        </w:rPr>
        <w:t xml:space="preserve"> to sort the messages. The different style of messaging communication includes Publish/subscribe messaging and Point-to-point messaging.</w:t>
      </w:r>
    </w:p>
    <w:p w14:paraId="55A6DDDD"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Like </w:t>
      </w:r>
      <w:proofErr w:type="spellStart"/>
      <w:r w:rsidRPr="00803C54">
        <w:rPr>
          <w:rFonts w:ascii="Arial" w:eastAsia="Times New Roman" w:hAnsi="Arial" w:cs="Arial"/>
          <w:color w:val="000000"/>
          <w:lang w:eastAsia="en-NZ"/>
        </w:rPr>
        <w:t>ReST</w:t>
      </w:r>
      <w:proofErr w:type="spellEnd"/>
      <w:r w:rsidRPr="00803C54">
        <w:rPr>
          <w:rFonts w:ascii="Arial" w:eastAsia="Times New Roman" w:hAnsi="Arial" w:cs="Arial"/>
          <w:color w:val="000000"/>
          <w:lang w:eastAsia="en-NZ"/>
        </w:rPr>
        <w:t xml:space="preserve"> messaging is a lightweight communication protocol. The other advantages it offers is the asynchronous communication and transaction capability.</w:t>
      </w:r>
    </w:p>
    <w:p w14:paraId="7D9A4C6F" w14:textId="77777777" w:rsidR="00803C54" w:rsidRPr="00803C54" w:rsidRDefault="00803C54" w:rsidP="00803C54">
      <w:pPr>
        <w:numPr>
          <w:ilvl w:val="0"/>
          <w:numId w:val="3"/>
        </w:numPr>
        <w:spacing w:before="240" w:after="240" w:line="240" w:lineRule="auto"/>
        <w:jc w:val="both"/>
        <w:textAlignment w:val="baseline"/>
        <w:rPr>
          <w:rFonts w:ascii="Arial" w:eastAsia="Times New Roman" w:hAnsi="Arial" w:cs="Arial"/>
          <w:b/>
          <w:bCs/>
          <w:color w:val="000000"/>
          <w:lang w:eastAsia="en-NZ"/>
        </w:rPr>
      </w:pPr>
      <w:proofErr w:type="spellStart"/>
      <w:r w:rsidRPr="00803C54">
        <w:rPr>
          <w:rFonts w:ascii="Arial" w:eastAsia="Times New Roman" w:hAnsi="Arial" w:cs="Arial"/>
          <w:b/>
          <w:bCs/>
          <w:color w:val="000000"/>
          <w:lang w:eastAsia="en-NZ"/>
        </w:rPr>
        <w:t>gRPC</w:t>
      </w:r>
      <w:proofErr w:type="spellEnd"/>
    </w:p>
    <w:p w14:paraId="237346C5"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proofErr w:type="spellStart"/>
      <w:proofErr w:type="gramStart"/>
      <w:r w:rsidRPr="00803C54">
        <w:rPr>
          <w:rFonts w:ascii="Arial" w:eastAsia="Times New Roman" w:hAnsi="Arial" w:cs="Arial"/>
          <w:color w:val="000000"/>
          <w:lang w:eastAsia="en-NZ"/>
        </w:rPr>
        <w:t>gRPC</w:t>
      </w:r>
      <w:proofErr w:type="spellEnd"/>
      <w:proofErr w:type="gramEnd"/>
      <w:r w:rsidRPr="00803C54">
        <w:rPr>
          <w:rFonts w:ascii="Arial" w:eastAsia="Times New Roman" w:hAnsi="Arial" w:cs="Arial"/>
          <w:color w:val="000000"/>
          <w:lang w:eastAsia="en-NZ"/>
        </w:rPr>
        <w:t xml:space="preserve"> is a language-neutral, platform neutral, open source RPC mechanism initially developed at Google (Google, 2015b). It employs protocol buffers (</w:t>
      </w:r>
      <w:proofErr w:type="spellStart"/>
      <w:r w:rsidRPr="00803C54">
        <w:rPr>
          <w:rFonts w:ascii="Arial" w:eastAsia="Times New Roman" w:hAnsi="Arial" w:cs="Arial"/>
          <w:color w:val="000000"/>
          <w:lang w:eastAsia="en-NZ"/>
        </w:rPr>
        <w:t>Protobuf</w:t>
      </w:r>
      <w:proofErr w:type="spellEnd"/>
      <w:r w:rsidRPr="00803C54">
        <w:rPr>
          <w:rFonts w:ascii="Arial" w:eastAsia="Times New Roman" w:hAnsi="Arial" w:cs="Arial"/>
          <w:color w:val="000000"/>
          <w:lang w:eastAsia="en-NZ"/>
        </w:rPr>
        <w:t xml:space="preserve">) (Google, 2015a), which is Google’s mature open source mechanism, for structured data serialization. </w:t>
      </w:r>
      <w:proofErr w:type="spellStart"/>
      <w:proofErr w:type="gramStart"/>
      <w:r w:rsidRPr="00803C54">
        <w:rPr>
          <w:rFonts w:ascii="Arial" w:eastAsia="Times New Roman" w:hAnsi="Arial" w:cs="Arial"/>
          <w:color w:val="000000"/>
          <w:lang w:eastAsia="en-NZ"/>
        </w:rPr>
        <w:t>gRPC</w:t>
      </w:r>
      <w:proofErr w:type="spellEnd"/>
      <w:proofErr w:type="gramEnd"/>
      <w:r w:rsidRPr="00803C54">
        <w:rPr>
          <w:rFonts w:ascii="Arial" w:eastAsia="Times New Roman" w:hAnsi="Arial" w:cs="Arial"/>
          <w:color w:val="000000"/>
          <w:lang w:eastAsia="en-NZ"/>
        </w:rPr>
        <w:t xml:space="preserve"> aims to minimize data transfer overhead while providing several calling patterns. </w:t>
      </w:r>
      <w:hyperlink r:id="rId7" w:history="1">
        <w:r w:rsidRPr="00803C54">
          <w:rPr>
            <w:rFonts w:ascii="Arial" w:eastAsia="Times New Roman" w:hAnsi="Arial" w:cs="Arial"/>
            <w:color w:val="000000"/>
            <w:lang w:eastAsia="en-NZ"/>
          </w:rPr>
          <w:t>A Lightweight and High Performance Remote Procedure Call Framework for Cross Platform Communication</w:t>
        </w:r>
      </w:hyperlink>
      <w:r w:rsidRPr="00803C54">
        <w:rPr>
          <w:rFonts w:ascii="Arial" w:eastAsia="Times New Roman" w:hAnsi="Arial" w:cs="Arial"/>
          <w:color w:val="000000"/>
          <w:lang w:eastAsia="en-NZ"/>
        </w:rPr>
        <w:t>]</w:t>
      </w:r>
    </w:p>
    <w:p w14:paraId="186EC491"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proofErr w:type="spellStart"/>
      <w:proofErr w:type="gramStart"/>
      <w:r w:rsidRPr="00803C54">
        <w:rPr>
          <w:rFonts w:ascii="Arial" w:eastAsia="Times New Roman" w:hAnsi="Arial" w:cs="Arial"/>
          <w:color w:val="000000"/>
          <w:lang w:eastAsia="en-NZ"/>
        </w:rPr>
        <w:t>gRPC</w:t>
      </w:r>
      <w:proofErr w:type="spellEnd"/>
      <w:proofErr w:type="gramEnd"/>
      <w:r w:rsidRPr="00803C54">
        <w:rPr>
          <w:rFonts w:ascii="Arial" w:eastAsia="Times New Roman" w:hAnsi="Arial" w:cs="Arial"/>
          <w:color w:val="000000"/>
          <w:lang w:eastAsia="en-NZ"/>
        </w:rPr>
        <w:t xml:space="preserve"> is also a framework for cross platform remote procedure calls just like Thrift. In </w:t>
      </w:r>
      <w:proofErr w:type="spellStart"/>
      <w:r w:rsidRPr="00803C54">
        <w:rPr>
          <w:rFonts w:ascii="Arial" w:eastAsia="Times New Roman" w:hAnsi="Arial" w:cs="Arial"/>
          <w:color w:val="000000"/>
          <w:lang w:eastAsia="en-NZ"/>
        </w:rPr>
        <w:t>gRPC</w:t>
      </w:r>
      <w:proofErr w:type="spellEnd"/>
      <w:r w:rsidRPr="00803C54">
        <w:rPr>
          <w:rFonts w:ascii="Arial" w:eastAsia="Times New Roman" w:hAnsi="Arial" w:cs="Arial"/>
          <w:color w:val="000000"/>
          <w:lang w:eastAsia="en-NZ"/>
        </w:rPr>
        <w:t xml:space="preserve"> Protocol Buffers are used both as a serialisation format for messages but also as an interface definition language that makes the cross platforms calls feasible [</w:t>
      </w:r>
      <w:hyperlink r:id="rId8" w:history="1">
        <w:r w:rsidRPr="00803C54">
          <w:rPr>
            <w:rFonts w:ascii="Arial" w:eastAsia="Times New Roman" w:hAnsi="Arial" w:cs="Arial"/>
            <w:color w:val="000000"/>
            <w:lang w:eastAsia="en-NZ"/>
          </w:rPr>
          <w:t xml:space="preserve">Efficient communication with </w:t>
        </w:r>
        <w:proofErr w:type="spellStart"/>
        <w:r w:rsidRPr="00803C54">
          <w:rPr>
            <w:rFonts w:ascii="Arial" w:eastAsia="Times New Roman" w:hAnsi="Arial" w:cs="Arial"/>
            <w:color w:val="000000"/>
            <w:lang w:eastAsia="en-NZ"/>
          </w:rPr>
          <w:t>microservices</w:t>
        </w:r>
        <w:proofErr w:type="spellEnd"/>
      </w:hyperlink>
      <w:r w:rsidRPr="00803C54">
        <w:rPr>
          <w:rFonts w:ascii="Arial" w:eastAsia="Times New Roman" w:hAnsi="Arial" w:cs="Arial"/>
          <w:color w:val="000000"/>
          <w:lang w:eastAsia="en-NZ"/>
        </w:rPr>
        <w:t>]</w:t>
      </w:r>
    </w:p>
    <w:p w14:paraId="6C77AFB6" w14:textId="77777777" w:rsidR="00803C54" w:rsidRPr="00803C54" w:rsidRDefault="00803C54" w:rsidP="00803C54">
      <w:pPr>
        <w:spacing w:after="0" w:line="240" w:lineRule="auto"/>
        <w:rPr>
          <w:rFonts w:ascii="Times New Roman" w:eastAsia="Times New Roman" w:hAnsi="Times New Roman" w:cs="Times New Roman"/>
          <w:sz w:val="24"/>
          <w:szCs w:val="24"/>
          <w:lang w:eastAsia="en-NZ"/>
        </w:rPr>
      </w:pPr>
    </w:p>
    <w:p w14:paraId="469CCC6F" w14:textId="77777777" w:rsidR="00803C54" w:rsidRPr="00803C54" w:rsidRDefault="00803C54" w:rsidP="00803C54">
      <w:pPr>
        <w:spacing w:before="240" w:after="240" w:line="240" w:lineRule="auto"/>
        <w:jc w:val="both"/>
        <w:outlineLvl w:val="0"/>
        <w:rPr>
          <w:rFonts w:ascii="Times New Roman" w:eastAsia="Times New Roman" w:hAnsi="Times New Roman" w:cs="Times New Roman"/>
          <w:b/>
          <w:bCs/>
          <w:kern w:val="36"/>
          <w:sz w:val="48"/>
          <w:szCs w:val="48"/>
          <w:lang w:eastAsia="en-NZ"/>
        </w:rPr>
      </w:pPr>
      <w:r w:rsidRPr="00803C54">
        <w:rPr>
          <w:rFonts w:ascii="Arial" w:eastAsia="Times New Roman" w:hAnsi="Arial" w:cs="Arial"/>
          <w:color w:val="000000"/>
          <w:kern w:val="36"/>
          <w:sz w:val="40"/>
          <w:szCs w:val="40"/>
          <w:lang w:eastAsia="en-NZ"/>
        </w:rPr>
        <w:t xml:space="preserve">Programming language used for the development of </w:t>
      </w:r>
      <w:proofErr w:type="spellStart"/>
      <w:r w:rsidRPr="00803C54">
        <w:rPr>
          <w:rFonts w:ascii="Arial" w:eastAsia="Times New Roman" w:hAnsi="Arial" w:cs="Arial"/>
          <w:color w:val="000000"/>
          <w:kern w:val="36"/>
          <w:sz w:val="40"/>
          <w:szCs w:val="40"/>
          <w:lang w:eastAsia="en-NZ"/>
        </w:rPr>
        <w:t>microservices</w:t>
      </w:r>
      <w:proofErr w:type="spellEnd"/>
    </w:p>
    <w:p w14:paraId="085B86C9"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lastRenderedPageBreak/>
        <w:t xml:space="preserve">Java is both a programming language and platform. Java language is a high-level object-oriented programming language. Java platform is an environment on which Java programming language applications run (Differences between Java EE and Java SE - Your First Cup: An Introduction to the Java EE Platform, </w:t>
      </w:r>
      <w:proofErr w:type="spellStart"/>
      <w:r w:rsidRPr="00803C54">
        <w:rPr>
          <w:rFonts w:ascii="Arial" w:eastAsia="Times New Roman" w:hAnsi="Arial" w:cs="Arial"/>
          <w:color w:val="000000"/>
          <w:lang w:eastAsia="en-NZ"/>
        </w:rPr>
        <w:t>n.d.</w:t>
      </w:r>
      <w:proofErr w:type="spellEnd"/>
      <w:r w:rsidRPr="00803C54">
        <w:rPr>
          <w:rFonts w:ascii="Arial" w:eastAsia="Times New Roman" w:hAnsi="Arial" w:cs="Arial"/>
          <w:color w:val="000000"/>
          <w:lang w:eastAsia="en-NZ"/>
        </w:rPr>
        <w:t>). There are four different platforms of Java programming language and all the platforms contain Java Virtual Machine and an application programming interface (API).</w:t>
      </w:r>
    </w:p>
    <w:p w14:paraId="3A4E72EF"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1.      Java Platform, Standard Edition (Java SE),</w:t>
      </w:r>
    </w:p>
    <w:p w14:paraId="6E9C1137"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2.      Java Platform, Enterprise Edition (Java EE)</w:t>
      </w:r>
    </w:p>
    <w:p w14:paraId="744D5560"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3.      Java Platform, Micro Edition (Java ME)</w:t>
      </w:r>
    </w:p>
    <w:p w14:paraId="55D14161"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4.      JavaFX</w:t>
      </w:r>
    </w:p>
    <w:p w14:paraId="57C609AB"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According to Oracle,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can be built using Java </w:t>
      </w:r>
      <w:proofErr w:type="gramStart"/>
      <w:r w:rsidRPr="00803C54">
        <w:rPr>
          <w:rFonts w:ascii="Arial" w:eastAsia="Times New Roman" w:hAnsi="Arial" w:cs="Arial"/>
          <w:color w:val="000000"/>
          <w:lang w:eastAsia="en-NZ"/>
        </w:rPr>
        <w:t>EE(</w:t>
      </w:r>
      <w:proofErr w:type="gramEnd"/>
      <w:r w:rsidRPr="00803C54">
        <w:rPr>
          <w:rFonts w:ascii="Arial" w:eastAsia="Times New Roman" w:hAnsi="Arial" w:cs="Arial"/>
          <w:color w:val="000000"/>
          <w:lang w:eastAsia="en-NZ"/>
        </w:rPr>
        <w:t>Enterprise Edition) (Krill, 2018). Java Platform, Enterprise Edition is the standard in the community driven enterprise software (</w:t>
      </w:r>
      <w:hyperlink r:id="rId9" w:history="1">
        <w:r w:rsidRPr="00803C54">
          <w:rPr>
            <w:rFonts w:ascii="Arial" w:eastAsia="Times New Roman" w:hAnsi="Arial" w:cs="Arial"/>
            <w:color w:val="000000"/>
            <w:lang w:eastAsia="en-NZ"/>
          </w:rPr>
          <w:t>https://www.oracle.com/java/technologies/java-ee-glance.html</w:t>
        </w:r>
      </w:hyperlink>
      <w:r w:rsidRPr="00803C54">
        <w:rPr>
          <w:rFonts w:ascii="Arial" w:eastAsia="Times New Roman" w:hAnsi="Arial" w:cs="Arial"/>
          <w:color w:val="000000"/>
          <w:lang w:eastAsia="en-NZ"/>
        </w:rPr>
        <w:t>). All the programs for comparison will be built on and run on the latest available version of Java EE as of today which is Java EE 8.</w:t>
      </w:r>
    </w:p>
    <w:p w14:paraId="636DC062" w14:textId="77777777" w:rsidR="00803C54" w:rsidRPr="00803C54" w:rsidRDefault="00803C54" w:rsidP="00803C54">
      <w:pPr>
        <w:spacing w:after="0" w:line="240" w:lineRule="auto"/>
        <w:rPr>
          <w:rFonts w:ascii="Times New Roman" w:eastAsia="Times New Roman" w:hAnsi="Times New Roman" w:cs="Times New Roman"/>
          <w:sz w:val="24"/>
          <w:szCs w:val="24"/>
          <w:lang w:eastAsia="en-NZ"/>
        </w:rPr>
      </w:pPr>
    </w:p>
    <w:p w14:paraId="047A5296"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Prerequisites for Java - </w:t>
      </w:r>
    </w:p>
    <w:p w14:paraId="63BEF5F1" w14:textId="77777777" w:rsidR="00803C54" w:rsidRPr="00803C54" w:rsidRDefault="00803C54" w:rsidP="00803C54">
      <w:pPr>
        <w:numPr>
          <w:ilvl w:val="0"/>
          <w:numId w:val="4"/>
        </w:numPr>
        <w:spacing w:before="240" w:after="0" w:line="240" w:lineRule="auto"/>
        <w:jc w:val="both"/>
        <w:textAlignment w:val="baseline"/>
        <w:rPr>
          <w:rFonts w:ascii="Arial" w:eastAsia="Times New Roman" w:hAnsi="Arial" w:cs="Arial"/>
          <w:color w:val="000000"/>
          <w:lang w:eastAsia="en-NZ"/>
        </w:rPr>
      </w:pPr>
      <w:r w:rsidRPr="00803C54">
        <w:rPr>
          <w:rFonts w:ascii="Arial" w:eastAsia="Times New Roman" w:hAnsi="Arial" w:cs="Arial"/>
          <w:color w:val="000000"/>
          <w:lang w:eastAsia="en-NZ"/>
        </w:rPr>
        <w:t>Java Platform (Java 8) runtime</w:t>
      </w:r>
    </w:p>
    <w:p w14:paraId="2FEE1A42" w14:textId="77777777" w:rsidR="00803C54" w:rsidRPr="00803C54" w:rsidRDefault="00803C54" w:rsidP="00803C54">
      <w:pPr>
        <w:numPr>
          <w:ilvl w:val="0"/>
          <w:numId w:val="4"/>
        </w:numPr>
        <w:spacing w:after="0" w:line="240" w:lineRule="auto"/>
        <w:jc w:val="both"/>
        <w:textAlignment w:val="baseline"/>
        <w:rPr>
          <w:rFonts w:ascii="Arial" w:eastAsia="Times New Roman" w:hAnsi="Arial" w:cs="Arial"/>
          <w:color w:val="000000"/>
          <w:lang w:eastAsia="en-NZ"/>
        </w:rPr>
      </w:pPr>
      <w:r w:rsidRPr="00803C54">
        <w:rPr>
          <w:rFonts w:ascii="Arial" w:eastAsia="Times New Roman" w:hAnsi="Arial" w:cs="Arial"/>
          <w:color w:val="000000"/>
          <w:lang w:eastAsia="en-NZ"/>
        </w:rPr>
        <w:t>Java EE 8 libraries (1.8 JDK)</w:t>
      </w:r>
    </w:p>
    <w:p w14:paraId="5C722B8B" w14:textId="77777777" w:rsidR="00803C54" w:rsidRPr="00803C54" w:rsidRDefault="00803C54" w:rsidP="00803C54">
      <w:pPr>
        <w:numPr>
          <w:ilvl w:val="0"/>
          <w:numId w:val="4"/>
        </w:numPr>
        <w:spacing w:after="240" w:line="240" w:lineRule="auto"/>
        <w:jc w:val="both"/>
        <w:textAlignment w:val="baseline"/>
        <w:rPr>
          <w:rFonts w:ascii="Arial" w:eastAsia="Times New Roman" w:hAnsi="Arial" w:cs="Arial"/>
          <w:color w:val="000000"/>
          <w:lang w:eastAsia="en-NZ"/>
        </w:rPr>
      </w:pPr>
      <w:r w:rsidRPr="00803C54">
        <w:rPr>
          <w:rFonts w:ascii="Arial" w:eastAsia="Times New Roman" w:hAnsi="Arial" w:cs="Arial"/>
          <w:color w:val="000000"/>
          <w:lang w:eastAsia="en-NZ"/>
        </w:rPr>
        <w:t>Glassfish server 4.0 </w:t>
      </w:r>
    </w:p>
    <w:p w14:paraId="22FD5DF9" w14:textId="77777777" w:rsidR="00803C54" w:rsidRPr="00803C54" w:rsidRDefault="00803C54" w:rsidP="00803C54">
      <w:pPr>
        <w:spacing w:after="240" w:line="240" w:lineRule="auto"/>
        <w:rPr>
          <w:rFonts w:ascii="Times New Roman" w:eastAsia="Times New Roman" w:hAnsi="Times New Roman" w:cs="Times New Roman"/>
          <w:sz w:val="24"/>
          <w:szCs w:val="24"/>
          <w:lang w:eastAsia="en-NZ"/>
        </w:rPr>
      </w:pPr>
      <w:r w:rsidRPr="00803C54">
        <w:rPr>
          <w:rFonts w:ascii="Times New Roman" w:eastAsia="Times New Roman" w:hAnsi="Times New Roman" w:cs="Times New Roman"/>
          <w:sz w:val="24"/>
          <w:szCs w:val="24"/>
          <w:lang w:eastAsia="en-NZ"/>
        </w:rPr>
        <w:br/>
      </w:r>
    </w:p>
    <w:p w14:paraId="6D0AD134" w14:textId="77777777" w:rsidR="00803C54" w:rsidRPr="00803C54" w:rsidRDefault="00803C54" w:rsidP="00803C54">
      <w:pPr>
        <w:spacing w:before="280" w:after="80" w:line="240" w:lineRule="auto"/>
        <w:outlineLvl w:val="2"/>
        <w:rPr>
          <w:rFonts w:ascii="Times New Roman" w:eastAsia="Times New Roman" w:hAnsi="Times New Roman" w:cs="Times New Roman"/>
          <w:b/>
          <w:bCs/>
          <w:sz w:val="27"/>
          <w:szCs w:val="27"/>
          <w:lang w:eastAsia="en-NZ"/>
        </w:rPr>
      </w:pPr>
      <w:r w:rsidRPr="00803C54">
        <w:rPr>
          <w:rFonts w:ascii="Arial" w:eastAsia="Times New Roman" w:hAnsi="Arial" w:cs="Arial"/>
          <w:b/>
          <w:bCs/>
          <w:color w:val="000000"/>
          <w:sz w:val="26"/>
          <w:szCs w:val="26"/>
          <w:lang w:eastAsia="en-NZ"/>
        </w:rPr>
        <w:t>Ballerina</w:t>
      </w:r>
    </w:p>
    <w:p w14:paraId="53089720" w14:textId="77777777" w:rsidR="00803C54" w:rsidRPr="00803C54" w:rsidRDefault="00803C54" w:rsidP="00803C54">
      <w:pPr>
        <w:spacing w:before="240" w:after="240" w:line="240" w:lineRule="auto"/>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Like Java, Ballerina is a language and a platform. However, unlike Java, Ballerina is not an object-oriented programming language. It is a traditional declarative language like C, as most things that pass over the network are not objects. Ballerina also supports object oriented style of coding. As Ballerina was designed specially to solve the integration related issues, WSO2 designed this language as an API first programming language.  Ballerina platform runs on java and the runtime for the ballerina application is called </w:t>
      </w:r>
      <w:proofErr w:type="spellStart"/>
      <w:r w:rsidRPr="00803C54">
        <w:rPr>
          <w:rFonts w:ascii="Arial" w:eastAsia="Times New Roman" w:hAnsi="Arial" w:cs="Arial"/>
          <w:color w:val="000000"/>
          <w:lang w:eastAsia="en-NZ"/>
        </w:rPr>
        <w:t>jBallerina</w:t>
      </w:r>
      <w:proofErr w:type="spellEnd"/>
      <w:r w:rsidRPr="00803C54">
        <w:rPr>
          <w:rFonts w:ascii="Arial" w:eastAsia="Times New Roman" w:hAnsi="Arial" w:cs="Arial"/>
          <w:color w:val="000000"/>
          <w:lang w:eastAsia="en-NZ"/>
        </w:rPr>
        <w:t xml:space="preserve">. </w:t>
      </w:r>
      <w:proofErr w:type="spellStart"/>
      <w:proofErr w:type="gramStart"/>
      <w:r w:rsidRPr="00803C54">
        <w:rPr>
          <w:rFonts w:ascii="Arial" w:eastAsia="Times New Roman" w:hAnsi="Arial" w:cs="Arial"/>
          <w:color w:val="000000"/>
          <w:lang w:eastAsia="en-NZ"/>
        </w:rPr>
        <w:t>jBallerina</w:t>
      </w:r>
      <w:proofErr w:type="spellEnd"/>
      <w:proofErr w:type="gramEnd"/>
      <w:r w:rsidRPr="00803C54">
        <w:rPr>
          <w:rFonts w:ascii="Arial" w:eastAsia="Times New Roman" w:hAnsi="Arial" w:cs="Arial"/>
          <w:color w:val="000000"/>
          <w:lang w:eastAsia="en-NZ"/>
        </w:rPr>
        <w:t xml:space="preserve"> internally transforms the Ballerina sources to Java bytecode and run on a JVM</w:t>
      </w:r>
      <w:hyperlink r:id="rId10" w:anchor="installing-via-the-ballerina-language-zip-file" w:history="1">
        <w:r w:rsidRPr="00803C54">
          <w:rPr>
            <w:rFonts w:ascii="Arial" w:eastAsia="Times New Roman" w:hAnsi="Arial" w:cs="Arial"/>
            <w:color w:val="000000"/>
            <w:lang w:eastAsia="en-NZ"/>
          </w:rPr>
          <w:t xml:space="preserve"> https://ballerina.io/learn/installing-ballerina/#installing-via-the-ballerina-language-zip-file</w:t>
        </w:r>
      </w:hyperlink>
      <w:r w:rsidRPr="00803C54">
        <w:rPr>
          <w:rFonts w:ascii="Arial" w:eastAsia="Times New Roman" w:hAnsi="Arial" w:cs="Arial"/>
          <w:color w:val="000000"/>
          <w:lang w:eastAsia="en-NZ"/>
        </w:rPr>
        <w:t xml:space="preserve"> . Ballerina requires Java version 1.8 or above to run the ballerina programs. All the programs in Ballerina will be build using the version 1.2.6 which is the latest stable version of ballerina (</w:t>
      </w:r>
      <w:hyperlink r:id="rId11" w:history="1">
        <w:r w:rsidRPr="00803C54">
          <w:rPr>
            <w:rFonts w:ascii="Arial" w:eastAsia="Times New Roman" w:hAnsi="Arial" w:cs="Arial"/>
            <w:color w:val="000000"/>
            <w:lang w:eastAsia="en-NZ"/>
          </w:rPr>
          <w:t>https://ballerina.io/downloads/release-notes/</w:t>
        </w:r>
      </w:hyperlink>
      <w:r w:rsidRPr="00803C54">
        <w:rPr>
          <w:rFonts w:ascii="Arial" w:eastAsia="Times New Roman" w:hAnsi="Arial" w:cs="Arial"/>
          <w:color w:val="000000"/>
          <w:lang w:eastAsia="en-NZ"/>
        </w:rPr>
        <w:t>). </w:t>
      </w:r>
    </w:p>
    <w:p w14:paraId="0B9A7B5F" w14:textId="77777777" w:rsidR="00803C54" w:rsidRPr="00803C54" w:rsidRDefault="00803C54" w:rsidP="00803C54">
      <w:pPr>
        <w:spacing w:after="0" w:line="240" w:lineRule="auto"/>
        <w:rPr>
          <w:rFonts w:ascii="Times New Roman" w:eastAsia="Times New Roman" w:hAnsi="Times New Roman" w:cs="Times New Roman"/>
          <w:sz w:val="24"/>
          <w:szCs w:val="24"/>
          <w:lang w:eastAsia="en-NZ"/>
        </w:rPr>
      </w:pPr>
    </w:p>
    <w:p w14:paraId="407BAFB2" w14:textId="77777777" w:rsidR="00803C54" w:rsidRPr="00803C54" w:rsidRDefault="00803C54" w:rsidP="00803C54">
      <w:pPr>
        <w:spacing w:before="240" w:after="240" w:line="240" w:lineRule="auto"/>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Prerequisites for Ballerina - </w:t>
      </w:r>
    </w:p>
    <w:p w14:paraId="641024BE" w14:textId="77777777" w:rsidR="00803C54" w:rsidRPr="00803C54" w:rsidRDefault="00803C54" w:rsidP="00803C54">
      <w:pPr>
        <w:numPr>
          <w:ilvl w:val="0"/>
          <w:numId w:val="5"/>
        </w:numPr>
        <w:spacing w:before="240" w:after="0" w:line="240" w:lineRule="auto"/>
        <w:textAlignment w:val="baseline"/>
        <w:rPr>
          <w:rFonts w:ascii="Arial" w:eastAsia="Times New Roman" w:hAnsi="Arial" w:cs="Arial"/>
          <w:color w:val="000000"/>
          <w:lang w:eastAsia="en-NZ"/>
        </w:rPr>
      </w:pPr>
      <w:r w:rsidRPr="00803C54">
        <w:rPr>
          <w:rFonts w:ascii="Arial" w:eastAsia="Times New Roman" w:hAnsi="Arial" w:cs="Arial"/>
          <w:color w:val="000000"/>
          <w:lang w:eastAsia="en-NZ"/>
        </w:rPr>
        <w:t>Java 8 runtime or above</w:t>
      </w:r>
    </w:p>
    <w:p w14:paraId="5A5E6823" w14:textId="77777777" w:rsidR="00803C54" w:rsidRPr="00803C54" w:rsidRDefault="00803C54" w:rsidP="00803C54">
      <w:pPr>
        <w:numPr>
          <w:ilvl w:val="0"/>
          <w:numId w:val="5"/>
        </w:numPr>
        <w:spacing w:after="240" w:line="240" w:lineRule="auto"/>
        <w:textAlignment w:val="baseline"/>
        <w:rPr>
          <w:rFonts w:ascii="Arial" w:eastAsia="Times New Roman" w:hAnsi="Arial" w:cs="Arial"/>
          <w:color w:val="000000"/>
          <w:lang w:eastAsia="en-NZ"/>
        </w:rPr>
      </w:pPr>
      <w:r w:rsidRPr="00803C54">
        <w:rPr>
          <w:rFonts w:ascii="Arial" w:eastAsia="Times New Roman" w:hAnsi="Arial" w:cs="Arial"/>
          <w:color w:val="000000"/>
          <w:lang w:eastAsia="en-NZ"/>
        </w:rPr>
        <w:t>Ballerina 1.2.6 </w:t>
      </w:r>
    </w:p>
    <w:p w14:paraId="72CDDBC1" w14:textId="77777777" w:rsidR="00803C54" w:rsidRPr="00803C54" w:rsidRDefault="00803C54" w:rsidP="00803C54">
      <w:pPr>
        <w:spacing w:before="280" w:after="80" w:line="240" w:lineRule="auto"/>
        <w:outlineLvl w:val="2"/>
        <w:rPr>
          <w:rFonts w:ascii="Times New Roman" w:eastAsia="Times New Roman" w:hAnsi="Times New Roman" w:cs="Times New Roman"/>
          <w:b/>
          <w:bCs/>
          <w:sz w:val="27"/>
          <w:szCs w:val="27"/>
          <w:lang w:eastAsia="en-NZ"/>
        </w:rPr>
      </w:pPr>
      <w:r w:rsidRPr="00803C54">
        <w:rPr>
          <w:rFonts w:ascii="Arial" w:eastAsia="Times New Roman" w:hAnsi="Arial" w:cs="Arial"/>
          <w:b/>
          <w:bCs/>
          <w:color w:val="000000"/>
          <w:sz w:val="26"/>
          <w:szCs w:val="26"/>
          <w:lang w:eastAsia="en-NZ"/>
        </w:rPr>
        <w:t>Jolie</w:t>
      </w:r>
    </w:p>
    <w:p w14:paraId="5E748188" w14:textId="77777777" w:rsidR="00803C54" w:rsidRPr="00803C54" w:rsidRDefault="00803C54" w:rsidP="00803C54">
      <w:pPr>
        <w:spacing w:before="240" w:after="240" w:line="240" w:lineRule="auto"/>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lastRenderedPageBreak/>
        <w:t xml:space="preserve">Jolie is the first </w:t>
      </w:r>
      <w:proofErr w:type="spellStart"/>
      <w:r w:rsidRPr="00803C54">
        <w:rPr>
          <w:rFonts w:ascii="Arial" w:eastAsia="Times New Roman" w:hAnsi="Arial" w:cs="Arial"/>
          <w:color w:val="000000"/>
          <w:lang w:eastAsia="en-NZ"/>
        </w:rPr>
        <w:t>microservice</w:t>
      </w:r>
      <w:proofErr w:type="spellEnd"/>
      <w:r w:rsidRPr="00803C54">
        <w:rPr>
          <w:rFonts w:ascii="Arial" w:eastAsia="Times New Roman" w:hAnsi="Arial" w:cs="Arial"/>
          <w:color w:val="000000"/>
          <w:lang w:eastAsia="en-NZ"/>
        </w:rPr>
        <w:t>-oriented programming language. It is Java Orchestration Language Interpreter Engine (JOLIE). Jolie is a service-oriented programming language with a syntax like C language. Unlike Java and Ballerina, Jolie does not have its own platform. It requires Java to run. Latest version of Jolie runs on Java 8 or later versions of Java. As of today, the latest version of Jolie is 1.8.</w:t>
      </w:r>
      <w:hyperlink r:id="rId12" w:history="1">
        <w:r w:rsidRPr="00803C54">
          <w:rPr>
            <w:rFonts w:ascii="Arial" w:eastAsia="Times New Roman" w:hAnsi="Arial" w:cs="Arial"/>
            <w:color w:val="000000"/>
            <w:lang w:eastAsia="en-NZ"/>
          </w:rPr>
          <w:t xml:space="preserve"> https://www.jolie-lang.org/downloads.html</w:t>
        </w:r>
      </w:hyperlink>
      <w:r w:rsidRPr="00803C54">
        <w:rPr>
          <w:rFonts w:ascii="Arial" w:eastAsia="Times New Roman" w:hAnsi="Arial" w:cs="Arial"/>
          <w:color w:val="000000"/>
          <w:lang w:eastAsia="en-NZ"/>
        </w:rPr>
        <w:t>.</w:t>
      </w:r>
    </w:p>
    <w:p w14:paraId="369A3984" w14:textId="77777777" w:rsidR="00803C54" w:rsidRPr="00803C54" w:rsidRDefault="00803C54" w:rsidP="00803C54">
      <w:pPr>
        <w:spacing w:after="0" w:line="240" w:lineRule="auto"/>
        <w:rPr>
          <w:rFonts w:ascii="Times New Roman" w:eastAsia="Times New Roman" w:hAnsi="Times New Roman" w:cs="Times New Roman"/>
          <w:sz w:val="24"/>
          <w:szCs w:val="24"/>
          <w:lang w:eastAsia="en-NZ"/>
        </w:rPr>
      </w:pPr>
    </w:p>
    <w:p w14:paraId="559D4123" w14:textId="77777777" w:rsidR="00803C54" w:rsidRPr="00803C54" w:rsidRDefault="00803C54" w:rsidP="00803C54">
      <w:pPr>
        <w:spacing w:before="240" w:after="240" w:line="240" w:lineRule="auto"/>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Prerequisites for Jolie- </w:t>
      </w:r>
    </w:p>
    <w:p w14:paraId="0CD8C0CC" w14:textId="77777777" w:rsidR="00803C54" w:rsidRPr="00803C54" w:rsidRDefault="00803C54" w:rsidP="00803C54">
      <w:pPr>
        <w:numPr>
          <w:ilvl w:val="0"/>
          <w:numId w:val="6"/>
        </w:numPr>
        <w:spacing w:before="240" w:after="0" w:line="240" w:lineRule="auto"/>
        <w:textAlignment w:val="baseline"/>
        <w:rPr>
          <w:rFonts w:ascii="Arial" w:eastAsia="Times New Roman" w:hAnsi="Arial" w:cs="Arial"/>
          <w:color w:val="000000"/>
          <w:lang w:eastAsia="en-NZ"/>
        </w:rPr>
      </w:pPr>
      <w:r w:rsidRPr="00803C54">
        <w:rPr>
          <w:rFonts w:ascii="Arial" w:eastAsia="Times New Roman" w:hAnsi="Arial" w:cs="Arial"/>
          <w:color w:val="000000"/>
          <w:lang w:eastAsia="en-NZ"/>
        </w:rPr>
        <w:t>Java 8 runtime or above</w:t>
      </w:r>
    </w:p>
    <w:p w14:paraId="726906DB" w14:textId="77777777" w:rsidR="00803C54" w:rsidRPr="00803C54" w:rsidRDefault="00803C54" w:rsidP="00803C54">
      <w:pPr>
        <w:numPr>
          <w:ilvl w:val="0"/>
          <w:numId w:val="6"/>
        </w:numPr>
        <w:spacing w:after="240" w:line="240" w:lineRule="auto"/>
        <w:textAlignment w:val="baseline"/>
        <w:rPr>
          <w:rFonts w:ascii="Arial" w:eastAsia="Times New Roman" w:hAnsi="Arial" w:cs="Arial"/>
          <w:color w:val="000000"/>
          <w:lang w:eastAsia="en-NZ"/>
        </w:rPr>
      </w:pPr>
      <w:r w:rsidRPr="00803C54">
        <w:rPr>
          <w:rFonts w:ascii="Arial" w:eastAsia="Times New Roman" w:hAnsi="Arial" w:cs="Arial"/>
          <w:color w:val="000000"/>
          <w:lang w:eastAsia="en-NZ"/>
        </w:rPr>
        <w:t>Jolie 1.8</w:t>
      </w:r>
    </w:p>
    <w:p w14:paraId="4238FAF7"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proofErr w:type="spellStart"/>
      <w:r w:rsidRPr="00803C54">
        <w:rPr>
          <w:rFonts w:ascii="Arial" w:eastAsia="Times New Roman" w:hAnsi="Arial" w:cs="Arial"/>
          <w:color w:val="000000"/>
          <w:lang w:eastAsia="en-NZ"/>
        </w:rPr>
        <w:t>Montesi</w:t>
      </w:r>
      <w:proofErr w:type="spellEnd"/>
      <w:r w:rsidRPr="00803C54">
        <w:rPr>
          <w:rFonts w:ascii="Arial" w:eastAsia="Times New Roman" w:hAnsi="Arial" w:cs="Arial"/>
          <w:color w:val="000000"/>
          <w:lang w:eastAsia="en-NZ"/>
        </w:rPr>
        <w:t xml:space="preserve">, </w:t>
      </w:r>
      <w:proofErr w:type="spellStart"/>
      <w:r w:rsidRPr="00803C54">
        <w:rPr>
          <w:rFonts w:ascii="Arial" w:eastAsia="Times New Roman" w:hAnsi="Arial" w:cs="Arial"/>
          <w:color w:val="000000"/>
          <w:lang w:eastAsia="en-NZ"/>
        </w:rPr>
        <w:t>Guidi</w:t>
      </w:r>
      <w:proofErr w:type="spellEnd"/>
      <w:r w:rsidRPr="00803C54">
        <w:rPr>
          <w:rFonts w:ascii="Arial" w:eastAsia="Times New Roman" w:hAnsi="Arial" w:cs="Arial"/>
          <w:color w:val="000000"/>
          <w:lang w:eastAsia="en-NZ"/>
        </w:rPr>
        <w:t>, and</w:t>
      </w:r>
      <w:proofErr w:type="gramStart"/>
      <w:r w:rsidRPr="00803C54">
        <w:rPr>
          <w:rFonts w:ascii="Arial" w:eastAsia="Times New Roman" w:hAnsi="Arial" w:cs="Arial"/>
          <w:color w:val="000000"/>
          <w:lang w:eastAsia="en-NZ"/>
        </w:rPr>
        <w:t xml:space="preserve">  </w:t>
      </w:r>
      <w:proofErr w:type="spellStart"/>
      <w:r w:rsidRPr="00803C54">
        <w:rPr>
          <w:rFonts w:ascii="Arial" w:eastAsia="Times New Roman" w:hAnsi="Arial" w:cs="Arial"/>
          <w:color w:val="000000"/>
          <w:lang w:eastAsia="en-NZ"/>
        </w:rPr>
        <w:t>Zavattaro</w:t>
      </w:r>
      <w:proofErr w:type="spellEnd"/>
      <w:proofErr w:type="gramEnd"/>
      <w:r w:rsidRPr="00803C54">
        <w:rPr>
          <w:rFonts w:ascii="Arial" w:eastAsia="Times New Roman" w:hAnsi="Arial" w:cs="Arial"/>
          <w:color w:val="000000"/>
          <w:lang w:eastAsia="en-NZ"/>
        </w:rPr>
        <w:t xml:space="preserve"> (2014) believe that </w:t>
      </w:r>
      <w:proofErr w:type="spellStart"/>
      <w:r w:rsidRPr="00803C54">
        <w:rPr>
          <w:rFonts w:ascii="Arial" w:eastAsia="Times New Roman" w:hAnsi="Arial" w:cs="Arial"/>
          <w:color w:val="000000"/>
          <w:lang w:eastAsia="en-NZ"/>
        </w:rPr>
        <w:t>microservice</w:t>
      </w:r>
      <w:proofErr w:type="spellEnd"/>
      <w:r w:rsidRPr="00803C54">
        <w:rPr>
          <w:rFonts w:ascii="Arial" w:eastAsia="Times New Roman" w:hAnsi="Arial" w:cs="Arial"/>
          <w:color w:val="000000"/>
          <w:lang w:eastAsia="en-NZ"/>
        </w:rPr>
        <w:t xml:space="preserve"> designers have to deal effectively with both behavioural and architecture aspects of the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architecture. These technical problems arise due to the fragmentation of monolith architecture and during integration. Ideally, a language should exist specially created for designers, which lets them focus on single concepts instead of the different tools and technology (</w:t>
      </w:r>
      <w:proofErr w:type="spellStart"/>
      <w:r w:rsidRPr="00803C54">
        <w:rPr>
          <w:rFonts w:ascii="Arial" w:eastAsia="Times New Roman" w:hAnsi="Arial" w:cs="Arial"/>
          <w:color w:val="000000"/>
          <w:lang w:eastAsia="en-NZ"/>
        </w:rPr>
        <w:t>Montesi</w:t>
      </w:r>
      <w:proofErr w:type="spellEnd"/>
      <w:r w:rsidRPr="00803C54">
        <w:rPr>
          <w:rFonts w:ascii="Arial" w:eastAsia="Times New Roman" w:hAnsi="Arial" w:cs="Arial"/>
          <w:color w:val="000000"/>
          <w:lang w:eastAsia="en-NZ"/>
        </w:rPr>
        <w:t xml:space="preserve"> et al., 2014). This would make it easy for designers to use and reduce the complexity and maintenance of the application. </w:t>
      </w:r>
    </w:p>
    <w:p w14:paraId="1F00B5DE"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 xml:space="preserve">Jolie and Ballerina are full-fledged programming languages designed for </w:t>
      </w:r>
      <w:proofErr w:type="spellStart"/>
      <w:r w:rsidRPr="00803C54">
        <w:rPr>
          <w:rFonts w:ascii="Arial" w:eastAsia="Times New Roman" w:hAnsi="Arial" w:cs="Arial"/>
          <w:color w:val="000000"/>
          <w:lang w:eastAsia="en-NZ"/>
        </w:rPr>
        <w:t>microservices</w:t>
      </w:r>
      <w:proofErr w:type="spellEnd"/>
      <w:r w:rsidRPr="00803C54">
        <w:rPr>
          <w:rFonts w:ascii="Arial" w:eastAsia="Times New Roman" w:hAnsi="Arial" w:cs="Arial"/>
          <w:color w:val="000000"/>
          <w:lang w:eastAsia="en-NZ"/>
        </w:rPr>
        <w:t xml:space="preserve"> architecture (Newman, 2015). Jolie enables the user to translate the graphical design into code, and Ballerina has graphical and textual support for programming, this helps different stakeholders with different technical backgrounds to work and collaborate more effectively (</w:t>
      </w:r>
      <w:proofErr w:type="spellStart"/>
      <w:r w:rsidRPr="00803C54">
        <w:rPr>
          <w:rFonts w:ascii="Arial" w:eastAsia="Times New Roman" w:hAnsi="Arial" w:cs="Arial"/>
          <w:color w:val="000000"/>
          <w:lang w:eastAsia="en-NZ"/>
        </w:rPr>
        <w:t>Weerawarana</w:t>
      </w:r>
      <w:proofErr w:type="spellEnd"/>
      <w:r w:rsidRPr="00803C54">
        <w:rPr>
          <w:rFonts w:ascii="Arial" w:eastAsia="Times New Roman" w:hAnsi="Arial" w:cs="Arial"/>
          <w:color w:val="000000"/>
          <w:lang w:eastAsia="en-NZ"/>
        </w:rPr>
        <w:t xml:space="preserve"> et al., 2018). </w:t>
      </w:r>
    </w:p>
    <w:p w14:paraId="794DBAD8" w14:textId="77777777" w:rsidR="00803C54" w:rsidRPr="00803C54" w:rsidRDefault="00803C54" w:rsidP="00803C54">
      <w:pPr>
        <w:spacing w:before="240" w:after="24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Unlike Ballerina and Jolie, other programming languages lack native constructs for workflows thus adding the burden of middleware, ESB and API gateways that help to scale the application, reduce its complexity with a growing number of services (</w:t>
      </w:r>
      <w:proofErr w:type="spellStart"/>
      <w:r w:rsidRPr="00803C54">
        <w:rPr>
          <w:rFonts w:ascii="Arial" w:eastAsia="Times New Roman" w:hAnsi="Arial" w:cs="Arial"/>
          <w:color w:val="000000"/>
          <w:lang w:eastAsia="en-NZ"/>
        </w:rPr>
        <w:t>Weerawarana</w:t>
      </w:r>
      <w:proofErr w:type="spellEnd"/>
      <w:r w:rsidRPr="00803C54">
        <w:rPr>
          <w:rFonts w:ascii="Arial" w:eastAsia="Times New Roman" w:hAnsi="Arial" w:cs="Arial"/>
          <w:color w:val="000000"/>
          <w:lang w:eastAsia="en-NZ"/>
        </w:rPr>
        <w:t xml:space="preserve"> et al., 2018).  Additionally, Ballerina and Jolie, unlike mainstream languages, support visual programming and also sequence diagrams to reduce the complexity that arises due to the fragmentation. Furthermore, they are also capable of providing features like reliable delivery of messages and </w:t>
      </w:r>
      <w:proofErr w:type="spellStart"/>
      <w:r w:rsidRPr="00803C54">
        <w:rPr>
          <w:rFonts w:ascii="Arial" w:eastAsia="Times New Roman" w:hAnsi="Arial" w:cs="Arial"/>
          <w:color w:val="000000"/>
          <w:lang w:eastAsia="en-NZ"/>
        </w:rPr>
        <w:t>interruptibility</w:t>
      </w:r>
      <w:proofErr w:type="spellEnd"/>
      <w:r w:rsidRPr="00803C54">
        <w:rPr>
          <w:rFonts w:ascii="Arial" w:eastAsia="Times New Roman" w:hAnsi="Arial" w:cs="Arial"/>
          <w:color w:val="000000"/>
          <w:lang w:eastAsia="en-NZ"/>
        </w:rPr>
        <w:t>, which the mainstream languages fail to offer (</w:t>
      </w:r>
      <w:proofErr w:type="spellStart"/>
      <w:r w:rsidRPr="00803C54">
        <w:rPr>
          <w:rFonts w:ascii="Arial" w:eastAsia="Times New Roman" w:hAnsi="Arial" w:cs="Arial"/>
          <w:color w:val="000000"/>
          <w:lang w:eastAsia="en-NZ"/>
        </w:rPr>
        <w:t>Weerawarana</w:t>
      </w:r>
      <w:proofErr w:type="spellEnd"/>
      <w:r w:rsidRPr="00803C54">
        <w:rPr>
          <w:rFonts w:ascii="Arial" w:eastAsia="Times New Roman" w:hAnsi="Arial" w:cs="Arial"/>
          <w:color w:val="000000"/>
          <w:lang w:eastAsia="en-NZ"/>
        </w:rPr>
        <w:t xml:space="preserve"> et al., 2018). </w:t>
      </w:r>
    </w:p>
    <w:p w14:paraId="3605EF53" w14:textId="77777777" w:rsidR="00803C54" w:rsidRPr="00803C54" w:rsidRDefault="00803C54" w:rsidP="00803C54">
      <w:pPr>
        <w:spacing w:after="0" w:line="240" w:lineRule="auto"/>
        <w:jc w:val="both"/>
        <w:rPr>
          <w:rFonts w:ascii="Times New Roman" w:eastAsia="Times New Roman" w:hAnsi="Times New Roman" w:cs="Times New Roman"/>
          <w:sz w:val="24"/>
          <w:szCs w:val="24"/>
          <w:lang w:eastAsia="en-NZ"/>
        </w:rPr>
      </w:pPr>
      <w:r w:rsidRPr="00803C54">
        <w:rPr>
          <w:rFonts w:ascii="Arial" w:eastAsia="Times New Roman" w:hAnsi="Arial" w:cs="Arial"/>
          <w:color w:val="000000"/>
          <w:lang w:eastAsia="en-NZ"/>
        </w:rPr>
        <w:t>This research uses the experiment design approach to answer the research question. According to Jackson (2014), the experiment design approach “allows a researcher not only to describe and predict but also to establish a cause and effect relationship through manipulation of a variable and control of the situation.” The main foundation of the experimental approach is that the researcher gains the control of the environment as much as possible. This is to identify if there is a cause and effect relationship between the variables being studied. In the experimental process, certain factors are selected and deliberately varied in a controlled manner to understand their effects on the response of interest (Wang &amp; Wan, 2009).  These variables are called independent variables. The variables that are measured are the dependent variables. These variables are derived from the critical factors for a programming language and integration and these variables will be used to measure the programming language in my research.</w:t>
      </w:r>
    </w:p>
    <w:p w14:paraId="1CBB0A90" w14:textId="77777777" w:rsidR="00060A08" w:rsidRDefault="00803C54" w:rsidP="00803C54">
      <w:r w:rsidRPr="00803C54">
        <w:rPr>
          <w:rFonts w:ascii="Times New Roman" w:eastAsia="Times New Roman" w:hAnsi="Times New Roman" w:cs="Times New Roman"/>
          <w:sz w:val="24"/>
          <w:szCs w:val="24"/>
          <w:lang w:eastAsia="en-NZ"/>
        </w:rPr>
        <w:br/>
      </w:r>
      <w:r w:rsidRPr="00803C54">
        <w:rPr>
          <w:rFonts w:ascii="Times New Roman" w:eastAsia="Times New Roman" w:hAnsi="Times New Roman" w:cs="Times New Roman"/>
          <w:sz w:val="24"/>
          <w:szCs w:val="24"/>
          <w:lang w:eastAsia="en-NZ"/>
        </w:rPr>
        <w:br/>
      </w:r>
      <w:r w:rsidRPr="00803C54">
        <w:rPr>
          <w:rFonts w:ascii="Times New Roman" w:eastAsia="Times New Roman" w:hAnsi="Times New Roman" w:cs="Times New Roman"/>
          <w:sz w:val="24"/>
          <w:szCs w:val="24"/>
          <w:lang w:eastAsia="en-NZ"/>
        </w:rPr>
        <w:br/>
      </w:r>
      <w:r w:rsidRPr="00803C54">
        <w:rPr>
          <w:rFonts w:ascii="Times New Roman" w:eastAsia="Times New Roman" w:hAnsi="Times New Roman" w:cs="Times New Roman"/>
          <w:sz w:val="24"/>
          <w:szCs w:val="24"/>
          <w:lang w:eastAsia="en-NZ"/>
        </w:rPr>
        <w:br/>
      </w:r>
      <w:r w:rsidRPr="00803C54">
        <w:rPr>
          <w:rFonts w:ascii="Times New Roman" w:eastAsia="Times New Roman" w:hAnsi="Times New Roman" w:cs="Times New Roman"/>
          <w:sz w:val="24"/>
          <w:szCs w:val="24"/>
          <w:lang w:eastAsia="en-NZ"/>
        </w:rPr>
        <w:br/>
      </w:r>
    </w:p>
    <w:sectPr w:rsidR="00060A08">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ta Vos" w:date="2021-01-22T10:31:00Z" w:initials="MV">
    <w:p w14:paraId="5740DC43" w14:textId="77777777" w:rsidR="00E32855" w:rsidRDefault="00E32855">
      <w:pPr>
        <w:pStyle w:val="CommentText"/>
      </w:pPr>
      <w:r>
        <w:rPr>
          <w:rStyle w:val="CommentReference"/>
        </w:rPr>
        <w:annotationRef/>
      </w:r>
      <w:r>
        <w:t>This could use another paragraph on what object orientated programming is – make sure to pick up the points that become important to your argument later.</w:t>
      </w:r>
    </w:p>
  </w:comment>
  <w:comment w:id="1" w:author="Marta Vos" w:date="2021-01-22T10:33:00Z" w:initials="MV">
    <w:p w14:paraId="6E4EE11C" w14:textId="77777777" w:rsidR="00E32855" w:rsidRDefault="00E32855">
      <w:pPr>
        <w:pStyle w:val="CommentText"/>
      </w:pPr>
      <w:r>
        <w:rPr>
          <w:rStyle w:val="CommentReference"/>
        </w:rPr>
        <w:annotationRef/>
      </w:r>
      <w:r>
        <w:t xml:space="preserve">Brief description of distributed systems </w:t>
      </w:r>
    </w:p>
  </w:comment>
  <w:comment w:id="2" w:author="Marta Vos" w:date="2021-01-22T10:34:00Z" w:initials="MV">
    <w:p w14:paraId="631EE927" w14:textId="77777777" w:rsidR="00E32855" w:rsidRDefault="00E32855">
      <w:pPr>
        <w:pStyle w:val="CommentText"/>
      </w:pPr>
      <w:r>
        <w:rPr>
          <w:rStyle w:val="CommentReference"/>
        </w:rPr>
        <w:annotationRef/>
      </w:r>
      <w:r>
        <w:t>Brief description of services</w:t>
      </w:r>
    </w:p>
  </w:comment>
  <w:comment w:id="3" w:author="Marta Vos" w:date="2021-01-22T10:33:00Z" w:initials="MV">
    <w:p w14:paraId="33E37248" w14:textId="77777777" w:rsidR="00E32855" w:rsidRDefault="00E32855">
      <w:pPr>
        <w:pStyle w:val="CommentText"/>
      </w:pPr>
      <w:r>
        <w:rPr>
          <w:rStyle w:val="CommentReference"/>
        </w:rPr>
        <w:annotationRef/>
      </w:r>
      <w:r>
        <w:t>Define abbreviation the first time its uses – Service Orientated Architecture (SOA)</w:t>
      </w:r>
    </w:p>
  </w:comment>
  <w:comment w:id="4" w:author="Marta Vos" w:date="2021-01-22T10:34:00Z" w:initials="MV">
    <w:p w14:paraId="37A40A53" w14:textId="77777777" w:rsidR="00E32855" w:rsidRDefault="00E32855">
      <w:pPr>
        <w:pStyle w:val="CommentText"/>
      </w:pPr>
      <w:r>
        <w:rPr>
          <w:rStyle w:val="CommentReference"/>
        </w:rPr>
        <w:annotationRef/>
      </w:r>
      <w:r>
        <w:t>Page number</w:t>
      </w:r>
    </w:p>
  </w:comment>
  <w:comment w:id="5" w:author="Marta Vos" w:date="2021-01-22T10:34:00Z" w:initials="MV">
    <w:p w14:paraId="2B2CE7A6" w14:textId="77777777" w:rsidR="00E32855" w:rsidRDefault="00E32855">
      <w:pPr>
        <w:pStyle w:val="CommentText"/>
      </w:pPr>
      <w:r>
        <w:rPr>
          <w:rStyle w:val="CommentReference"/>
        </w:rPr>
        <w:annotationRef/>
      </w:r>
      <w:r>
        <w:t xml:space="preserve">Rephrase sentence.  </w:t>
      </w:r>
    </w:p>
    <w:p w14:paraId="74BF8871" w14:textId="77777777" w:rsidR="00E32855" w:rsidRDefault="00E32855">
      <w:pPr>
        <w:pStyle w:val="CommentText"/>
      </w:pPr>
    </w:p>
    <w:p w14:paraId="72E25FA4" w14:textId="2ADFE0F1" w:rsidR="00E32855" w:rsidRDefault="00E32855">
      <w:pPr>
        <w:pStyle w:val="CommentText"/>
      </w:pPr>
      <w:r>
        <w:t xml:space="preserve">Also, somewhere between these two paragraphs you need a brief description of what </w:t>
      </w:r>
      <w:proofErr w:type="spellStart"/>
      <w:r>
        <w:t>microservices</w:t>
      </w:r>
      <w:proofErr w:type="spellEnd"/>
      <w:r>
        <w:t xml:space="preserve"> are. So what is a </w:t>
      </w:r>
      <w:proofErr w:type="spellStart"/>
      <w:r>
        <w:t>microservice</w:t>
      </w:r>
      <w:proofErr w:type="spellEnd"/>
      <w:r>
        <w:t xml:space="preserve"> and how do they fit together.</w:t>
      </w:r>
      <w:r w:rsidR="00F24E43">
        <w:t xml:space="preserve"> A small example might be nice here so when you get to the more detailed explanation below the reader can visualise what you mean.</w:t>
      </w:r>
      <w:r>
        <w:t xml:space="preserve"> </w:t>
      </w:r>
    </w:p>
  </w:comment>
  <w:comment w:id="6" w:author="Marta Vos" w:date="2021-01-22T10:39:00Z" w:initials="MV">
    <w:p w14:paraId="46BE7797" w14:textId="564F4513" w:rsidR="005D0B4B" w:rsidRDefault="005D0B4B">
      <w:pPr>
        <w:pStyle w:val="CommentText"/>
      </w:pPr>
      <w:r>
        <w:rPr>
          <w:rStyle w:val="CommentReference"/>
        </w:rPr>
        <w:annotationRef/>
      </w:r>
      <w:r>
        <w:t>This needs the figures to be more compelling – what do the surveys say.</w:t>
      </w:r>
    </w:p>
  </w:comment>
  <w:comment w:id="7" w:author="Marta Vos" w:date="2021-01-22T10:36:00Z" w:initials="MV">
    <w:p w14:paraId="717C1BDF" w14:textId="77777777" w:rsidR="00E32855" w:rsidRDefault="00E32855">
      <w:pPr>
        <w:pStyle w:val="CommentText"/>
      </w:pPr>
      <w:r>
        <w:rPr>
          <w:rStyle w:val="CommentReference"/>
        </w:rPr>
        <w:annotationRef/>
      </w:r>
      <w:r>
        <w:t>Brief description of this</w:t>
      </w:r>
    </w:p>
  </w:comment>
  <w:comment w:id="8" w:author="Marta Vos" w:date="2021-01-22T10:40:00Z" w:initials="MV">
    <w:p w14:paraId="4DE95A1D" w14:textId="228F0FEA" w:rsidR="00D609A2" w:rsidRDefault="00D609A2">
      <w:pPr>
        <w:pStyle w:val="CommentText"/>
      </w:pPr>
      <w:r>
        <w:rPr>
          <w:rStyle w:val="CommentReference"/>
        </w:rPr>
        <w:annotationRef/>
      </w:r>
      <w:r>
        <w:t>Date – and correct referencing</w:t>
      </w:r>
    </w:p>
  </w:comment>
  <w:comment w:id="9" w:author="Marta Vos" w:date="2021-01-22T10:41:00Z" w:initials="MV">
    <w:p w14:paraId="65623D41" w14:textId="2BEFDF81" w:rsidR="00D609A2" w:rsidRDefault="00D609A2">
      <w:pPr>
        <w:pStyle w:val="CommentText"/>
      </w:pPr>
      <w:r>
        <w:rPr>
          <w:rStyle w:val="CommentReference"/>
        </w:rPr>
        <w:annotationRef/>
      </w:r>
      <w:r>
        <w:t xml:space="preserve">In this section is where you need a thorough description of the differences between monolith and </w:t>
      </w:r>
      <w:proofErr w:type="spellStart"/>
      <w:r>
        <w:t>microservices</w:t>
      </w:r>
      <w:proofErr w:type="spellEnd"/>
      <w:r>
        <w:t xml:space="preserve"> architecture – also you need to outline what each of these improvements are (unless you describe them later in which case say “these are described in more detail in section XX”)</w:t>
      </w:r>
    </w:p>
  </w:comment>
  <w:comment w:id="10" w:author="Marta Vos" w:date="2021-01-22T10:42:00Z" w:initials="MV">
    <w:p w14:paraId="2C052F82" w14:textId="484D2F2A" w:rsidR="00C17C2D" w:rsidRDefault="00C17C2D">
      <w:pPr>
        <w:pStyle w:val="CommentText"/>
      </w:pPr>
      <w:r>
        <w:rPr>
          <w:rStyle w:val="CommentReference"/>
        </w:rPr>
        <w:annotationRef/>
      </w:r>
      <w:r>
        <w:t>Stay in third person</w:t>
      </w:r>
    </w:p>
  </w:comment>
  <w:comment w:id="11" w:author="Marta Vos" w:date="2021-01-22T10:42:00Z" w:initials="MV">
    <w:p w14:paraId="54173A32" w14:textId="2314683C" w:rsidR="00C17C2D" w:rsidRDefault="00C17C2D">
      <w:pPr>
        <w:pStyle w:val="CommentText"/>
      </w:pPr>
      <w:r>
        <w:rPr>
          <w:rStyle w:val="CommentReference"/>
        </w:rPr>
        <w:annotationRef/>
      </w:r>
      <w:r>
        <w:t>Same comment for this para and the one above, more description.</w:t>
      </w:r>
    </w:p>
  </w:comment>
  <w:comment w:id="12" w:author="Marta Vos" w:date="2021-01-22T10:39:00Z" w:initials="MV">
    <w:p w14:paraId="266BDC3F" w14:textId="4F9FCA5B" w:rsidR="00B95B98" w:rsidRDefault="00B95B98">
      <w:pPr>
        <w:pStyle w:val="CommentText"/>
      </w:pPr>
      <w:r>
        <w:rPr>
          <w:rStyle w:val="CommentReference"/>
        </w:rPr>
        <w:annotationRef/>
      </w:r>
      <w:r>
        <w:t xml:space="preserve">Be careful with this type of heading – this is an academic work and the phrasing shows a bias towards </w:t>
      </w:r>
      <w:proofErr w:type="spellStart"/>
      <w:r>
        <w:t>microservices</w:t>
      </w:r>
      <w:proofErr w:type="spellEnd"/>
      <w:r>
        <w:t xml:space="preserve">. Perhaps “Features of </w:t>
      </w:r>
      <w:proofErr w:type="spellStart"/>
      <w:r>
        <w:t>Microservices</w:t>
      </w:r>
      <w:proofErr w:type="spellEnd"/>
      <w:r>
        <w:t>” might be a better heading.</w:t>
      </w:r>
    </w:p>
  </w:comment>
  <w:comment w:id="14" w:author="Marta Vos" w:date="2021-01-23T10:16:00Z" w:initials="MV">
    <w:p w14:paraId="4075957F" w14:textId="272D697D" w:rsidR="00F61F94" w:rsidRDefault="00F61F94">
      <w:pPr>
        <w:pStyle w:val="CommentText"/>
      </w:pPr>
      <w:r>
        <w:rPr>
          <w:rStyle w:val="CommentReference"/>
        </w:rPr>
        <w:annotationRef/>
      </w:r>
      <w:r>
        <w:t xml:space="preserve">This needs more explanation </w:t>
      </w:r>
    </w:p>
  </w:comment>
  <w:comment w:id="15" w:author="Marta Vos" w:date="2021-01-23T10:16:00Z" w:initials="MV">
    <w:p w14:paraId="14349CE1" w14:textId="68925EB2" w:rsidR="00F61F94" w:rsidRDefault="00F61F94">
      <w:pPr>
        <w:pStyle w:val="CommentText"/>
      </w:pPr>
      <w:r>
        <w:rPr>
          <w:rStyle w:val="CommentReference"/>
        </w:rPr>
        <w:annotationRef/>
      </w:r>
      <w:r>
        <w:t>Clarification</w:t>
      </w:r>
    </w:p>
  </w:comment>
  <w:comment w:id="16" w:author="Marta Vos" w:date="2021-01-23T10:16:00Z" w:initials="MV">
    <w:p w14:paraId="5247D32A" w14:textId="1E496593" w:rsidR="00F61F94" w:rsidRDefault="00F61F94">
      <w:pPr>
        <w:pStyle w:val="CommentText"/>
      </w:pPr>
      <w:r>
        <w:rPr>
          <w:rStyle w:val="CommentReference"/>
        </w:rPr>
        <w:annotationRef/>
      </w:r>
      <w:r>
        <w:t xml:space="preserve">… </w:t>
      </w:r>
      <w:proofErr w:type="gramStart"/>
      <w:r>
        <w:t>as</w:t>
      </w:r>
      <w:proofErr w:type="gramEnd"/>
      <w:r>
        <w:t xml:space="preserve"> it is simple to…</w:t>
      </w:r>
    </w:p>
  </w:comment>
  <w:comment w:id="18" w:author="Marta Vos" w:date="2021-01-23T10:17:00Z" w:initials="MV">
    <w:p w14:paraId="71909D49" w14:textId="2F501762" w:rsidR="00F61F94" w:rsidRDefault="00F61F94">
      <w:pPr>
        <w:pStyle w:val="CommentText"/>
      </w:pPr>
      <w:r>
        <w:rPr>
          <w:rStyle w:val="CommentReference"/>
        </w:rPr>
        <w:annotationRef/>
      </w:r>
      <w:r>
        <w:t>Definitely neds more explanation</w:t>
      </w:r>
    </w:p>
  </w:comment>
  <w:comment w:id="19" w:author="Marta Vos" w:date="2021-01-23T10:17:00Z" w:initials="MV">
    <w:p w14:paraId="2E9DDD79" w14:textId="49171DCC" w:rsidR="00F61F94" w:rsidRDefault="00F61F94">
      <w:pPr>
        <w:pStyle w:val="CommentText"/>
      </w:pPr>
      <w:r>
        <w:rPr>
          <w:rStyle w:val="CommentReference"/>
        </w:rPr>
        <w:annotationRef/>
      </w:r>
      <w:r>
        <w:t>There is a lot of good information in here, but it all needs expansion and explanation.</w:t>
      </w:r>
    </w:p>
  </w:comment>
  <w:comment w:id="20" w:author="Marta Vos" w:date="2021-01-23T10:16:00Z" w:initials="MV">
    <w:p w14:paraId="68E13980" w14:textId="35D827A4" w:rsidR="00F61F94" w:rsidRDefault="00F61F94">
      <w:pPr>
        <w:pStyle w:val="CommentText"/>
      </w:pPr>
      <w:r>
        <w:rPr>
          <w:rStyle w:val="CommentReference"/>
        </w:rPr>
        <w:annotationRef/>
      </w:r>
      <w:r>
        <w:t>References</w:t>
      </w:r>
    </w:p>
  </w:comment>
  <w:comment w:id="21" w:author="Marta Vos" w:date="2021-01-23T10:18:00Z" w:initials="MV">
    <w:p w14:paraId="16DEEF55" w14:textId="5C111FF2" w:rsidR="00F61F94" w:rsidRDefault="00F61F94">
      <w:pPr>
        <w:pStyle w:val="CommentText"/>
      </w:pPr>
      <w:r>
        <w:rPr>
          <w:rStyle w:val="CommentReference"/>
        </w:rPr>
        <w:annotationRef/>
      </w:r>
      <w:r>
        <w:t xml:space="preserve">Reference </w:t>
      </w:r>
    </w:p>
  </w:comment>
  <w:comment w:id="22" w:author="Marta Vos" w:date="2021-01-23T10:18:00Z" w:initials="MV">
    <w:p w14:paraId="18035CEF" w14:textId="58C32837" w:rsidR="00F61F94" w:rsidRDefault="00F61F94">
      <w:pPr>
        <w:pStyle w:val="CommentText"/>
      </w:pPr>
      <w:r>
        <w:rPr>
          <w:rStyle w:val="CommentReference"/>
        </w:rPr>
        <w:annotationRef/>
      </w:r>
      <w:r>
        <w:t>The connection between this statement (which needs more explanation), and the research focus needs to be stronger.</w:t>
      </w:r>
    </w:p>
  </w:comment>
  <w:comment w:id="23" w:author="Marta Vos" w:date="2021-01-23T10:18:00Z" w:initials="MV">
    <w:p w14:paraId="6E77F6C3" w14:textId="070020C5" w:rsidR="00C928D3" w:rsidRDefault="00C928D3">
      <w:pPr>
        <w:pStyle w:val="CommentText"/>
      </w:pPr>
      <w:r>
        <w:rPr>
          <w:rStyle w:val="CommentReference"/>
        </w:rPr>
        <w:annotationRef/>
      </w:r>
      <w:r>
        <w:t>Reference – and why is it important</w:t>
      </w:r>
    </w:p>
  </w:comment>
  <w:comment w:id="26" w:author="Marta Vos" w:date="2021-01-23T10:19:00Z" w:initials="MV">
    <w:p w14:paraId="5C3CB517" w14:textId="6D3555AD" w:rsidR="00C928D3" w:rsidRDefault="00C928D3">
      <w:pPr>
        <w:pStyle w:val="CommentText"/>
      </w:pPr>
      <w:r>
        <w:rPr>
          <w:rStyle w:val="CommentReference"/>
        </w:rPr>
        <w:annotationRef/>
      </w:r>
      <w:r>
        <w:t>What do these do</w:t>
      </w:r>
      <w:proofErr w:type="gramStart"/>
      <w:r>
        <w:t xml:space="preserve">? </w:t>
      </w:r>
      <w:proofErr w:type="gramEnd"/>
      <w:r>
        <w:t xml:space="preserve">… </w:t>
      </w:r>
      <w:proofErr w:type="gramStart"/>
      <w:r>
        <w:t>to</w:t>
      </w:r>
      <w:proofErr w:type="gramEnd"/>
      <w:r>
        <w:t xml:space="preserve"> assist with…</w:t>
      </w:r>
    </w:p>
  </w:comment>
  <w:comment w:id="27" w:author="Marta Vos" w:date="2021-01-23T10:19:00Z" w:initials="MV">
    <w:p w14:paraId="3224ADFB" w14:textId="26421E66" w:rsidR="00C928D3" w:rsidRDefault="00C928D3">
      <w:pPr>
        <w:pStyle w:val="CommentText"/>
      </w:pPr>
      <w:r>
        <w:rPr>
          <w:rStyle w:val="CommentReference"/>
        </w:rPr>
        <w:annotationRef/>
      </w:r>
      <w:r>
        <w:t>Why?</w:t>
      </w:r>
    </w:p>
  </w:comment>
  <w:comment w:id="29" w:author="Marta Vos" w:date="2021-01-23T10:19:00Z" w:initials="MV">
    <w:p w14:paraId="543CF5A0" w14:textId="083CB2B2" w:rsidR="00C928D3" w:rsidRDefault="00C928D3">
      <w:pPr>
        <w:pStyle w:val="CommentText"/>
      </w:pPr>
      <w:r>
        <w:rPr>
          <w:rStyle w:val="CommentReference"/>
        </w:rPr>
        <w:annotationRef/>
      </w:r>
      <w:proofErr w:type="gramStart"/>
      <w:r>
        <w:t>reference</w:t>
      </w:r>
      <w:proofErr w:type="gramEnd"/>
    </w:p>
  </w:comment>
  <w:comment w:id="30" w:author="Marta Vos" w:date="2021-01-23T10:20:00Z" w:initials="MV">
    <w:p w14:paraId="1BA0068C" w14:textId="74E4BB52" w:rsidR="00C928D3" w:rsidRDefault="00C928D3">
      <w:pPr>
        <w:pStyle w:val="CommentText"/>
      </w:pPr>
      <w:r>
        <w:rPr>
          <w:rStyle w:val="CommentReference"/>
        </w:rPr>
        <w:annotationRef/>
      </w:r>
      <w:r>
        <w:t>Because?</w:t>
      </w:r>
    </w:p>
  </w:comment>
  <w:comment w:id="31" w:author="Marta Vos" w:date="2021-01-23T10:21:00Z" w:initials="MV">
    <w:p w14:paraId="2F736196" w14:textId="5BDBE2B2" w:rsidR="00C928D3" w:rsidRDefault="00C928D3">
      <w:pPr>
        <w:pStyle w:val="CommentText"/>
      </w:pPr>
      <w:r>
        <w:rPr>
          <w:rStyle w:val="CommentReference"/>
        </w:rPr>
        <w:annotationRef/>
      </w:r>
      <w:r>
        <w:t>It would be good to have a few sentences explaining how this works (why is it important you are talking about REST and HTTP – explain to the reader).</w:t>
      </w:r>
    </w:p>
  </w:comment>
  <w:comment w:id="32" w:author="Marta Vos" w:date="2021-01-23T10:20:00Z" w:initials="MV">
    <w:p w14:paraId="0B16D5F0" w14:textId="77F01E90" w:rsidR="00C928D3" w:rsidRDefault="00C928D3">
      <w:pPr>
        <w:pStyle w:val="CommentText"/>
      </w:pPr>
      <w:r>
        <w:rPr>
          <w:rStyle w:val="CommentReference"/>
        </w:rPr>
        <w:annotationRef/>
      </w:r>
      <w:r>
        <w:t>Why?</w:t>
      </w:r>
      <w:r w:rsidR="00481D03">
        <w:t xml:space="preserve"> This leads to the example below so create the join between the </w:t>
      </w:r>
      <w:proofErr w:type="spellStart"/>
      <w:r w:rsidR="00481D03">
        <w:t>paragrahs</w:t>
      </w:r>
      <w:proofErr w:type="spellEnd"/>
    </w:p>
  </w:comment>
  <w:comment w:id="33" w:author="Marta Vos" w:date="2021-01-23T10:20:00Z" w:initials="MV">
    <w:p w14:paraId="05F33F84" w14:textId="1BF11748" w:rsidR="00C928D3" w:rsidRDefault="00C928D3">
      <w:pPr>
        <w:pStyle w:val="CommentText"/>
      </w:pPr>
      <w:r>
        <w:rPr>
          <w:rStyle w:val="CommentReference"/>
        </w:rPr>
        <w:annotationRef/>
      </w:r>
      <w:r>
        <w:t xml:space="preserve">Reference </w:t>
      </w:r>
    </w:p>
  </w:comment>
  <w:comment w:id="34" w:author="Marta Vos" w:date="2021-01-23T10:26:00Z" w:initials="MV">
    <w:p w14:paraId="116077B6" w14:textId="5684CC35" w:rsidR="00481D03" w:rsidRDefault="00481D03">
      <w:pPr>
        <w:pStyle w:val="CommentText"/>
      </w:pPr>
      <w:r>
        <w:rPr>
          <w:rStyle w:val="CommentReference"/>
        </w:rPr>
        <w:annotationRef/>
      </w:r>
      <w:r>
        <w:t>Not sure if play is a technical term in this context, but I would go with interact or something more formal.</w:t>
      </w:r>
    </w:p>
  </w:comment>
  <w:comment w:id="35" w:author="Marta Vos" w:date="2021-01-23T10:26:00Z" w:initials="MV">
    <w:p w14:paraId="3F9AF10F" w14:textId="3260BB85" w:rsidR="00481D03" w:rsidRDefault="00481D03">
      <w:pPr>
        <w:pStyle w:val="CommentText"/>
      </w:pPr>
      <w:r>
        <w:rPr>
          <w:rStyle w:val="CommentReference"/>
        </w:rPr>
        <w:annotationRef/>
      </w:r>
      <w:r>
        <w:t>Not sure what you mean with this bit…</w:t>
      </w:r>
    </w:p>
  </w:comment>
  <w:comment w:id="36" w:author="Marta Vos" w:date="2021-01-23T10:25:00Z" w:initials="MV">
    <w:p w14:paraId="288096F7" w14:textId="289904F8" w:rsidR="00481D03" w:rsidRDefault="00481D03">
      <w:pPr>
        <w:pStyle w:val="CommentText"/>
      </w:pPr>
      <w:r>
        <w:rPr>
          <w:rStyle w:val="CommentReference"/>
        </w:rPr>
        <w:annotationRef/>
      </w:r>
      <w:r>
        <w:t>Be careful with overly familiar phrasing – this should be “a number”</w:t>
      </w:r>
    </w:p>
  </w:comment>
  <w:comment w:id="37" w:author="Marta Vos" w:date="2021-01-23T10:27:00Z" w:initials="MV">
    <w:p w14:paraId="4D99CB58" w14:textId="09B2CB72" w:rsidR="00481D03" w:rsidRDefault="00481D03">
      <w:pPr>
        <w:pStyle w:val="CommentText"/>
      </w:pPr>
      <w:r>
        <w:rPr>
          <w:rStyle w:val="CommentReference"/>
        </w:rPr>
        <w:annotationRef/>
      </w:r>
      <w:r>
        <w:t>That can be used…</w:t>
      </w:r>
    </w:p>
  </w:comment>
  <w:comment w:id="38" w:author="Marta Vos" w:date="2021-01-23T10:27:00Z" w:initials="MV">
    <w:p w14:paraId="4406B07D" w14:textId="6E805DC2" w:rsidR="00481D03" w:rsidRDefault="00481D03">
      <w:pPr>
        <w:pStyle w:val="CommentText"/>
      </w:pPr>
      <w:r>
        <w:rPr>
          <w:rStyle w:val="CommentReference"/>
        </w:rPr>
        <w:annotationRef/>
      </w:r>
      <w:r>
        <w:t>Independent?</w:t>
      </w:r>
    </w:p>
  </w:comment>
  <w:comment w:id="41" w:author="Marta Vos" w:date="2021-01-23T10:29:00Z" w:initials="MV">
    <w:p w14:paraId="51D16A41" w14:textId="433AE7D9" w:rsidR="00481D03" w:rsidRDefault="00481D03">
      <w:pPr>
        <w:pStyle w:val="CommentText"/>
      </w:pPr>
      <w:r>
        <w:rPr>
          <w:rStyle w:val="CommentReference"/>
        </w:rPr>
        <w:annotationRef/>
      </w:r>
      <w:r>
        <w:t>Try and stay in third person if possible.</w:t>
      </w:r>
    </w:p>
  </w:comment>
  <w:comment w:id="42" w:author="Marta Vos" w:date="2021-01-23T10:31:00Z" w:initials="MV">
    <w:p w14:paraId="45DD4BFE" w14:textId="70A90B05" w:rsidR="00481D03" w:rsidRDefault="00481D03">
      <w:pPr>
        <w:pStyle w:val="CommentText"/>
      </w:pPr>
      <w:r>
        <w:rPr>
          <w:rStyle w:val="CommentReference"/>
        </w:rPr>
        <w:annotationRef/>
      </w:r>
      <w:r>
        <w:t xml:space="preserve">Expand </w:t>
      </w:r>
    </w:p>
  </w:comment>
  <w:comment w:id="43" w:author="Marta Vos" w:date="2021-01-23T10:31:00Z" w:initials="MV">
    <w:p w14:paraId="2018AC24" w14:textId="13529A17" w:rsidR="00481D03" w:rsidRDefault="00481D03">
      <w:pPr>
        <w:pStyle w:val="CommentText"/>
      </w:pPr>
      <w:r>
        <w:rPr>
          <w:rStyle w:val="CommentReference"/>
        </w:rPr>
        <w:annotationRef/>
      </w:r>
      <w:proofErr w:type="gramStart"/>
      <w:r>
        <w:t>expand</w:t>
      </w:r>
      <w:proofErr w:type="gramEnd"/>
    </w:p>
  </w:comment>
  <w:comment w:id="44" w:author="Marta Vos" w:date="2021-01-23T10:31:00Z" w:initials="MV">
    <w:p w14:paraId="62EE1C40" w14:textId="606EDF36" w:rsidR="00481D03" w:rsidRDefault="00481D03">
      <w:pPr>
        <w:pStyle w:val="CommentText"/>
      </w:pPr>
      <w:r>
        <w:rPr>
          <w:rStyle w:val="CommentReference"/>
        </w:rPr>
        <w:annotationRef/>
      </w:r>
      <w:r>
        <w:t>This is clearly not paraphrased.</w:t>
      </w:r>
    </w:p>
  </w:comment>
  <w:comment w:id="47" w:author="Marta Vos" w:date="2021-01-23T10:28:00Z" w:initials="MV">
    <w:p w14:paraId="4E3C5E32" w14:textId="37E0D6E4" w:rsidR="00481D03" w:rsidRDefault="00481D03">
      <w:pPr>
        <w:pStyle w:val="CommentText"/>
      </w:pPr>
      <w:r>
        <w:rPr>
          <w:rStyle w:val="CommentReference"/>
        </w:rPr>
        <w:annotationRef/>
      </w:r>
      <w:r>
        <w:t>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40DC43" w15:done="0"/>
  <w15:commentEx w15:paraId="6E4EE11C" w15:done="0"/>
  <w15:commentEx w15:paraId="631EE927" w15:done="0"/>
  <w15:commentEx w15:paraId="33E37248" w15:done="0"/>
  <w15:commentEx w15:paraId="37A40A53" w15:done="0"/>
  <w15:commentEx w15:paraId="72E25FA4" w15:done="0"/>
  <w15:commentEx w15:paraId="46BE7797" w15:done="0"/>
  <w15:commentEx w15:paraId="717C1BDF" w15:done="0"/>
  <w15:commentEx w15:paraId="4DE95A1D" w15:done="0"/>
  <w15:commentEx w15:paraId="65623D41" w15:done="0"/>
  <w15:commentEx w15:paraId="2C052F82" w15:done="0"/>
  <w15:commentEx w15:paraId="54173A32" w15:done="0"/>
  <w15:commentEx w15:paraId="266BDC3F" w15:done="0"/>
  <w15:commentEx w15:paraId="4075957F" w15:done="0"/>
  <w15:commentEx w15:paraId="14349CE1" w15:done="0"/>
  <w15:commentEx w15:paraId="5247D32A" w15:done="0"/>
  <w15:commentEx w15:paraId="71909D49" w15:done="0"/>
  <w15:commentEx w15:paraId="2E9DDD79" w15:done="0"/>
  <w15:commentEx w15:paraId="68E13980" w15:done="0"/>
  <w15:commentEx w15:paraId="16DEEF55" w15:done="0"/>
  <w15:commentEx w15:paraId="18035CEF" w15:done="0"/>
  <w15:commentEx w15:paraId="6E77F6C3" w15:done="0"/>
  <w15:commentEx w15:paraId="5C3CB517" w15:done="0"/>
  <w15:commentEx w15:paraId="3224ADFB" w15:done="0"/>
  <w15:commentEx w15:paraId="543CF5A0" w15:done="0"/>
  <w15:commentEx w15:paraId="1BA0068C" w15:done="0"/>
  <w15:commentEx w15:paraId="2F736196" w15:done="0"/>
  <w15:commentEx w15:paraId="0B16D5F0" w15:done="0"/>
  <w15:commentEx w15:paraId="05F33F84" w15:done="0"/>
  <w15:commentEx w15:paraId="116077B6" w15:done="0"/>
  <w15:commentEx w15:paraId="3F9AF10F" w15:done="0"/>
  <w15:commentEx w15:paraId="288096F7" w15:done="0"/>
  <w15:commentEx w15:paraId="4D99CB58" w15:done="0"/>
  <w15:commentEx w15:paraId="4406B07D" w15:done="0"/>
  <w15:commentEx w15:paraId="51D16A41" w15:done="0"/>
  <w15:commentEx w15:paraId="45DD4BFE" w15:done="0"/>
  <w15:commentEx w15:paraId="2018AC24" w15:done="0"/>
  <w15:commentEx w15:paraId="62EE1C40" w15:done="0"/>
  <w15:commentEx w15:paraId="4E3C5E3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008A5"/>
    <w:multiLevelType w:val="multilevel"/>
    <w:tmpl w:val="8F4603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C0736"/>
    <w:multiLevelType w:val="multilevel"/>
    <w:tmpl w:val="A28A0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63655"/>
    <w:multiLevelType w:val="multilevel"/>
    <w:tmpl w:val="2F16E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78276A"/>
    <w:multiLevelType w:val="multilevel"/>
    <w:tmpl w:val="9E3A9A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D80B11"/>
    <w:multiLevelType w:val="multilevel"/>
    <w:tmpl w:val="99606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6683D"/>
    <w:multiLevelType w:val="multilevel"/>
    <w:tmpl w:val="8FC04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lvlOverride w:ilvl="0">
      <w:lvl w:ilvl="0">
        <w:numFmt w:val="decimal"/>
        <w:lvlText w:val="%1."/>
        <w:lvlJc w:val="left"/>
      </w:lvl>
    </w:lvlOverride>
  </w:num>
  <w:num w:numId="3">
    <w:abstractNumId w:val="3"/>
    <w:lvlOverride w:ilvl="0">
      <w:lvl w:ilvl="0">
        <w:numFmt w:val="decimal"/>
        <w:lvlText w:val="%1."/>
        <w:lvlJc w:val="left"/>
      </w:lvl>
    </w:lvlOverride>
  </w:num>
  <w:num w:numId="4">
    <w:abstractNumId w:val="4"/>
  </w:num>
  <w:num w:numId="5">
    <w:abstractNumId w:val="2"/>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ta Vos">
    <w15:presenceInfo w15:providerId="AD" w15:userId="S-1-5-21-2184668628-1897399262-1841688003-30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C54"/>
    <w:rsid w:val="00060A08"/>
    <w:rsid w:val="00481D03"/>
    <w:rsid w:val="005D0B4B"/>
    <w:rsid w:val="00803C54"/>
    <w:rsid w:val="00B95B98"/>
    <w:rsid w:val="00C17C2D"/>
    <w:rsid w:val="00C928D3"/>
    <w:rsid w:val="00D609A2"/>
    <w:rsid w:val="00E32855"/>
    <w:rsid w:val="00F24E43"/>
    <w:rsid w:val="00F61F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94F2A"/>
  <w15:chartTrackingRefBased/>
  <w15:docId w15:val="{7E5BC8D8-6F44-4AD9-9796-1757FF5D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03C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paragraph" w:styleId="Heading3">
    <w:name w:val="heading 3"/>
    <w:basedOn w:val="Normal"/>
    <w:link w:val="Heading3Char"/>
    <w:uiPriority w:val="9"/>
    <w:qFormat/>
    <w:rsid w:val="00803C54"/>
    <w:pPr>
      <w:spacing w:before="100" w:beforeAutospacing="1" w:after="100" w:afterAutospacing="1" w:line="240" w:lineRule="auto"/>
      <w:outlineLvl w:val="2"/>
    </w:pPr>
    <w:rPr>
      <w:rFonts w:ascii="Times New Roman" w:eastAsia="Times New Roman" w:hAnsi="Times New Roman" w:cs="Times New Roman"/>
      <w:b/>
      <w:bCs/>
      <w:sz w:val="27"/>
      <w:szCs w:val="27"/>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C5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1Char">
    <w:name w:val="Heading 1 Char"/>
    <w:basedOn w:val="DefaultParagraphFont"/>
    <w:link w:val="Heading1"/>
    <w:uiPriority w:val="9"/>
    <w:rsid w:val="00803C54"/>
    <w:rPr>
      <w:rFonts w:ascii="Times New Roman" w:eastAsia="Times New Roman" w:hAnsi="Times New Roman" w:cs="Times New Roman"/>
      <w:b/>
      <w:bCs/>
      <w:kern w:val="36"/>
      <w:sz w:val="48"/>
      <w:szCs w:val="48"/>
      <w:lang w:eastAsia="en-NZ"/>
    </w:rPr>
  </w:style>
  <w:style w:type="character" w:customStyle="1" w:styleId="Heading3Char">
    <w:name w:val="Heading 3 Char"/>
    <w:basedOn w:val="DefaultParagraphFont"/>
    <w:link w:val="Heading3"/>
    <w:uiPriority w:val="9"/>
    <w:rsid w:val="00803C54"/>
    <w:rPr>
      <w:rFonts w:ascii="Times New Roman" w:eastAsia="Times New Roman" w:hAnsi="Times New Roman" w:cs="Times New Roman"/>
      <w:b/>
      <w:bCs/>
      <w:sz w:val="27"/>
      <w:szCs w:val="27"/>
      <w:lang w:eastAsia="en-NZ"/>
    </w:rPr>
  </w:style>
  <w:style w:type="character" w:styleId="Hyperlink">
    <w:name w:val="Hyperlink"/>
    <w:basedOn w:val="DefaultParagraphFont"/>
    <w:uiPriority w:val="99"/>
    <w:semiHidden/>
    <w:unhideWhenUsed/>
    <w:rsid w:val="00803C54"/>
    <w:rPr>
      <w:color w:val="0000FF"/>
      <w:u w:val="single"/>
    </w:rPr>
  </w:style>
  <w:style w:type="character" w:styleId="CommentReference">
    <w:name w:val="annotation reference"/>
    <w:basedOn w:val="DefaultParagraphFont"/>
    <w:uiPriority w:val="99"/>
    <w:semiHidden/>
    <w:unhideWhenUsed/>
    <w:rsid w:val="00E32855"/>
    <w:rPr>
      <w:sz w:val="16"/>
      <w:szCs w:val="16"/>
    </w:rPr>
  </w:style>
  <w:style w:type="paragraph" w:styleId="CommentText">
    <w:name w:val="annotation text"/>
    <w:basedOn w:val="Normal"/>
    <w:link w:val="CommentTextChar"/>
    <w:uiPriority w:val="99"/>
    <w:semiHidden/>
    <w:unhideWhenUsed/>
    <w:rsid w:val="00E32855"/>
    <w:pPr>
      <w:spacing w:line="240" w:lineRule="auto"/>
    </w:pPr>
    <w:rPr>
      <w:sz w:val="20"/>
      <w:szCs w:val="20"/>
    </w:rPr>
  </w:style>
  <w:style w:type="character" w:customStyle="1" w:styleId="CommentTextChar">
    <w:name w:val="Comment Text Char"/>
    <w:basedOn w:val="DefaultParagraphFont"/>
    <w:link w:val="CommentText"/>
    <w:uiPriority w:val="99"/>
    <w:semiHidden/>
    <w:rsid w:val="00E32855"/>
    <w:rPr>
      <w:sz w:val="20"/>
      <w:szCs w:val="20"/>
    </w:rPr>
  </w:style>
  <w:style w:type="paragraph" w:styleId="CommentSubject">
    <w:name w:val="annotation subject"/>
    <w:basedOn w:val="CommentText"/>
    <w:next w:val="CommentText"/>
    <w:link w:val="CommentSubjectChar"/>
    <w:uiPriority w:val="99"/>
    <w:semiHidden/>
    <w:unhideWhenUsed/>
    <w:rsid w:val="00E32855"/>
    <w:rPr>
      <w:b/>
      <w:bCs/>
    </w:rPr>
  </w:style>
  <w:style w:type="character" w:customStyle="1" w:styleId="CommentSubjectChar">
    <w:name w:val="Comment Subject Char"/>
    <w:basedOn w:val="CommentTextChar"/>
    <w:link w:val="CommentSubject"/>
    <w:uiPriority w:val="99"/>
    <w:semiHidden/>
    <w:rsid w:val="00E32855"/>
    <w:rPr>
      <w:b/>
      <w:bCs/>
      <w:sz w:val="20"/>
      <w:szCs w:val="20"/>
    </w:rPr>
  </w:style>
  <w:style w:type="paragraph" w:styleId="BalloonText">
    <w:name w:val="Balloon Text"/>
    <w:basedOn w:val="Normal"/>
    <w:link w:val="BalloonTextChar"/>
    <w:uiPriority w:val="99"/>
    <w:semiHidden/>
    <w:unhideWhenUsed/>
    <w:rsid w:val="00E328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28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424822">
      <w:bodyDiv w:val="1"/>
      <w:marLeft w:val="0"/>
      <w:marRight w:val="0"/>
      <w:marTop w:val="0"/>
      <w:marBottom w:val="0"/>
      <w:divBdr>
        <w:top w:val="none" w:sz="0" w:space="0" w:color="auto"/>
        <w:left w:val="none" w:sz="0" w:space="0" w:color="auto"/>
        <w:bottom w:val="none" w:sz="0" w:space="0" w:color="auto"/>
        <w:right w:val="none" w:sz="0" w:space="0" w:color="auto"/>
      </w:divBdr>
    </w:div>
    <w:div w:id="1363359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8.cs.umu.se/education/examina/Rapporter/PetterJohansson2017.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tepress.org/papers/2016/59312/59312.pdf" TargetMode="External"/><Relationship Id="rId12" Type="http://schemas.openxmlformats.org/officeDocument/2006/relationships/hyperlink" Target="https://www.jolie-lang.org/downloads.html"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ballerina.io/downloads/release-notes/"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ballerina.io/learn/installing-ballerina/" TargetMode="External"/><Relationship Id="rId4" Type="http://schemas.openxmlformats.org/officeDocument/2006/relationships/webSettings" Target="webSettings.xml"/><Relationship Id="rId9" Type="http://schemas.openxmlformats.org/officeDocument/2006/relationships/hyperlink" Target="https://www.oracle.com/java/technologies/java-ee-glance.html"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1087</TotalTime>
  <Pages>5</Pages>
  <Words>2373</Words>
  <Characters>13528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Vos</dc:creator>
  <cp:keywords/>
  <dc:description/>
  <cp:lastModifiedBy>Marta Vos</cp:lastModifiedBy>
  <cp:revision>10</cp:revision>
  <dcterms:created xsi:type="dcterms:W3CDTF">2021-01-21T03:54:00Z</dcterms:created>
  <dcterms:modified xsi:type="dcterms:W3CDTF">2021-01-22T21:32:00Z</dcterms:modified>
</cp:coreProperties>
</file>